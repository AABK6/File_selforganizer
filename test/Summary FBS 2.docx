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014F1" w:rsidR="00CA11D4" w:rsidP="00A4687E" w:rsidRDefault="00CA11D4" w14:paraId="1531A103" w14:textId="7EE0FCD0">
      <w:pPr>
        <w:jc w:val="center"/>
        <w:rPr>
          <w:rFonts w:ascii="Adobe Garamond Pro" w:hAnsi="Adobe Garamond Pro" w:cs="ADLaM Display"/>
          <w:b/>
          <w:bCs/>
          <w:sz w:val="24"/>
          <w:szCs w:val="24"/>
          <w:lang w:val="en-US" w:eastAsia="en-GB"/>
        </w:rPr>
      </w:pPr>
      <w:r w:rsidRPr="005014F1">
        <w:rPr>
          <w:rFonts w:ascii="Adobe Garamond Pro" w:hAnsi="Adobe Garamond Pro" w:cs="ADLaM Display"/>
          <w:b/>
          <w:bCs/>
          <w:sz w:val="24"/>
          <w:szCs w:val="24"/>
          <w:lang w:val="en-US" w:eastAsia="en-GB"/>
        </w:rPr>
        <w:t xml:space="preserve">Summary: </w:t>
      </w:r>
      <w:r w:rsidRPr="005014F1">
        <w:rPr>
          <w:rFonts w:ascii="Adobe Garamond Pro" w:hAnsi="Adobe Garamond Pro" w:cs="ADLaM Display"/>
          <w:b/>
          <w:bCs/>
          <w:sz w:val="24"/>
          <w:szCs w:val="24"/>
          <w:lang w:val="en-US" w:eastAsia="en-GB"/>
        </w:rPr>
        <w:t>Second meeting - Advisory group on fair benefit-sharing of scientific data</w:t>
      </w:r>
    </w:p>
    <w:p w:rsidRPr="00076D41" w:rsidR="00CA11D4" w:rsidP="00633F69" w:rsidRDefault="00CA11D4" w14:paraId="1B1E5C0F" w14:textId="486C7D51">
      <w:pPr>
        <w:pStyle w:val="NormalWeb"/>
        <w:jc w:val="both"/>
        <w:rPr>
          <w:rFonts w:ascii="Adobe Garamond Pro" w:hAnsi="Adobe Garamond Pro" w:cs="ADLaM Display"/>
          <w:sz w:val="20"/>
          <w:szCs w:val="20"/>
          <w:lang w:val="en-US"/>
        </w:rPr>
      </w:pPr>
      <w:r w:rsidRPr="5448BEB6" w:rsidR="00CA11D4">
        <w:rPr>
          <w:rFonts w:ascii="Adobe Garamond Pro" w:hAnsi="Adobe Garamond Pro" w:cs="ADLaM Display"/>
          <w:i w:val="1"/>
          <w:iCs w:val="1"/>
          <w:sz w:val="20"/>
          <w:szCs w:val="20"/>
          <w:lang w:val="en-US"/>
        </w:rPr>
        <w:t>Participants</w:t>
      </w:r>
      <w:r w:rsidRPr="5448BEB6" w:rsidR="00CA11D4">
        <w:rPr>
          <w:rFonts w:ascii="Adobe Garamond Pro" w:hAnsi="Adobe Garamond Pro" w:cs="ADLaM Display"/>
          <w:sz w:val="20"/>
          <w:szCs w:val="20"/>
          <w:lang w:val="en-US"/>
        </w:rPr>
        <w:t xml:space="preserve">: </w:t>
      </w:r>
      <w:r w:rsidRPr="5448BEB6" w:rsidR="00FF4376">
        <w:rPr>
          <w:rFonts w:ascii="Adobe Garamond Pro" w:hAnsi="Adobe Garamond Pro" w:cs="ADLaM Display"/>
          <w:sz w:val="20"/>
          <w:szCs w:val="20"/>
          <w:lang w:val="en-US"/>
        </w:rPr>
        <w:t xml:space="preserve">Prof </w:t>
      </w:r>
      <w:r w:rsidRPr="5448BEB6" w:rsidR="00CA11D4">
        <w:rPr>
          <w:rFonts w:ascii="Adobe Garamond Pro" w:hAnsi="Adobe Garamond Pro" w:cs="ADLaM Display"/>
          <w:sz w:val="20"/>
          <w:szCs w:val="20"/>
          <w:lang w:val="en-US"/>
        </w:rPr>
        <w:t>Salim</w:t>
      </w:r>
      <w:r w:rsidRPr="5448BEB6" w:rsidR="00FF4376">
        <w:rPr>
          <w:rFonts w:ascii="Adobe Garamond Pro" w:hAnsi="Adobe Garamond Pro" w:cs="ADLaM Display"/>
          <w:sz w:val="20"/>
          <w:szCs w:val="20"/>
          <w:lang w:val="en-US"/>
        </w:rPr>
        <w:t xml:space="preserve"> Abdool Karim (CAPRISA)</w:t>
      </w:r>
      <w:r w:rsidRPr="5448BEB6" w:rsidR="00CA11D4">
        <w:rPr>
          <w:rFonts w:ascii="Adobe Garamond Pro" w:hAnsi="Adobe Garamond Pro" w:cs="ADLaM Display"/>
          <w:sz w:val="20"/>
          <w:szCs w:val="20"/>
          <w:lang w:val="en-US"/>
        </w:rPr>
        <w:t xml:space="preserve">, </w:t>
      </w:r>
      <w:r w:rsidRPr="5448BEB6" w:rsidR="00FF4376">
        <w:rPr>
          <w:rFonts w:ascii="Adobe Garamond Pro" w:hAnsi="Adobe Garamond Pro" w:cs="ADLaM Display"/>
          <w:sz w:val="20"/>
          <w:szCs w:val="20"/>
          <w:lang w:val="en-US"/>
        </w:rPr>
        <w:t xml:space="preserve">Prof </w:t>
      </w:r>
      <w:r w:rsidRPr="5448BEB6" w:rsidR="00CA11D4">
        <w:rPr>
          <w:rFonts w:ascii="Adobe Garamond Pro" w:hAnsi="Adobe Garamond Pro" w:cs="ADLaM Display"/>
          <w:sz w:val="20"/>
          <w:szCs w:val="20"/>
          <w:lang w:val="en-US"/>
        </w:rPr>
        <w:t>Tulio</w:t>
      </w:r>
      <w:r w:rsidRPr="5448BEB6" w:rsidR="00FF4376">
        <w:rPr>
          <w:rFonts w:ascii="Adobe Garamond Pro" w:hAnsi="Adobe Garamond Pro" w:cs="ADLaM Display"/>
          <w:sz w:val="20"/>
          <w:szCs w:val="20"/>
          <w:lang w:val="en-US"/>
        </w:rPr>
        <w:t xml:space="preserve"> de Oliveira (Stellenbosch University)</w:t>
      </w:r>
      <w:r w:rsidRPr="5448BEB6" w:rsidR="00CA11D4">
        <w:rPr>
          <w:rFonts w:ascii="Adobe Garamond Pro" w:hAnsi="Adobe Garamond Pro" w:cs="ADLaM Display"/>
          <w:sz w:val="20"/>
          <w:szCs w:val="20"/>
          <w:lang w:val="en-US"/>
        </w:rPr>
        <w:t xml:space="preserve">, </w:t>
      </w:r>
      <w:r w:rsidRPr="5448BEB6" w:rsidR="006B781D">
        <w:rPr>
          <w:rFonts w:ascii="Adobe Garamond Pro" w:hAnsi="Adobe Garamond Pro" w:cs="ADLaM Display"/>
          <w:sz w:val="20"/>
          <w:szCs w:val="20"/>
          <w:lang w:val="en-US"/>
        </w:rPr>
        <w:t>Prof Anthony So (Johns Hopkins Bloomberg School of Public Health)</w:t>
      </w:r>
      <w:r w:rsidRPr="5448BEB6" w:rsidR="006B781D">
        <w:rPr>
          <w:rFonts w:ascii="Adobe Garamond Pro" w:hAnsi="Adobe Garamond Pro" w:cs="ADLaM Display"/>
          <w:sz w:val="20"/>
          <w:szCs w:val="20"/>
          <w:lang w:val="en-US"/>
        </w:rPr>
        <w:t xml:space="preserve">, </w:t>
      </w:r>
      <w:r w:rsidRPr="5448BEB6" w:rsidR="006B781D">
        <w:rPr>
          <w:rFonts w:ascii="Adobe Garamond Pro" w:hAnsi="Adobe Garamond Pro" w:cs="ADLaM Display"/>
          <w:sz w:val="20"/>
          <w:szCs w:val="20"/>
          <w:lang w:val="en-US"/>
        </w:rPr>
        <w:t>Dr Magda Robalo (former Minister of Health of Guinea Bissau)</w:t>
      </w:r>
      <w:r w:rsidRPr="5448BEB6" w:rsidR="006B781D">
        <w:rPr>
          <w:rFonts w:ascii="Adobe Garamond Pro" w:hAnsi="Adobe Garamond Pro" w:cs="ADLaM Display"/>
          <w:sz w:val="20"/>
          <w:szCs w:val="20"/>
          <w:lang w:val="en-US"/>
        </w:rPr>
        <w:t xml:space="preserve">, </w:t>
      </w:r>
      <w:r w:rsidRPr="5448BEB6" w:rsidR="00FF4376">
        <w:rPr>
          <w:rFonts w:ascii="Adobe Garamond Pro" w:hAnsi="Adobe Garamond Pro" w:cs="ADLaM Display"/>
          <w:sz w:val="20"/>
          <w:szCs w:val="20"/>
          <w:lang w:val="en-US"/>
        </w:rPr>
        <w:t xml:space="preserve">Dr </w:t>
      </w:r>
      <w:r w:rsidRPr="5448BEB6" w:rsidR="00CA11D4">
        <w:rPr>
          <w:rFonts w:ascii="Adobe Garamond Pro" w:hAnsi="Adobe Garamond Pro" w:cs="ADLaM Display"/>
          <w:sz w:val="20"/>
          <w:szCs w:val="20"/>
          <w:lang w:val="en-US"/>
        </w:rPr>
        <w:t>Sikhulile</w:t>
      </w:r>
      <w:r w:rsidRPr="5448BEB6" w:rsidR="00FF4376">
        <w:rPr>
          <w:rFonts w:ascii="Adobe Garamond Pro" w:hAnsi="Adobe Garamond Pro" w:cs="ADLaM Display"/>
          <w:sz w:val="20"/>
          <w:szCs w:val="20"/>
          <w:lang w:val="en-US"/>
        </w:rPr>
        <w:t xml:space="preserve"> Moyo (</w:t>
      </w:r>
      <w:r w:rsidRPr="5448BEB6" w:rsidR="006B781D">
        <w:rPr>
          <w:rFonts w:ascii="Adobe Garamond Pro" w:hAnsi="Adobe Garamond Pro" w:cs="ADLaM Display"/>
          <w:sz w:val="20"/>
          <w:szCs w:val="20"/>
          <w:lang w:val="en-US"/>
        </w:rPr>
        <w:t>Botswana-Harvard AIDS Institute Partnership</w:t>
      </w:r>
      <w:r w:rsidRPr="5448BEB6" w:rsidR="006B781D">
        <w:rPr>
          <w:rFonts w:ascii="Adobe Garamond Pro" w:hAnsi="Adobe Garamond Pro" w:cs="ADLaM Display"/>
          <w:sz w:val="20"/>
          <w:szCs w:val="20"/>
          <w:lang w:val="en-US"/>
        </w:rPr>
        <w:t>)</w:t>
      </w:r>
      <w:r w:rsidRPr="5448BEB6" w:rsidR="00CA11D4">
        <w:rPr>
          <w:rFonts w:ascii="Adobe Garamond Pro" w:hAnsi="Adobe Garamond Pro" w:cs="ADLaM Display"/>
          <w:sz w:val="20"/>
          <w:szCs w:val="20"/>
          <w:lang w:val="en-US"/>
        </w:rPr>
        <w:t xml:space="preserve">, </w:t>
      </w:r>
      <w:r w:rsidRPr="5448BEB6" w:rsidR="006740E2">
        <w:rPr>
          <w:rFonts w:ascii="Adobe Garamond Pro" w:hAnsi="Adobe Garamond Pro" w:cs="ADLaM Display"/>
          <w:sz w:val="20"/>
          <w:szCs w:val="20"/>
          <w:lang w:val="en-US"/>
        </w:rPr>
        <w:t>Fatima Abba (Bill &amp; Melinda Gates Foundation)</w:t>
      </w:r>
      <w:r w:rsidRPr="5448BEB6" w:rsidR="006740E2">
        <w:rPr>
          <w:rFonts w:ascii="Adobe Garamond Pro" w:hAnsi="Adobe Garamond Pro" w:cs="ADLaM Display"/>
          <w:sz w:val="20"/>
          <w:szCs w:val="20"/>
          <w:lang w:val="en-US"/>
        </w:rPr>
        <w:t xml:space="preserve">, </w:t>
      </w:r>
      <w:r w:rsidRPr="5448BEB6" w:rsidR="00CA11D4">
        <w:rPr>
          <w:rFonts w:ascii="Adobe Garamond Pro" w:hAnsi="Adobe Garamond Pro" w:cs="ADLaM Display"/>
          <w:sz w:val="20"/>
          <w:szCs w:val="20"/>
          <w:lang w:val="en-US"/>
        </w:rPr>
        <w:t>Mikael</w:t>
      </w:r>
      <w:r w:rsidRPr="5448BEB6" w:rsidR="006B781D">
        <w:rPr>
          <w:rFonts w:ascii="Adobe Garamond Pro" w:hAnsi="Adobe Garamond Pro" w:cs="ADLaM Display"/>
          <w:sz w:val="20"/>
          <w:szCs w:val="20"/>
          <w:lang w:val="en-US"/>
        </w:rPr>
        <w:t xml:space="preserve"> Garnier-Lavalley (French Ministry of Health)</w:t>
      </w:r>
      <w:r w:rsidRPr="5448BEB6" w:rsidR="00CA11D4">
        <w:rPr>
          <w:rFonts w:ascii="Adobe Garamond Pro" w:hAnsi="Adobe Garamond Pro" w:cs="ADLaM Display"/>
          <w:sz w:val="20"/>
          <w:szCs w:val="20"/>
          <w:lang w:val="en-US"/>
        </w:rPr>
        <w:t>, Aurélie</w:t>
      </w:r>
      <w:r w:rsidRPr="5448BEB6" w:rsidR="006740E2">
        <w:rPr>
          <w:rFonts w:ascii="Adobe Garamond Pro" w:hAnsi="Adobe Garamond Pro" w:cs="ADLaM Display"/>
          <w:sz w:val="20"/>
          <w:szCs w:val="20"/>
          <w:lang w:val="en-US"/>
        </w:rPr>
        <w:t xml:space="preserve"> Jousset (Gavi). </w:t>
      </w:r>
    </w:p>
    <w:p w:rsidR="5448BEB6" w:rsidP="5448BEB6" w:rsidRDefault="5448BEB6" w14:paraId="0A97A8F0" w14:textId="1202DAA7">
      <w:pPr>
        <w:pStyle w:val="NormalWeb"/>
        <w:jc w:val="both"/>
        <w:rPr>
          <w:ins w:author="Adrien Abécassis" w:date="2023-11-01T11:03:55.235Z" w:id="66013430"/>
          <w:rFonts w:ascii="Adobe Garamond Pro" w:hAnsi="Adobe Garamond Pro" w:cs="ADLaM Display"/>
          <w:b w:val="1"/>
          <w:bCs w:val="1"/>
          <w:sz w:val="22"/>
          <w:szCs w:val="22"/>
          <w:u w:val="single"/>
          <w:lang w:val="en-US"/>
        </w:rPr>
      </w:pPr>
    </w:p>
    <w:p w:rsidRPr="005014F1" w:rsidR="009D6A4B" w:rsidP="00633F69" w:rsidRDefault="009D6A4B" w14:paraId="7B1DC8AA" w14:textId="051B5CC7">
      <w:pPr>
        <w:pStyle w:val="NormalWeb"/>
        <w:jc w:val="both"/>
        <w:rPr>
          <w:del w:author="Adrien Abécassis" w:date="2023-11-01T11:21:05.382Z" w:id="895599331"/>
          <w:rFonts w:ascii="Adobe Garamond Pro" w:hAnsi="Adobe Garamond Pro" w:cs="ADLaM Display"/>
          <w:b w:val="1"/>
          <w:bCs w:val="1"/>
          <w:sz w:val="22"/>
          <w:szCs w:val="22"/>
          <w:u w:val="single"/>
          <w:lang w:val="en-US"/>
        </w:rPr>
      </w:pPr>
      <w:del w:author="Adrien Abécassis" w:date="2023-11-01T11:04:49.841Z" w:id="1304885803">
        <w:r w:rsidRPr="5448BEB6" w:rsidDel="009D6A4B">
          <w:rPr>
            <w:rFonts w:ascii="Adobe Garamond Pro" w:hAnsi="Adobe Garamond Pro" w:cs="ADLaM Display"/>
            <w:b w:val="1"/>
            <w:bCs w:val="1"/>
            <w:sz w:val="22"/>
            <w:szCs w:val="22"/>
            <w:u w:val="single"/>
            <w:lang w:val="en-US"/>
          </w:rPr>
          <w:delText>Terminology and semantics</w:delText>
        </w:r>
      </w:del>
      <w:ins w:author="Adrien Abécassis" w:date="2023-11-01T11:27:28.914Z" w:id="1672242328">
        <w:r w:rsidRPr="5448BEB6" w:rsidR="695C5F3F">
          <w:rPr>
            <w:rFonts w:ascii="Adobe Garamond Pro" w:hAnsi="Adobe Garamond Pro" w:cs="ADLaM Display"/>
            <w:b w:val="1"/>
            <w:bCs w:val="1"/>
            <w:sz w:val="22"/>
            <w:szCs w:val="22"/>
            <w:u w:val="single"/>
            <w:lang w:val="en-US"/>
          </w:rPr>
          <w:t>Discussion on principles and o</w:t>
        </w:r>
      </w:ins>
      <w:ins w:author="Adrien Abécassis" w:date="2023-11-01T11:09:45.289Z" w:id="894992287">
        <w:r w:rsidRPr="5448BEB6" w:rsidR="56DD8D4C">
          <w:rPr>
            <w:rFonts w:ascii="Adobe Garamond Pro" w:hAnsi="Adobe Garamond Pro" w:cs="ADLaM Display"/>
            <w:b w:val="1"/>
            <w:bCs w:val="1"/>
            <w:sz w:val="22"/>
            <w:szCs w:val="22"/>
            <w:u w:val="single"/>
            <w:lang w:val="en-US"/>
          </w:rPr>
          <w:t>bstacles</w:t>
        </w:r>
      </w:ins>
      <w:ins w:author="Adrien Abécassis" w:date="2023-11-01T11:20:59.082Z" w:id="2059776910">
        <w:r w:rsidRPr="5448BEB6" w:rsidR="131F9AED">
          <w:rPr>
            <w:rFonts w:ascii="Adobe Garamond Pro" w:hAnsi="Adobe Garamond Pro" w:cs="ADLaM Display"/>
            <w:b w:val="1"/>
            <w:bCs w:val="1"/>
            <w:sz w:val="22"/>
            <w:szCs w:val="22"/>
            <w:u w:val="single"/>
            <w:lang w:val="en-US"/>
          </w:rPr>
          <w:t xml:space="preserve"> in intern</w:t>
        </w:r>
      </w:ins>
      <w:ins w:author="Adrien Abécassis" w:date="2023-11-01T11:21:07.312Z" w:id="1502181936">
        <w:r w:rsidRPr="5448BEB6" w:rsidR="131F9AED">
          <w:rPr>
            <w:rFonts w:ascii="Adobe Garamond Pro" w:hAnsi="Adobe Garamond Pro" w:cs="ADLaM Display"/>
            <w:b w:val="1"/>
            <w:bCs w:val="1"/>
            <w:sz w:val="22"/>
            <w:szCs w:val="22"/>
            <w:u w:val="single"/>
            <w:lang w:val="en-US"/>
          </w:rPr>
          <w:t>ational discussions</w:t>
        </w:r>
      </w:ins>
    </w:p>
    <w:p w:rsidR="5448BEB6" w:rsidP="5448BEB6" w:rsidRDefault="5448BEB6" w14:paraId="48166C96" w14:textId="13BD86B1">
      <w:pPr>
        <w:pStyle w:val="Normal"/>
        <w:ind w:left="0"/>
        <w:jc w:val="both"/>
        <w:rPr>
          <w:ins w:author="Adrien Abécassis" w:date="2023-11-01T11:20:31.888Z" w:id="1717035610"/>
          <w:rFonts w:ascii="Adobe Garamond Pro" w:hAnsi="Adobe Garamond Pro" w:cs="ADLaM Display"/>
          <w:lang w:val="en-US"/>
        </w:rPr>
        <w:pPrChange w:author="Adrien Abécassis" w:date="2023-11-01T11:21:05.031Z">
          <w:pPr>
            <w:pStyle w:val="Paragraphedeliste"/>
            <w:numPr>
              <w:ilvl w:val="0"/>
              <w:numId w:val="7"/>
            </w:numPr>
            <w:jc w:val="both"/>
          </w:pPr>
        </w:pPrChange>
      </w:pPr>
    </w:p>
    <w:p w:rsidRPr="005014F1" w:rsidR="00224FED" w:rsidP="00224FED" w:rsidRDefault="00224FED" w14:paraId="2CDB8EAE" w14:textId="25987BC9">
      <w:pPr>
        <w:pStyle w:val="Paragraphedeliste"/>
        <w:numPr>
          <w:ilvl w:val="0"/>
          <w:numId w:val="7"/>
        </w:numPr>
        <w:jc w:val="both"/>
        <w:rPr>
          <w:rFonts w:ascii="Adobe Garamond Pro" w:hAnsi="Adobe Garamond Pro" w:cs="ADLaM Display"/>
          <w:lang w:val="en-US"/>
        </w:rPr>
      </w:pPr>
      <w:del w:author="Adrien Abécassis" w:date="2023-11-01T11:10:02.542Z" w:id="134235416">
        <w:r w:rsidRPr="5448BEB6" w:rsidDel="00224FED">
          <w:rPr>
            <w:rFonts w:ascii="Adobe Garamond Pro" w:hAnsi="Adobe Garamond Pro" w:cs="ADLaM Display"/>
            <w:lang w:val="en-US"/>
          </w:rPr>
          <w:delText xml:space="preserve">One of the key points raised by participants concerned terminology and related semantic issues. </w:delText>
        </w:r>
      </w:del>
      <w:del w:author="Adrien Abécassis" w:date="2023-11-01T11:22:08.372Z" w:id="769092709">
        <w:r w:rsidRPr="5448BEB6" w:rsidDel="00224FED">
          <w:rPr>
            <w:rFonts w:ascii="Adobe Garamond Pro" w:hAnsi="Adobe Garamond Pro" w:cs="ADLaM Display"/>
            <w:lang w:val="en-US"/>
          </w:rPr>
          <w:delText>If f</w:delText>
        </w:r>
      </w:del>
      <w:ins w:author="Adrien Abécassis" w:date="2023-11-01T11:22:08.416Z" w:id="148490810">
        <w:r w:rsidRPr="5448BEB6" w:rsidR="3B6BAC08">
          <w:rPr>
            <w:rFonts w:ascii="Adobe Garamond Pro" w:hAnsi="Adobe Garamond Pro" w:cs="ADLaM Display"/>
            <w:lang w:val="en-US"/>
          </w:rPr>
          <w:t>F</w:t>
        </w:r>
      </w:ins>
      <w:r w:rsidRPr="5448BEB6" w:rsidR="00224FED">
        <w:rPr>
          <w:rFonts w:ascii="Adobe Garamond Pro" w:hAnsi="Adobe Garamond Pro" w:cs="ADLaM Display"/>
          <w:lang w:val="en-US"/>
        </w:rPr>
        <w:t xml:space="preserve">air benefit-sharing is not approached in the same way by </w:t>
      </w:r>
      <w:del w:author="Adrien Abécassis" w:date="2023-11-01T11:21:18.1Z" w:id="1728606605">
        <w:r w:rsidRPr="5448BEB6" w:rsidDel="00224FED">
          <w:rPr>
            <w:rFonts w:ascii="Adobe Garamond Pro" w:hAnsi="Adobe Garamond Pro" w:cs="ADLaM Display"/>
            <w:lang w:val="en-US"/>
          </w:rPr>
          <w:delText xml:space="preserve">the </w:delText>
        </w:r>
      </w:del>
      <w:ins w:author="Adrien Abécassis" w:date="2023-11-01T11:21:21.349Z" w:id="1600381266">
        <w:r w:rsidRPr="5448BEB6" w:rsidR="0F7657E1">
          <w:rPr>
            <w:rFonts w:ascii="Adobe Garamond Pro" w:hAnsi="Adobe Garamond Pro" w:cs="ADLaM Display"/>
            <w:lang w:val="en-US"/>
          </w:rPr>
          <w:t xml:space="preserve">various </w:t>
        </w:r>
      </w:ins>
      <w:r w:rsidRPr="5448BEB6" w:rsidR="00224FED">
        <w:rPr>
          <w:rFonts w:ascii="Adobe Garamond Pro" w:hAnsi="Adobe Garamond Pro" w:cs="ADLaM Display"/>
          <w:lang w:val="en-US"/>
        </w:rPr>
        <w:t>players in the system, depending on their position</w:t>
      </w:r>
      <w:ins w:author="Adrien Abécassis" w:date="2023-11-01T11:22:17.851Z" w:id="1972561344">
        <w:r w:rsidRPr="5448BEB6" w:rsidR="04813170">
          <w:rPr>
            <w:rFonts w:ascii="Adobe Garamond Pro" w:hAnsi="Adobe Garamond Pro" w:cs="ADLaM Display"/>
            <w:lang w:val="en-US"/>
          </w:rPr>
          <w:t>.</w:t>
        </w:r>
      </w:ins>
      <w:del w:author="Adrien Abécassis" w:date="2023-11-01T11:22:14.331Z" w:id="2116051838">
        <w:r w:rsidRPr="5448BEB6" w:rsidDel="00224FED">
          <w:rPr>
            <w:rFonts w:ascii="Adobe Garamond Pro" w:hAnsi="Adobe Garamond Pro" w:cs="ADLaM Display"/>
            <w:lang w:val="en-US"/>
          </w:rPr>
          <w:delText xml:space="preserve">, it is </w:delText>
        </w:r>
      </w:del>
      <w:del w:author="Adrien Abécassis" w:date="2023-11-01T11:21:33.832Z" w:id="397496345">
        <w:r w:rsidRPr="5448BEB6" w:rsidDel="00224FED">
          <w:rPr>
            <w:rFonts w:ascii="Adobe Garamond Pro" w:hAnsi="Adobe Garamond Pro" w:cs="ADLaM Display"/>
            <w:lang w:val="en-US"/>
          </w:rPr>
          <w:delText xml:space="preserve">above all </w:delText>
        </w:r>
      </w:del>
      <w:del w:author="Adrien Abécassis" w:date="2023-11-01T11:22:14.331Z" w:id="2118440483">
        <w:r w:rsidRPr="5448BEB6" w:rsidDel="00224FED">
          <w:rPr>
            <w:rFonts w:ascii="Adobe Garamond Pro" w:hAnsi="Adobe Garamond Pro" w:cs="ADLaM Display"/>
            <w:lang w:val="en-US"/>
          </w:rPr>
          <w:delText>because of</w:delText>
        </w:r>
      </w:del>
      <w:r w:rsidRPr="5448BEB6" w:rsidR="00224FED">
        <w:rPr>
          <w:rFonts w:ascii="Adobe Garamond Pro" w:hAnsi="Adobe Garamond Pro" w:cs="ADLaM Display"/>
          <w:lang w:val="en-US"/>
        </w:rPr>
        <w:t xml:space="preserve"> </w:t>
      </w:r>
      <w:commentRangeStart w:id="869956781"/>
      <w:r w:rsidRPr="5448BEB6" w:rsidR="00224FED">
        <w:rPr>
          <w:rFonts w:ascii="Adobe Garamond Pro" w:hAnsi="Adobe Garamond Pro" w:cs="ADLaM Display"/>
          <w:lang w:val="en-US"/>
        </w:rPr>
        <w:t>the tension that this notion carries between public good and common good</w:t>
      </w:r>
      <w:commentRangeEnd w:id="869956781"/>
      <w:r>
        <w:rPr>
          <w:rStyle w:val="CommentReference"/>
        </w:rPr>
        <w:commentReference w:id="869956781"/>
      </w:r>
      <w:r w:rsidRPr="5448BEB6" w:rsidR="00224FED">
        <w:rPr>
          <w:rFonts w:ascii="Adobe Garamond Pro" w:hAnsi="Adobe Garamond Pro" w:cs="ADLaM Display"/>
          <w:lang w:val="en-US"/>
        </w:rPr>
        <w:t xml:space="preserve">. </w:t>
      </w:r>
      <w:del w:author="Adrien Abécassis" w:date="2023-11-01T11:22:35.521Z" w:id="1685593874">
        <w:r w:rsidRPr="5448BEB6" w:rsidDel="00224FED">
          <w:rPr>
            <w:rFonts w:ascii="Adobe Garamond Pro" w:hAnsi="Adobe Garamond Pro" w:cs="ADLaM Display"/>
            <w:lang w:val="en-US"/>
          </w:rPr>
          <w:delText xml:space="preserve">It is not easy to </w:delText>
        </w:r>
        <w:r w:rsidRPr="5448BEB6" w:rsidDel="00224FED">
          <w:rPr>
            <w:rFonts w:ascii="Adobe Garamond Pro" w:hAnsi="Adobe Garamond Pro" w:cs="ADLaM Display"/>
            <w:lang w:val="en-US"/>
          </w:rPr>
          <w:delText>determine</w:delText>
        </w:r>
        <w:r w:rsidRPr="5448BEB6" w:rsidDel="00224FED">
          <w:rPr>
            <w:rFonts w:ascii="Adobe Garamond Pro" w:hAnsi="Adobe Garamond Pro" w:cs="ADLaM Display"/>
            <w:lang w:val="en-US"/>
          </w:rPr>
          <w:delText xml:space="preserve"> </w:delText>
        </w:r>
        <w:r w:rsidRPr="5448BEB6" w:rsidDel="00224FED">
          <w:rPr>
            <w:rFonts w:ascii="Adobe Garamond Pro" w:hAnsi="Adobe Garamond Pro" w:cs="ADLaM Display"/>
            <w:lang w:val="en-US"/>
          </w:rPr>
          <w:delText>whether</w:delText>
        </w:r>
      </w:del>
      <w:ins w:author="Adrien Abécassis" w:date="2023-11-01T11:22:38.058Z" w:id="867830944">
        <w:r w:rsidRPr="5448BEB6" w:rsidR="4E1B3D12">
          <w:rPr>
            <w:rFonts w:ascii="Adobe Garamond Pro" w:hAnsi="Adobe Garamond Pro" w:cs="ADLaM Display"/>
            <w:lang w:val="en-US"/>
          </w:rPr>
          <w:t>For</w:t>
        </w:r>
        <w:r w:rsidRPr="5448BEB6" w:rsidR="4E1B3D12">
          <w:rPr>
            <w:rFonts w:ascii="Adobe Garamond Pro" w:hAnsi="Adobe Garamond Pro" w:cs="ADLaM Display"/>
            <w:lang w:val="en-US"/>
          </w:rPr>
          <w:t xml:space="preserve"> some,</w:t>
        </w:r>
      </w:ins>
      <w:r w:rsidRPr="5448BEB6" w:rsidR="00224FED">
        <w:rPr>
          <w:rFonts w:ascii="Adobe Garamond Pro" w:hAnsi="Adobe Garamond Pro" w:cs="ADLaM Display"/>
          <w:lang w:val="en-US"/>
        </w:rPr>
        <w:t xml:space="preserve"> the notion applies to the knowledge generated</w:t>
      </w:r>
      <w:del w:author="Adrien Abécassis" w:date="2023-11-01T11:22:42.259Z" w:id="1043358950">
        <w:r w:rsidRPr="5448BEB6" w:rsidDel="00224FED">
          <w:rPr>
            <w:rFonts w:ascii="Adobe Garamond Pro" w:hAnsi="Adobe Garamond Pro" w:cs="ADLaM Display"/>
            <w:lang w:val="en-US"/>
          </w:rPr>
          <w:delText xml:space="preserve"> per se</w:delText>
        </w:r>
      </w:del>
      <w:r w:rsidRPr="5448BEB6" w:rsidR="00224FED">
        <w:rPr>
          <w:rFonts w:ascii="Adobe Garamond Pro" w:hAnsi="Adobe Garamond Pro" w:cs="ADLaM Display"/>
          <w:lang w:val="en-US"/>
        </w:rPr>
        <w:t xml:space="preserve">, </w:t>
      </w:r>
      <w:ins w:author="Adrien Abécassis" w:date="2023-11-01T11:22:48.96Z" w:id="1280730136">
        <w:r w:rsidRPr="5448BEB6" w:rsidR="0512A623">
          <w:rPr>
            <w:rFonts w:ascii="Adobe Garamond Pro" w:hAnsi="Adobe Garamond Pro" w:cs="ADLaM Display"/>
            <w:lang w:val="en-US"/>
          </w:rPr>
          <w:t xml:space="preserve">for others </w:t>
        </w:r>
      </w:ins>
      <w:del w:author="Adrien Abécassis" w:date="2023-11-01T11:22:50.345Z" w:id="719745005">
        <w:r w:rsidRPr="5448BEB6" w:rsidDel="00224FED">
          <w:rPr>
            <w:rFonts w:ascii="Adobe Garamond Pro" w:hAnsi="Adobe Garamond Pro" w:cs="ADLaM Display"/>
            <w:lang w:val="en-US"/>
          </w:rPr>
          <w:delText xml:space="preserve">or </w:delText>
        </w:r>
      </w:del>
      <w:r w:rsidRPr="5448BEB6" w:rsidR="00224FED">
        <w:rPr>
          <w:rFonts w:ascii="Adobe Garamond Pro" w:hAnsi="Adobe Garamond Pro" w:cs="ADLaM Display"/>
          <w:lang w:val="en-US"/>
        </w:rPr>
        <w:t>to the technological innovation that results from it.</w:t>
      </w:r>
    </w:p>
    <w:p w:rsidRPr="005014F1" w:rsidR="00224FED" w:rsidP="00224FED" w:rsidRDefault="00224FED" w14:paraId="2FEAA293" w14:textId="1F78F95C">
      <w:pPr>
        <w:pStyle w:val="Paragraphedeliste"/>
        <w:numPr>
          <w:ilvl w:val="0"/>
          <w:numId w:val="7"/>
        </w:numPr>
        <w:jc w:val="both"/>
        <w:rPr>
          <w:del w:author="Adrien Abécassis" w:date="2023-11-01T11:26:15.708Z" w:id="766928523"/>
          <w:rFonts w:ascii="Adobe Garamond Pro" w:hAnsi="Adobe Garamond Pro" w:cs="ADLaM Display"/>
          <w:lang w:val="en-US"/>
        </w:rPr>
      </w:pPr>
      <w:ins w:author="Adrien Abécassis" w:date="2023-11-01T11:23:07.781Z" w:id="1481680982">
        <w:r w:rsidRPr="5448BEB6" w:rsidR="3A7033D3">
          <w:rPr>
            <w:rFonts w:ascii="Adobe Garamond Pro" w:hAnsi="Adobe Garamond Pro" w:cs="ADLaM Display"/>
            <w:lang w:val="en-US"/>
          </w:rPr>
          <w:t xml:space="preserve">Several </w:t>
        </w:r>
      </w:ins>
      <w:del w:author="Adrien Abécassis" w:date="2023-11-01T11:23:08.3Z" w:id="242059318">
        <w:r w:rsidRPr="5448BEB6" w:rsidDel="00224FED">
          <w:rPr>
            <w:rFonts w:ascii="Adobe Garamond Pro" w:hAnsi="Adobe Garamond Pro" w:cs="ADLaM Display"/>
            <w:lang w:val="en-US"/>
          </w:rPr>
          <w:delText>P</w:delText>
        </w:r>
      </w:del>
      <w:ins w:author="Adrien Abécassis" w:date="2023-11-01T11:23:08.581Z" w:id="285775335">
        <w:r w:rsidRPr="5448BEB6" w:rsidR="71D022FB">
          <w:rPr>
            <w:rFonts w:ascii="Adobe Garamond Pro" w:hAnsi="Adobe Garamond Pro" w:cs="ADLaM Display"/>
            <w:lang w:val="en-US"/>
          </w:rPr>
          <w:t>p</w:t>
        </w:r>
      </w:ins>
      <w:r w:rsidRPr="5448BEB6" w:rsidR="00224FED">
        <w:rPr>
          <w:rFonts w:ascii="Adobe Garamond Pro" w:hAnsi="Adobe Garamond Pro" w:cs="ADLaM Display"/>
          <w:lang w:val="en-US"/>
        </w:rPr>
        <w:t xml:space="preserve">articipants insisted on the need to </w:t>
      </w:r>
      <w:del w:author="Adrien Abécassis" w:date="2023-11-01T11:23:17.987Z" w:id="1656882231">
        <w:r w:rsidRPr="5448BEB6" w:rsidDel="00224FED">
          <w:rPr>
            <w:rFonts w:ascii="Adobe Garamond Pro" w:hAnsi="Adobe Garamond Pro" w:cs="ADLaM Display"/>
            <w:lang w:val="en-US"/>
          </w:rPr>
          <w:delText xml:space="preserve">achieve </w:delText>
        </w:r>
      </w:del>
      <w:r w:rsidRPr="5448BEB6" w:rsidR="00224FED">
        <w:rPr>
          <w:rFonts w:ascii="Adobe Garamond Pro" w:hAnsi="Adobe Garamond Pro" w:cs="ADLaM Display"/>
          <w:lang w:val="en-US"/>
        </w:rPr>
        <w:t xml:space="preserve">a form of solidarity in pandemic preparedness and response, particularly in the wake of unequal access to medical countermeasures during the COVID-19 pandemic. </w:t>
      </w:r>
      <w:del w:author="Adrien Abécassis" w:date="2023-11-01T11:23:43.905Z" w:id="1850313562">
        <w:r w:rsidRPr="5448BEB6" w:rsidDel="00224FED">
          <w:rPr>
            <w:rFonts w:ascii="Adobe Garamond Pro" w:hAnsi="Adobe Garamond Pro" w:cs="ADLaM Display"/>
            <w:lang w:val="en-US"/>
          </w:rPr>
          <w:delText>This final objective must be taken into account in the construction of an effective fair benefit-sharing mechanism. The</w:delText>
        </w:r>
      </w:del>
      <w:ins w:author="Adrien Abécassis" w:date="2023-11-01T11:23:43.96Z" w:id="2039317863">
        <w:r w:rsidRPr="5448BEB6" w:rsidR="2124B505">
          <w:rPr>
            <w:rFonts w:ascii="Adobe Garamond Pro" w:hAnsi="Adobe Garamond Pro" w:cs="ADLaM Display"/>
            <w:lang w:val="en-US"/>
          </w:rPr>
          <w:t>A</w:t>
        </w:r>
      </w:ins>
      <w:r w:rsidRPr="5448BEB6" w:rsidR="00224FED">
        <w:rPr>
          <w:rFonts w:ascii="Adobe Garamond Pro" w:hAnsi="Adobe Garamond Pro" w:cs="ADLaM Display"/>
          <w:lang w:val="en-US"/>
        </w:rPr>
        <w:t xml:space="preserve"> </w:t>
      </w:r>
      <w:ins w:author="Adrien Abécassis" w:date="2023-11-01T11:23:58.05Z" w:id="1933543805">
        <w:r w:rsidRPr="5448BEB6" w:rsidR="6372CA9F">
          <w:rPr>
            <w:rFonts w:ascii="Adobe Garamond Pro" w:hAnsi="Adobe Garamond Pro" w:cs="ADLaM Display"/>
            <w:lang w:val="en-US"/>
          </w:rPr>
          <w:t>pragmatic</w:t>
        </w:r>
      </w:ins>
      <w:ins w:author="Adrien Abécassis" w:date="2023-11-01T11:24:04.348Z" w:id="802972409">
        <w:r w:rsidRPr="5448BEB6" w:rsidR="6372CA9F">
          <w:rPr>
            <w:rFonts w:ascii="Adobe Garamond Pro" w:hAnsi="Adobe Garamond Pro" w:cs="ADLaM Display"/>
            <w:lang w:val="en-US"/>
          </w:rPr>
          <w:t xml:space="preserve"> and working</w:t>
        </w:r>
      </w:ins>
      <w:ins w:author="Adrien Abécassis" w:date="2023-11-01T11:23:58.05Z" w:id="1531334613">
        <w:r w:rsidRPr="5448BEB6" w:rsidR="6372CA9F">
          <w:rPr>
            <w:rFonts w:ascii="Adobe Garamond Pro" w:hAnsi="Adobe Garamond Pro" w:cs="ADLaM Display"/>
            <w:lang w:val="en-US"/>
          </w:rPr>
          <w:t xml:space="preserve"> </w:t>
        </w:r>
      </w:ins>
      <w:r w:rsidRPr="5448BEB6" w:rsidR="00224FED">
        <w:rPr>
          <w:rFonts w:ascii="Adobe Garamond Pro" w:hAnsi="Adobe Garamond Pro" w:cs="ADLaM Display"/>
          <w:lang w:val="en-US"/>
        </w:rPr>
        <w:t xml:space="preserve">materialization of solidarity could involve the notion of fair benefit-sharing as a tool, </w:t>
      </w:r>
      <w:ins w:author="Adrien Abécassis" w:date="2023-11-01T11:25:25.547Z" w:id="1308625560">
        <w:r w:rsidRPr="5448BEB6" w:rsidR="2450E3AA">
          <w:rPr>
            <w:rFonts w:ascii="Adobe Garamond Pro" w:hAnsi="Adobe Garamond Pro" w:cs="ADLaM Display"/>
            <w:lang w:val="en-US"/>
          </w:rPr>
          <w:t>to</w:t>
        </w:r>
      </w:ins>
      <w:r w:rsidRPr="5448BEB6" w:rsidR="00224FED">
        <w:rPr>
          <w:rFonts w:ascii="Adobe Garamond Pro" w:hAnsi="Adobe Garamond Pro" w:cs="ADLaM Display"/>
          <w:lang w:val="en-US"/>
        </w:rPr>
        <w:t xml:space="preserve"> go beyond the concepts of charity or humanitarian purpose</w:t>
      </w:r>
      <w:ins w:author="Adrien Abécassis" w:date="2023-11-01T11:25:33.955Z" w:id="1779797968">
        <w:r w:rsidRPr="5448BEB6" w:rsidR="26A52DFC">
          <w:rPr>
            <w:rFonts w:ascii="Adobe Garamond Pro" w:hAnsi="Adobe Garamond Pro" w:cs="ADLaM Display"/>
            <w:lang w:val="en-US"/>
          </w:rPr>
          <w:t xml:space="preserve"> – </w:t>
        </w:r>
      </w:ins>
      <w:ins w:author="Adrien Abécassis" w:date="2023-11-01T11:24:54.992Z" w:id="1242014103">
        <w:r w:rsidRPr="5448BEB6" w:rsidR="44FE7111">
          <w:rPr>
            <w:rFonts w:ascii="Adobe Garamond Pro" w:hAnsi="Adobe Garamond Pro" w:cs="ADLaM Display"/>
            <w:lang w:val="en-US"/>
          </w:rPr>
          <w:t>t</w:t>
        </w:r>
        <w:r w:rsidRPr="5448BEB6" w:rsidR="44FE7111">
          <w:rPr>
            <w:rFonts w:ascii="Adobe Garamond Pro" w:hAnsi="Adobe Garamond Pro" w:cs="ADLaM Display"/>
            <w:lang w:val="en-US"/>
          </w:rPr>
          <w:t xml:space="preserve">hat </w:t>
        </w:r>
      </w:ins>
      <w:ins w:author="Adrien Abécassis" w:date="2023-11-01T11:25:42.987Z" w:id="460539646">
        <w:r w:rsidRPr="5448BEB6" w:rsidR="5EC9AD6D">
          <w:rPr>
            <w:rFonts w:ascii="Adobe Garamond Pro" w:hAnsi="Adobe Garamond Pro" w:cs="ADLaM Display"/>
            <w:lang w:val="en-US"/>
          </w:rPr>
          <w:t xml:space="preserve">has shown not to be very conducive </w:t>
        </w:r>
      </w:ins>
      <w:ins w:author="Adrien Abécassis" w:date="2023-11-01T11:24:54.992Z" w:id="25048755">
        <w:r w:rsidRPr="5448BEB6" w:rsidR="44FE7111">
          <w:rPr>
            <w:rFonts w:ascii="Adobe Garamond Pro" w:hAnsi="Adobe Garamond Pro" w:cs="ADLaM Display"/>
            <w:lang w:val="en-US"/>
          </w:rPr>
          <w:t xml:space="preserve">to </w:t>
        </w:r>
      </w:ins>
      <w:ins w:author="Adrien Abécassis" w:date="2023-11-01T11:25:12.25Z" w:id="1581692408">
        <w:r w:rsidRPr="5448BEB6" w:rsidR="44FE7111">
          <w:rPr>
            <w:rFonts w:ascii="Adobe Garamond Pro" w:hAnsi="Adobe Garamond Pro" w:cs="ADLaM Display"/>
            <w:lang w:val="en-US"/>
          </w:rPr>
          <w:t>productive international discussions</w:t>
        </w:r>
      </w:ins>
      <w:ins w:author="Adrien Abécassis" w:date="2023-11-01T11:26:04.387Z" w:id="1419045333">
        <w:r w:rsidRPr="5448BEB6" w:rsidR="370074B4">
          <w:rPr>
            <w:rFonts w:ascii="Adobe Garamond Pro" w:hAnsi="Adobe Garamond Pro" w:cs="ADLaM Display"/>
            <w:lang w:val="en-US"/>
          </w:rPr>
          <w:t xml:space="preserve"> -</w:t>
        </w:r>
      </w:ins>
      <w:r w:rsidRPr="5448BEB6" w:rsidR="00224FED">
        <w:rPr>
          <w:rFonts w:ascii="Adobe Garamond Pro" w:hAnsi="Adobe Garamond Pro" w:cs="ADLaM Display"/>
          <w:lang w:val="en-US"/>
        </w:rPr>
        <w:t xml:space="preserve"> </w:t>
      </w:r>
      <w:del w:author="Adrien Abécassis" w:date="2023-11-01T11:25:15.135Z" w:id="1577691821">
        <w:r w:rsidRPr="5448BEB6" w:rsidDel="00224FED">
          <w:rPr>
            <w:rFonts w:ascii="Adobe Garamond Pro" w:hAnsi="Adobe Garamond Pro" w:cs="ADLaM Display"/>
            <w:lang w:val="en-US"/>
          </w:rPr>
          <w:delText>and</w:delText>
        </w:r>
      </w:del>
      <w:ins w:author="Adrien Abécassis" w:date="2023-11-01T11:25:17.418Z" w:id="1201388773">
        <w:r w:rsidRPr="5448BEB6" w:rsidR="6A67FE60">
          <w:rPr>
            <w:rFonts w:ascii="Adobe Garamond Pro" w:hAnsi="Adobe Garamond Pro" w:cs="ADLaM Display"/>
            <w:lang w:val="en-US"/>
          </w:rPr>
          <w:t>while</w:t>
        </w:r>
      </w:ins>
      <w:r w:rsidRPr="5448BEB6" w:rsidR="00224FED">
        <w:rPr>
          <w:rFonts w:ascii="Adobe Garamond Pro" w:hAnsi="Adobe Garamond Pro" w:cs="ADLaM Display"/>
          <w:lang w:val="en-US"/>
        </w:rPr>
        <w:t xml:space="preserve"> ensur</w:t>
      </w:r>
      <w:ins w:author="Adrien Abécassis" w:date="2023-11-01T11:25:19.587Z" w:id="1255946733">
        <w:r w:rsidRPr="5448BEB6" w:rsidR="1C672B6E">
          <w:rPr>
            <w:rFonts w:ascii="Adobe Garamond Pro" w:hAnsi="Adobe Garamond Pro" w:cs="ADLaM Display"/>
            <w:lang w:val="en-US"/>
          </w:rPr>
          <w:t>ing</w:t>
        </w:r>
      </w:ins>
      <w:del w:author="Adrien Abécassis" w:date="2023-11-01T11:25:19.169Z" w:id="1532417547">
        <w:r w:rsidRPr="5448BEB6" w:rsidDel="00224FED">
          <w:rPr>
            <w:rFonts w:ascii="Adobe Garamond Pro" w:hAnsi="Adobe Garamond Pro" w:cs="ADLaM Display"/>
            <w:lang w:val="en-US"/>
          </w:rPr>
          <w:delText>e</w:delText>
        </w:r>
      </w:del>
      <w:r w:rsidRPr="5448BEB6" w:rsidR="00224FED">
        <w:rPr>
          <w:rFonts w:ascii="Adobe Garamond Pro" w:hAnsi="Adobe Garamond Pro" w:cs="ADLaM Display"/>
          <w:lang w:val="en-US"/>
        </w:rPr>
        <w:t xml:space="preserve"> an adequate return on investment. </w:t>
      </w:r>
      <w:del w:author="Adrien Abécassis" w:date="2023-11-01T11:26:15.71Z" w:id="1908248086">
        <w:r w:rsidRPr="5448BEB6" w:rsidDel="00224FED">
          <w:rPr>
            <w:rFonts w:ascii="Adobe Garamond Pro" w:hAnsi="Adobe Garamond Pro" w:cs="ADLaM Display"/>
            <w:lang w:val="en-US"/>
          </w:rPr>
          <w:delText xml:space="preserve">This could involve a fundamental rethinking of the terms themselves and their interrelation. </w:delText>
        </w:r>
      </w:del>
    </w:p>
    <w:p w:rsidRPr="005014F1" w:rsidR="00224FED" w:rsidP="00224FED" w:rsidRDefault="00224FED" w14:paraId="76A3F111" w14:textId="35355095">
      <w:pPr>
        <w:pStyle w:val="Paragraphedeliste"/>
        <w:numPr>
          <w:ilvl w:val="0"/>
          <w:numId w:val="7"/>
        </w:numPr>
        <w:jc w:val="both"/>
        <w:rPr>
          <w:rFonts w:ascii="Adobe Garamond Pro" w:hAnsi="Adobe Garamond Pro" w:cs="ADLaM Display"/>
          <w:lang w:val="en-US"/>
        </w:rPr>
      </w:pPr>
      <w:r w:rsidRPr="5448BEB6" w:rsidR="00224FED">
        <w:rPr>
          <w:rFonts w:ascii="Adobe Garamond Pro" w:hAnsi="Adobe Garamond Pro" w:cs="ADLaM Display"/>
          <w:lang w:val="en-US"/>
        </w:rPr>
        <w:t>The conversation led participants towards the concept of reciprocity</w:t>
      </w:r>
      <w:ins w:author="Adrien Abécassis" w:date="2023-11-01T11:26:37.217Z" w:id="1316991573">
        <w:r w:rsidRPr="5448BEB6" w:rsidR="0A09ECA7">
          <w:rPr>
            <w:rFonts w:ascii="Adobe Garamond Pro" w:hAnsi="Adobe Garamond Pro" w:cs="ADLaM Display"/>
            <w:lang w:val="en-US"/>
          </w:rPr>
          <w:t xml:space="preserve">. </w:t>
        </w:r>
      </w:ins>
      <w:del w:author="Adrien Abécassis" w:date="2023-11-01T11:26:37.424Z" w:id="1654050986">
        <w:r w:rsidRPr="5448BEB6" w:rsidDel="00224FED">
          <w:rPr>
            <w:rFonts w:ascii="Adobe Garamond Pro" w:hAnsi="Adobe Garamond Pro" w:cs="ADLaM Display"/>
            <w:lang w:val="en-US"/>
          </w:rPr>
          <w:delText>,</w:delText>
        </w:r>
      </w:del>
      <w:r w:rsidRPr="5448BEB6" w:rsidR="00224FED">
        <w:rPr>
          <w:rFonts w:ascii="Adobe Garamond Pro" w:hAnsi="Adobe Garamond Pro" w:cs="ADLaM Display"/>
          <w:lang w:val="en-US"/>
        </w:rPr>
        <w:t xml:space="preserve"> i</w:t>
      </w:r>
      <w:commentRangeStart w:id="942630268"/>
      <w:r w:rsidRPr="5448BEB6" w:rsidR="00224FED">
        <w:rPr>
          <w:rFonts w:ascii="Adobe Garamond Pro" w:hAnsi="Adobe Garamond Pro" w:cs="ADLaM Display"/>
          <w:lang w:val="en-US"/>
        </w:rPr>
        <w:t>mplying a selflessness on the part of scientists and institutions</w:t>
      </w:r>
      <w:commentRangeEnd w:id="942630268"/>
      <w:r>
        <w:rPr>
          <w:rStyle w:val="CommentReference"/>
        </w:rPr>
        <w:commentReference w:id="942630268"/>
      </w:r>
      <w:r w:rsidRPr="5448BEB6" w:rsidR="00224FED">
        <w:rPr>
          <w:rFonts w:ascii="Adobe Garamond Pro" w:hAnsi="Adobe Garamond Pro" w:cs="ADLaM Display"/>
          <w:lang w:val="en-US"/>
        </w:rPr>
        <w:t xml:space="preserve"> at the heart of pandemic preparedness</w:t>
      </w:r>
      <w:r w:rsidRPr="5448BEB6" w:rsidR="00A96A7B">
        <w:rPr>
          <w:rFonts w:ascii="Adobe Garamond Pro" w:hAnsi="Adobe Garamond Pro" w:cs="ADLaM Display"/>
          <w:lang w:val="en-US"/>
        </w:rPr>
        <w:t xml:space="preserve"> and response</w:t>
      </w:r>
      <w:r w:rsidRPr="5448BEB6" w:rsidR="00224FED">
        <w:rPr>
          <w:rFonts w:ascii="Adobe Garamond Pro" w:hAnsi="Adobe Garamond Pro" w:cs="ADLaM Display"/>
          <w:lang w:val="en-US"/>
        </w:rPr>
        <w:t xml:space="preserve">. This concept could be developed and extended to </w:t>
      </w:r>
      <w:r w:rsidRPr="5448BEB6" w:rsidR="00224FED">
        <w:rPr>
          <w:rFonts w:ascii="Adobe Garamond Pro" w:hAnsi="Adobe Garamond Pro" w:cs="ADLaM Display"/>
          <w:lang w:val="en-US"/>
        </w:rPr>
        <w:t>determine</w:t>
      </w:r>
      <w:r w:rsidRPr="5448BEB6" w:rsidR="00224FED">
        <w:rPr>
          <w:rFonts w:ascii="Adobe Garamond Pro" w:hAnsi="Adobe Garamond Pro" w:cs="ADLaM Display"/>
          <w:lang w:val="en-US"/>
        </w:rPr>
        <w:t xml:space="preserve"> its exact contours and link with solidarity and fair benefit-sharing.</w:t>
      </w:r>
    </w:p>
    <w:p w:rsidR="00987B0B" w:rsidP="003A781A" w:rsidRDefault="003A781A" w14:paraId="64B67436" w14:textId="614E2BD5">
      <w:pPr>
        <w:pStyle w:val="Paragraphedeliste"/>
        <w:numPr>
          <w:ilvl w:val="0"/>
          <w:numId w:val="7"/>
        </w:numPr>
        <w:jc w:val="both"/>
        <w:rPr>
          <w:rFonts w:ascii="Adobe Garamond Pro" w:hAnsi="Adobe Garamond Pro" w:cs="ADLaM Display"/>
          <w:lang w:val="en-US"/>
        </w:rPr>
      </w:pPr>
      <w:r w:rsidRPr="5448BEB6" w:rsidR="003A781A">
        <w:rPr>
          <w:rFonts w:ascii="Adobe Garamond Pro" w:hAnsi="Adobe Garamond Pro" w:cs="ADLaM Display"/>
          <w:lang w:val="en-US"/>
        </w:rPr>
        <w:t>The discussion on terminology has concrete effects on fair benefit-sharing, and in particular on the determining aspect of compensation induced by the notion.</w:t>
      </w:r>
      <w:r w:rsidRPr="5448BEB6" w:rsidR="003A781A">
        <w:rPr>
          <w:rFonts w:ascii="Adobe Garamond Pro" w:hAnsi="Adobe Garamond Pro" w:cs="ADLaM Display"/>
          <w:lang w:val="en-US"/>
        </w:rPr>
        <w:t xml:space="preserve"> Participants also </w:t>
      </w:r>
      <w:commentRangeStart w:id="1303976312"/>
      <w:r w:rsidRPr="5448BEB6" w:rsidR="003A781A">
        <w:rPr>
          <w:rFonts w:ascii="Adobe Garamond Pro" w:hAnsi="Adobe Garamond Pro" w:cs="ADLaM Display"/>
          <w:lang w:val="en-US"/>
        </w:rPr>
        <w:t>discussed the fundamental difference between compensating talent (the scientist) and knowledge (the data)</w:t>
      </w:r>
      <w:commentRangeEnd w:id="1303976312"/>
      <w:r>
        <w:rPr>
          <w:rStyle w:val="CommentReference"/>
        </w:rPr>
        <w:commentReference w:id="1303976312"/>
      </w:r>
      <w:r w:rsidRPr="5448BEB6" w:rsidR="003A781A">
        <w:rPr>
          <w:rFonts w:ascii="Adobe Garamond Pro" w:hAnsi="Adobe Garamond Pro" w:cs="ADLaM Display"/>
          <w:lang w:val="en-US"/>
        </w:rPr>
        <w:t>.</w:t>
      </w:r>
    </w:p>
    <w:p w:rsidRPr="003A781A" w:rsidR="003E37A1" w:rsidP="003E37A1" w:rsidRDefault="003E37A1" w14:paraId="0EA053E5" w14:textId="77777777">
      <w:pPr>
        <w:pStyle w:val="Paragraphedeliste"/>
        <w:jc w:val="both"/>
        <w:rPr>
          <w:rFonts w:ascii="Adobe Garamond Pro" w:hAnsi="Adobe Garamond Pro" w:cs="ADLaM Display"/>
          <w:lang w:val="en-US"/>
        </w:rPr>
      </w:pPr>
    </w:p>
    <w:p w:rsidRPr="005014F1" w:rsidR="00C9021E" w:rsidP="00C9021E" w:rsidRDefault="00602889" w14:paraId="6697F69D" w14:textId="41A4735C">
      <w:pPr>
        <w:jc w:val="both"/>
        <w:rPr>
          <w:rFonts w:ascii="Adobe Garamond Pro" w:hAnsi="Adobe Garamond Pro" w:cs="ADLaM Display"/>
          <w:b/>
          <w:bCs/>
          <w:u w:val="single"/>
          <w:lang w:val="en-US"/>
        </w:rPr>
      </w:pPr>
      <w:r w:rsidRPr="005014F1">
        <w:rPr>
          <w:rFonts w:ascii="Adobe Garamond Pro" w:hAnsi="Adobe Garamond Pro" w:cs="ADLaM Display"/>
          <w:b/>
          <w:bCs/>
          <w:u w:val="single"/>
          <w:lang w:val="en-US"/>
        </w:rPr>
        <w:t>Defining principles for compensation</w:t>
      </w:r>
    </w:p>
    <w:p w:rsidRPr="005014F1" w:rsidR="00D40ADC" w:rsidP="00D40ADC" w:rsidRDefault="00D40ADC" w14:paraId="39868F66" w14:textId="77777777">
      <w:pPr>
        <w:pStyle w:val="Paragraphedeliste"/>
        <w:numPr>
          <w:ilvl w:val="0"/>
          <w:numId w:val="15"/>
        </w:numPr>
        <w:jc w:val="both"/>
        <w:rPr>
          <w:rFonts w:ascii="Adobe Garamond Pro" w:hAnsi="Adobe Garamond Pro" w:cs="ADLaM Display"/>
          <w:lang w:val="en-US"/>
        </w:rPr>
      </w:pPr>
      <w:commentRangeStart w:id="453054976"/>
      <w:commentRangeStart w:id="1754639506"/>
      <w:r w:rsidRPr="5448BEB6" w:rsidR="00D40ADC">
        <w:rPr>
          <w:rFonts w:ascii="Adobe Garamond Pro" w:hAnsi="Adobe Garamond Pro" w:cs="ADLaM Display"/>
          <w:lang w:val="en-US"/>
        </w:rPr>
        <w:t xml:space="preserve">The focus on the finished medical product appeared to be </w:t>
      </w:r>
      <w:del w:author="Adrien Abécassis" w:date="2023-11-01T11:27:48.984Z" w:id="1816000732">
        <w:r w:rsidRPr="5448BEB6" w:rsidDel="00D40ADC">
          <w:rPr>
            <w:rFonts w:ascii="Adobe Garamond Pro" w:hAnsi="Adobe Garamond Pro" w:cs="ADLaM Display"/>
            <w:lang w:val="en-US"/>
          </w:rPr>
          <w:delText xml:space="preserve">more </w:delText>
        </w:r>
      </w:del>
      <w:r w:rsidRPr="5448BEB6" w:rsidR="00D40ADC">
        <w:rPr>
          <w:rFonts w:ascii="Adobe Garamond Pro" w:hAnsi="Adobe Garamond Pro" w:cs="ADLaM Display"/>
          <w:lang w:val="en-US"/>
        </w:rPr>
        <w:t xml:space="preserve">difficult, since it implied a discussion of proportionality that is currently inaudible as it appeared in the negotiations for a pandemic treaty. Similarly, several participants rejected the idea of monetizing scientists, as this would imply endless debate about scientific training. Instead, they insisted on the need to build a reward mechanism that does not involve patenting per se, but rather recognizing the value of discovery for the general interest, which </w:t>
      </w:r>
      <w:r w:rsidRPr="5448BEB6" w:rsidR="00D40ADC">
        <w:rPr>
          <w:rFonts w:ascii="Adobe Garamond Pro" w:hAnsi="Adobe Garamond Pro" w:cs="ADLaM Display"/>
          <w:lang w:val="en-US"/>
        </w:rPr>
        <w:t>ultimately leads</w:t>
      </w:r>
      <w:r w:rsidRPr="5448BEB6" w:rsidR="00D40ADC">
        <w:rPr>
          <w:rFonts w:ascii="Adobe Garamond Pro" w:hAnsi="Adobe Garamond Pro" w:cs="ADLaM Display"/>
          <w:lang w:val="en-US"/>
        </w:rPr>
        <w:t xml:space="preserve"> back to the notion of the commons. Participants spoke of the usefulness of the FIFA model, with its regulatory mechanism leading to compensation without any specific intellectual property. </w:t>
      </w:r>
    </w:p>
    <w:p w:rsidRPr="005014F1" w:rsidR="00D40ADC" w:rsidP="00D40ADC" w:rsidRDefault="00D40ADC" w14:paraId="7A380601" w14:textId="77777777">
      <w:pPr>
        <w:pStyle w:val="Paragraphedeliste"/>
        <w:numPr>
          <w:ilvl w:val="0"/>
          <w:numId w:val="15"/>
        </w:numPr>
        <w:jc w:val="both"/>
        <w:rPr>
          <w:rFonts w:ascii="Adobe Garamond Pro" w:hAnsi="Adobe Garamond Pro" w:cs="ADLaM Display"/>
          <w:lang w:val="en-US"/>
        </w:rPr>
      </w:pPr>
      <w:r w:rsidRPr="5448BEB6" w:rsidR="00D40ADC">
        <w:rPr>
          <w:rFonts w:ascii="Adobe Garamond Pro" w:hAnsi="Adobe Garamond Pro" w:cs="ADLaM Display"/>
          <w:lang w:val="en-US"/>
        </w:rPr>
        <w:t xml:space="preserve">Within this framework, compensation could be a means of ensuring access to medical countermeasures in an integrated system built to develop talent actively </w:t>
      </w:r>
      <w:r w:rsidRPr="5448BEB6" w:rsidR="00D40ADC">
        <w:rPr>
          <w:rFonts w:ascii="Adobe Garamond Pro" w:hAnsi="Adobe Garamond Pro" w:cs="ADLaM Display"/>
          <w:lang w:val="en-US"/>
        </w:rPr>
        <w:t>participating</w:t>
      </w:r>
      <w:r w:rsidRPr="5448BEB6" w:rsidR="00D40ADC">
        <w:rPr>
          <w:rFonts w:ascii="Adobe Garamond Pro" w:hAnsi="Adobe Garamond Pro" w:cs="ADLaM Display"/>
          <w:lang w:val="en-US"/>
        </w:rPr>
        <w:t xml:space="preserve"> in pandemic preparedness in an ecosystem integrating all the aspects needed. </w:t>
      </w:r>
      <w:r w:rsidRPr="5448BEB6" w:rsidR="00D40ADC">
        <w:rPr>
          <w:rFonts w:ascii="Adobe Garamond Pro" w:hAnsi="Adobe Garamond Pro" w:cs="ADLaM Display"/>
          <w:lang w:val="en-US"/>
        </w:rPr>
        <w:t>In a nutshell</w:t>
      </w:r>
      <w:r w:rsidRPr="5448BEB6" w:rsidR="00D40ADC">
        <w:rPr>
          <w:rFonts w:ascii="Adobe Garamond Pro" w:hAnsi="Adobe Garamond Pro" w:cs="ADLaM Display"/>
          <w:lang w:val="en-US"/>
        </w:rPr>
        <w:t xml:space="preserve">, a compensation system could enable scientists in the South to stay in their home countries and train a new generation, something many participants are calling for. </w:t>
      </w:r>
      <w:commentRangeEnd w:id="453054976"/>
      <w:r>
        <w:rPr>
          <w:rStyle w:val="CommentReference"/>
        </w:rPr>
        <w:commentReference w:id="453054976"/>
      </w:r>
      <w:commentRangeEnd w:id="1754639506"/>
      <w:r>
        <w:rPr>
          <w:rStyle w:val="CommentReference"/>
        </w:rPr>
        <w:commentReference w:id="1754639506"/>
      </w:r>
    </w:p>
    <w:p w:rsidR="00987B0B" w:rsidP="00D40ADC" w:rsidRDefault="00D40ADC" w14:paraId="69BEE879" w14:textId="77777777">
      <w:pPr>
        <w:pStyle w:val="Paragraphedeliste"/>
        <w:numPr>
          <w:ilvl w:val="0"/>
          <w:numId w:val="15"/>
        </w:numPr>
        <w:jc w:val="both"/>
        <w:rPr>
          <w:rFonts w:ascii="Adobe Garamond Pro" w:hAnsi="Adobe Garamond Pro" w:cs="ADLaM Display"/>
          <w:lang w:val="en-US"/>
        </w:rPr>
      </w:pPr>
      <w:r w:rsidRPr="005014F1">
        <w:rPr>
          <w:rFonts w:ascii="Adobe Garamond Pro" w:hAnsi="Adobe Garamond Pro" w:cs="ADLaM Display"/>
          <w:lang w:val="en-US"/>
        </w:rPr>
        <w:t>However, some participants noted that a compensation mechanism cannot be wishful thinking, and be divorced from the system in which it would take place.</w:t>
      </w:r>
    </w:p>
    <w:p w:rsidRPr="005014F1" w:rsidR="00B1569B" w:rsidP="00D40ADC" w:rsidRDefault="00D40ADC" w14:paraId="56527C9B" w14:textId="0760F1F4">
      <w:pPr>
        <w:pStyle w:val="Paragraphedeliste"/>
        <w:numPr>
          <w:ilvl w:val="0"/>
          <w:numId w:val="15"/>
        </w:numPr>
        <w:jc w:val="both"/>
        <w:rPr>
          <w:rFonts w:ascii="Adobe Garamond Pro" w:hAnsi="Adobe Garamond Pro" w:cs="ADLaM Display"/>
          <w:lang w:val="en-US"/>
        </w:rPr>
      </w:pPr>
      <w:r w:rsidRPr="5448BEB6" w:rsidR="00D40ADC">
        <w:rPr>
          <w:rFonts w:ascii="Adobe Garamond Pro" w:hAnsi="Adobe Garamond Pro" w:cs="ADLaM Display"/>
          <w:lang w:val="en-US"/>
        </w:rPr>
        <w:t xml:space="preserve">At this stage, the market references </w:t>
      </w:r>
      <w:r w:rsidRPr="5448BEB6" w:rsidR="00D40ADC">
        <w:rPr>
          <w:rFonts w:ascii="Adobe Garamond Pro" w:hAnsi="Adobe Garamond Pro" w:cs="ADLaM Display"/>
          <w:lang w:val="en-US"/>
        </w:rPr>
        <w:t>imposed</w:t>
      </w:r>
      <w:r w:rsidRPr="5448BEB6" w:rsidR="00D40ADC">
        <w:rPr>
          <w:rFonts w:ascii="Adobe Garamond Pro" w:hAnsi="Adobe Garamond Pro" w:cs="ADLaM Display"/>
          <w:lang w:val="en-US"/>
        </w:rPr>
        <w:t xml:space="preserve"> and the </w:t>
      </w:r>
      <w:del w:author="Adrien Abécassis" w:date="2023-11-01T11:37:08.377Z" w:id="263564581">
        <w:r w:rsidRPr="5448BEB6" w:rsidDel="00D40ADC">
          <w:rPr>
            <w:rFonts w:ascii="Adobe Garamond Pro" w:hAnsi="Adobe Garamond Pro" w:cs="ADLaM Display"/>
            <w:lang w:val="en-US"/>
          </w:rPr>
          <w:delText xml:space="preserve">role </w:delText>
        </w:r>
      </w:del>
      <w:ins w:author="Adrien Abécassis" w:date="2023-11-01T11:37:10.247Z" w:id="658872519">
        <w:r w:rsidRPr="5448BEB6" w:rsidR="0DABBE3D">
          <w:rPr>
            <w:rFonts w:ascii="Adobe Garamond Pro" w:hAnsi="Adobe Garamond Pro" w:cs="ADLaM Display"/>
            <w:lang w:val="en-US"/>
          </w:rPr>
          <w:t xml:space="preserve">incentives </w:t>
        </w:r>
      </w:ins>
      <w:r w:rsidRPr="5448BEB6" w:rsidR="00D40ADC">
        <w:rPr>
          <w:rFonts w:ascii="Adobe Garamond Pro" w:hAnsi="Adobe Garamond Pro" w:cs="ADLaM Display"/>
          <w:lang w:val="en-US"/>
        </w:rPr>
        <w:t xml:space="preserve">of the private sector pose a political </w:t>
      </w:r>
      <w:r w:rsidRPr="5448BEB6" w:rsidR="008619DE">
        <w:rPr>
          <w:rFonts w:ascii="Adobe Garamond Pro" w:hAnsi="Adobe Garamond Pro" w:cs="ADLaM Display"/>
          <w:lang w:val="en-US"/>
        </w:rPr>
        <w:t>challenge</w:t>
      </w:r>
      <w:r w:rsidRPr="5448BEB6" w:rsidR="00D40ADC">
        <w:rPr>
          <w:rFonts w:ascii="Adobe Garamond Pro" w:hAnsi="Adobe Garamond Pro" w:cs="ADLaM Display"/>
          <w:lang w:val="en-US"/>
        </w:rPr>
        <w:t>, since the various players do not obey the same rules with a common goal</w:t>
      </w:r>
      <w:del w:author="Adrien Abécassis" w:date="2023-11-01T11:37:20.527Z" w:id="1093032259">
        <w:r w:rsidRPr="5448BEB6" w:rsidDel="00D40ADC">
          <w:rPr>
            <w:rFonts w:ascii="Adobe Garamond Pro" w:hAnsi="Adobe Garamond Pro" w:cs="ADLaM Display"/>
            <w:lang w:val="en-US"/>
          </w:rPr>
          <w:delText xml:space="preserve">, but </w:delText>
        </w:r>
      </w:del>
      <w:commentRangeStart w:id="1858098979"/>
      <w:del w:author="Adrien Abécassis" w:date="2023-11-01T11:37:20.527Z" w:id="463326655">
        <w:r w:rsidRPr="5448BEB6" w:rsidDel="00D40ADC">
          <w:rPr>
            <w:rFonts w:ascii="Adobe Garamond Pro" w:hAnsi="Adobe Garamond Pro" w:cs="ADLaM Display"/>
            <w:lang w:val="en-US"/>
          </w:rPr>
          <w:delText>are bound by the maximization of individual gain</w:delText>
        </w:r>
      </w:del>
      <w:commentRangeEnd w:id="1858098979"/>
      <w:r>
        <w:rPr>
          <w:rStyle w:val="CommentReference"/>
        </w:rPr>
        <w:commentReference w:id="1858098979"/>
      </w:r>
      <w:r w:rsidRPr="5448BEB6" w:rsidR="00D40ADC">
        <w:rPr>
          <w:rFonts w:ascii="Adobe Garamond Pro" w:hAnsi="Adobe Garamond Pro" w:cs="ADLaM Display"/>
          <w:lang w:val="en-US"/>
        </w:rPr>
        <w:t xml:space="preserve">. </w:t>
      </w:r>
      <w:del w:author="Adrien Abécassis" w:date="2023-11-01T11:37:32.852Z" w:id="261526853">
        <w:r w:rsidRPr="5448BEB6" w:rsidDel="00D40ADC">
          <w:rPr>
            <w:rFonts w:ascii="Adobe Garamond Pro" w:hAnsi="Adobe Garamond Pro" w:cs="ADLaM Display"/>
            <w:lang w:val="en-US"/>
          </w:rPr>
          <w:delText xml:space="preserve">This is even the </w:delText>
        </w:r>
      </w:del>
      <w:commentRangeStart w:id="1383544630"/>
      <w:del w:author="Adrien Abécassis" w:date="2023-11-01T11:37:32.852Z" w:id="175854326">
        <w:r w:rsidRPr="5448BEB6" w:rsidDel="00D40ADC">
          <w:rPr>
            <w:rFonts w:ascii="Adobe Garamond Pro" w:hAnsi="Adobe Garamond Pro" w:cs="ADLaM Display"/>
            <w:lang w:val="en-US"/>
          </w:rPr>
          <w:delText>antithesis of the system</w:delText>
        </w:r>
      </w:del>
      <w:commentRangeEnd w:id="1383544630"/>
      <w:r>
        <w:rPr>
          <w:rStyle w:val="CommentReference"/>
        </w:rPr>
        <w:commentReference w:id="1383544630"/>
      </w:r>
      <w:del w:author="Adrien Abécassis" w:date="2023-11-01T11:37:32.852Z" w:id="1029779432">
        <w:r w:rsidRPr="5448BEB6" w:rsidDel="00D40ADC">
          <w:rPr>
            <w:rFonts w:ascii="Adobe Garamond Pro" w:hAnsi="Adobe Garamond Pro" w:cs="ADLaM Display"/>
            <w:lang w:val="en-US"/>
          </w:rPr>
          <w:delText>, and n</w:delText>
        </w:r>
      </w:del>
      <w:ins w:author="Adrien Abécassis" w:date="2023-11-01T11:37:32.897Z" w:id="2134132101">
        <w:r w:rsidRPr="5448BEB6" w:rsidR="1ED5E93F">
          <w:rPr>
            <w:rFonts w:ascii="Adobe Garamond Pro" w:hAnsi="Adobe Garamond Pro" w:cs="ADLaM Display"/>
            <w:lang w:val="en-US"/>
          </w:rPr>
          <w:t>N</w:t>
        </w:r>
      </w:ins>
      <w:r w:rsidRPr="5448BEB6" w:rsidR="00D40ADC">
        <w:rPr>
          <w:rFonts w:ascii="Adobe Garamond Pro" w:hAnsi="Adobe Garamond Pro" w:cs="ADLaM Display"/>
          <w:lang w:val="en-US"/>
        </w:rPr>
        <w:t>egotiations under the pandemic treaty are taking place in a total absence of incentives to set up compensatory mechanisms.</w:t>
      </w:r>
      <w:r w:rsidRPr="5448BEB6" w:rsidR="00751D34">
        <w:rPr>
          <w:rFonts w:ascii="Adobe Garamond Pro" w:hAnsi="Adobe Garamond Pro" w:cs="ADLaM Display"/>
          <w:lang w:val="en-US"/>
        </w:rPr>
        <w:t xml:space="preserve"> </w:t>
      </w:r>
    </w:p>
    <w:p w:rsidR="00751D34" w:rsidP="00D40ADC" w:rsidRDefault="006B5536" w14:paraId="7103E463" w14:textId="58B924CA">
      <w:pPr>
        <w:pStyle w:val="Paragraphedeliste"/>
        <w:numPr>
          <w:ilvl w:val="0"/>
          <w:numId w:val="15"/>
        </w:numPr>
        <w:jc w:val="both"/>
        <w:rPr>
          <w:rFonts w:ascii="Adobe Garamond Pro" w:hAnsi="Adobe Garamond Pro" w:cs="ADLaM Display"/>
          <w:lang w:val="en-US"/>
        </w:rPr>
      </w:pPr>
      <w:r w:rsidRPr="5448BEB6" w:rsidR="006B5536">
        <w:rPr>
          <w:rFonts w:ascii="Adobe Garamond Pro" w:hAnsi="Adobe Garamond Pro" w:cs="ADLaM Display"/>
          <w:lang w:val="en-US"/>
        </w:rPr>
        <w:t>P</w:t>
      </w:r>
      <w:r w:rsidRPr="5448BEB6" w:rsidR="006B5536">
        <w:rPr>
          <w:rFonts w:ascii="Adobe Garamond Pro" w:hAnsi="Adobe Garamond Pro" w:cs="ADLaM Display"/>
          <w:lang w:val="en-US"/>
        </w:rPr>
        <w:t xml:space="preserve">articipants evoked a </w:t>
      </w:r>
      <w:commentRangeStart w:id="935308722"/>
      <w:r w:rsidRPr="5448BEB6" w:rsidR="006B5536">
        <w:rPr>
          <w:rFonts w:ascii="Adobe Garamond Pro" w:hAnsi="Adobe Garamond Pro" w:cs="ADLaM Display"/>
          <w:lang w:val="en-US"/>
        </w:rPr>
        <w:t>circle of responsibility</w:t>
      </w:r>
      <w:commentRangeEnd w:id="935308722"/>
      <w:r>
        <w:rPr>
          <w:rStyle w:val="CommentReference"/>
        </w:rPr>
        <w:commentReference w:id="935308722"/>
      </w:r>
      <w:r w:rsidRPr="5448BEB6" w:rsidR="006B5536">
        <w:rPr>
          <w:rFonts w:ascii="Adobe Garamond Pro" w:hAnsi="Adobe Garamond Pro" w:cs="ADLaM Display"/>
          <w:lang w:val="en-US"/>
        </w:rPr>
        <w:t xml:space="preserve"> in which countries do not see the issue as global and envisage a market-based system, </w:t>
      </w:r>
      <w:commentRangeStart w:id="1537564683"/>
      <w:r w:rsidRPr="5448BEB6" w:rsidR="006B5536">
        <w:rPr>
          <w:rFonts w:ascii="Adobe Garamond Pro" w:hAnsi="Adobe Garamond Pro" w:cs="ADLaM Display"/>
          <w:lang w:val="en-US"/>
        </w:rPr>
        <w:t>imagining that competition leads to equity</w:t>
      </w:r>
      <w:commentRangeEnd w:id="1537564683"/>
      <w:r>
        <w:rPr>
          <w:rStyle w:val="CommentReference"/>
        </w:rPr>
        <w:commentReference w:id="1537564683"/>
      </w:r>
      <w:r w:rsidRPr="5448BEB6" w:rsidR="006B5536">
        <w:rPr>
          <w:rFonts w:ascii="Adobe Garamond Pro" w:hAnsi="Adobe Garamond Pro" w:cs="ADLaM Display"/>
          <w:lang w:val="en-US"/>
        </w:rPr>
        <w:t xml:space="preserve"> despite the striking example of the COVID-19 pandemic</w:t>
      </w:r>
      <w:r w:rsidRPr="5448BEB6" w:rsidR="00B96624">
        <w:rPr>
          <w:rFonts w:ascii="Adobe Garamond Pro" w:hAnsi="Adobe Garamond Pro" w:cs="ADLaM Display"/>
          <w:lang w:val="en-US"/>
        </w:rPr>
        <w:t xml:space="preserve">. </w:t>
      </w:r>
      <w:r w:rsidRPr="5448BEB6" w:rsidR="006B5536">
        <w:rPr>
          <w:rFonts w:ascii="Adobe Garamond Pro" w:hAnsi="Adobe Garamond Pro" w:cs="ADLaM Display"/>
          <w:lang w:val="en-US"/>
        </w:rPr>
        <w:t>In particular, Operation</w:t>
      </w:r>
      <w:r w:rsidRPr="5448BEB6" w:rsidR="006B5536">
        <w:rPr>
          <w:rFonts w:ascii="Adobe Garamond Pro" w:hAnsi="Adobe Garamond Pro" w:cs="ADLaM Display"/>
          <w:lang w:val="en-US"/>
        </w:rPr>
        <w:t xml:space="preserve"> Warp Speed was cited by some participants as an example of the provision of considerable funding without any incentive for solidarity or compensation afterwards.</w:t>
      </w:r>
    </w:p>
    <w:p w:rsidR="00751D34" w:rsidP="00C6135F" w:rsidRDefault="00751D34" w14:paraId="5EA7DABA" w14:textId="7F7B8740">
      <w:pPr>
        <w:spacing w:before="240"/>
        <w:jc w:val="center"/>
        <w:rPr>
          <w:rFonts w:ascii="Adobe Garamond Pro" w:hAnsi="Adobe Garamond Pro" w:cs="ADLaM Display"/>
          <w:lang w:val="en-US"/>
        </w:rPr>
      </w:pPr>
      <w:commentRangeStart w:id="1772648822"/>
      <w:r w:rsidRPr="5448BEB6" w:rsidR="00751D34">
        <w:rPr>
          <w:rFonts w:ascii="Adobe Garamond Pro" w:hAnsi="Adobe Garamond Pro" w:cs="ADLaM Display"/>
          <w:lang w:val="en-US"/>
        </w:rPr>
        <w:t>“</w:t>
      </w:r>
      <w:r w:rsidRPr="5448BEB6" w:rsidR="00751D34">
        <w:rPr>
          <w:rFonts w:ascii="Adobe Garamond Pro" w:hAnsi="Adobe Garamond Pro" w:cs="ADLaM Display"/>
          <w:i w:val="1"/>
          <w:iCs w:val="1"/>
          <w:lang w:val="en-US"/>
        </w:rPr>
        <w:t xml:space="preserve">The current approach in this kind of pandemic situation is anti-system. It is deliberately designed to encourage individual entrepreneurs to </w:t>
      </w:r>
      <w:r w:rsidRPr="5448BEB6" w:rsidR="00751D34">
        <w:rPr>
          <w:rFonts w:ascii="Adobe Garamond Pro" w:hAnsi="Adobe Garamond Pro" w:cs="ADLaM Display"/>
          <w:i w:val="1"/>
          <w:iCs w:val="1"/>
          <w:lang w:val="en-US"/>
        </w:rPr>
        <w:t>operate</w:t>
      </w:r>
      <w:r w:rsidRPr="5448BEB6" w:rsidR="00751D34">
        <w:rPr>
          <w:rFonts w:ascii="Adobe Garamond Pro" w:hAnsi="Adobe Garamond Pro" w:cs="ADLaM Display"/>
          <w:i w:val="1"/>
          <w:iCs w:val="1"/>
          <w:lang w:val="en-US"/>
        </w:rPr>
        <w:t xml:space="preserve"> outside the system with free money and then to make huge </w:t>
      </w:r>
      <w:r w:rsidRPr="5448BEB6" w:rsidR="00751D34">
        <w:rPr>
          <w:rFonts w:ascii="Adobe Garamond Pro" w:hAnsi="Adobe Garamond Pro" w:cs="ADLaM Display"/>
          <w:i w:val="1"/>
          <w:iCs w:val="1"/>
          <w:lang w:val="en-US"/>
        </w:rPr>
        <w:t>amount</w:t>
      </w:r>
      <w:r w:rsidRPr="5448BEB6" w:rsidR="00751D34">
        <w:rPr>
          <w:rFonts w:ascii="Adobe Garamond Pro" w:hAnsi="Adobe Garamond Pro" w:cs="ADLaM Display"/>
          <w:i w:val="1"/>
          <w:iCs w:val="1"/>
          <w:lang w:val="en-US"/>
        </w:rPr>
        <w:t xml:space="preserve"> of profits for which they are completely unaccountable</w:t>
      </w:r>
      <w:r w:rsidRPr="5448BEB6" w:rsidR="00751D34">
        <w:rPr>
          <w:rFonts w:ascii="Adobe Garamond Pro" w:hAnsi="Adobe Garamond Pro" w:cs="ADLaM Display"/>
          <w:lang w:val="en-US"/>
        </w:rPr>
        <w:t>”</w:t>
      </w:r>
      <w:commentRangeEnd w:id="1772648822"/>
      <w:r>
        <w:rPr>
          <w:rStyle w:val="CommentReference"/>
        </w:rPr>
        <w:commentReference w:id="1772648822"/>
      </w:r>
    </w:p>
    <w:p w:rsidRPr="005014F1" w:rsidR="00975135" w:rsidP="00975135" w:rsidRDefault="00975135" w14:paraId="2000E6CE" w14:textId="033CEFAD">
      <w:pPr>
        <w:jc w:val="both"/>
        <w:rPr>
          <w:rFonts w:ascii="Adobe Garamond Pro" w:hAnsi="Adobe Garamond Pro" w:cs="ADLaM Display"/>
          <w:b/>
          <w:bCs/>
          <w:u w:val="single"/>
          <w:lang w:val="en-US"/>
        </w:rPr>
      </w:pPr>
      <w:r w:rsidRPr="005014F1">
        <w:rPr>
          <w:rFonts w:ascii="Adobe Garamond Pro" w:hAnsi="Adobe Garamond Pro" w:cs="ADLaM Display"/>
          <w:b/>
          <w:bCs/>
          <w:u w:val="single"/>
          <w:lang w:val="en-US"/>
        </w:rPr>
        <w:t>Towards international solutions</w:t>
      </w:r>
    </w:p>
    <w:p w:rsidR="000A7525" w:rsidP="00577EE3" w:rsidRDefault="00612120" w14:paraId="07EE3AAD" w14:textId="62AAC1AD">
      <w:pPr>
        <w:pStyle w:val="Paragraphedeliste"/>
        <w:numPr>
          <w:ilvl w:val="0"/>
          <w:numId w:val="7"/>
        </w:numPr>
        <w:jc w:val="both"/>
        <w:rPr>
          <w:rFonts w:ascii="Adobe Garamond Pro" w:hAnsi="Adobe Garamond Pro" w:cs="ADLaM Display"/>
          <w:lang w:val="en-US"/>
        </w:rPr>
      </w:pPr>
      <w:r w:rsidRPr="5448BEB6" w:rsidR="00612120">
        <w:rPr>
          <w:rFonts w:ascii="Adobe Garamond Pro" w:hAnsi="Adobe Garamond Pro" w:cs="ADLaM Display"/>
          <w:lang w:val="en-US"/>
        </w:rPr>
        <w:t>Participants called for common rules to be drawn up for governments and the private sector</w:t>
      </w:r>
      <w:ins w:author="Adrien Abécassis" w:date="2023-11-01T11:48:24.315Z" w:id="279322925">
        <w:r w:rsidRPr="5448BEB6" w:rsidR="21C516EB">
          <w:rPr>
            <w:rFonts w:ascii="Adobe Garamond Pro" w:hAnsi="Adobe Garamond Pro" w:cs="ADLaM Display"/>
            <w:lang w:val="en-US"/>
          </w:rPr>
          <w:t xml:space="preserve">. </w:t>
        </w:r>
      </w:ins>
      <w:del w:author="Adrien Abécassis" w:date="2023-11-01T11:48:27.413Z" w:id="1648415815">
        <w:r w:rsidRPr="5448BEB6" w:rsidDel="00612120">
          <w:rPr>
            <w:rFonts w:ascii="Adobe Garamond Pro" w:hAnsi="Adobe Garamond Pro" w:cs="ADLaM Display"/>
            <w:lang w:val="en-US"/>
          </w:rPr>
          <w:delText>, and for an i</w:delText>
        </w:r>
      </w:del>
      <w:ins w:author="Adrien Abécassis" w:date="2023-11-01T11:48:27.468Z" w:id="1431260275">
        <w:r w:rsidRPr="5448BEB6" w:rsidR="6818571F">
          <w:rPr>
            <w:rFonts w:ascii="Adobe Garamond Pro" w:hAnsi="Adobe Garamond Pro" w:cs="ADLaM Display"/>
            <w:lang w:val="en-US"/>
          </w:rPr>
          <w:t>I</w:t>
        </w:r>
      </w:ins>
      <w:r w:rsidRPr="5448BEB6" w:rsidR="00612120">
        <w:rPr>
          <w:rFonts w:ascii="Adobe Garamond Pro" w:hAnsi="Adobe Garamond Pro" w:cs="ADLaM Display"/>
          <w:lang w:val="en-US"/>
        </w:rPr>
        <w:t xml:space="preserve">nstitution dedicated to such a compensatory mechanism </w:t>
      </w:r>
      <w:ins w:author="Adrien Abécassis" w:date="2023-11-01T11:48:32.154Z" w:id="256656594">
        <w:r w:rsidRPr="5448BEB6" w:rsidR="2D647632">
          <w:rPr>
            <w:rFonts w:ascii="Adobe Garamond Pro" w:hAnsi="Adobe Garamond Pro" w:cs="ADLaM Display"/>
            <w:lang w:val="en-US"/>
          </w:rPr>
          <w:t>remain</w:t>
        </w:r>
        <w:r w:rsidRPr="5448BEB6" w:rsidR="2D647632">
          <w:rPr>
            <w:rFonts w:ascii="Adobe Garamond Pro" w:hAnsi="Adobe Garamond Pro" w:cs="ADLaM Display"/>
            <w:lang w:val="en-US"/>
          </w:rPr>
          <w:t xml:space="preserve"> </w:t>
        </w:r>
      </w:ins>
      <w:r w:rsidRPr="5448BEB6" w:rsidR="00612120">
        <w:rPr>
          <w:rFonts w:ascii="Adobe Garamond Pro" w:hAnsi="Adobe Garamond Pro" w:cs="ADLaM Display"/>
          <w:lang w:val="en-US"/>
        </w:rPr>
        <w:t xml:space="preserve">to be </w:t>
      </w:r>
      <w:r w:rsidRPr="5448BEB6" w:rsidR="00612120">
        <w:rPr>
          <w:rFonts w:ascii="Adobe Garamond Pro" w:hAnsi="Adobe Garamond Pro" w:cs="ADLaM Display"/>
          <w:lang w:val="en-US"/>
        </w:rPr>
        <w:t>identified</w:t>
      </w:r>
      <w:r w:rsidRPr="5448BEB6" w:rsidR="00612120">
        <w:rPr>
          <w:rFonts w:ascii="Adobe Garamond Pro" w:hAnsi="Adobe Garamond Pro" w:cs="ADLaM Display"/>
          <w:lang w:val="en-US"/>
        </w:rPr>
        <w:t xml:space="preserve">. </w:t>
      </w:r>
      <w:ins w:author="Adrien Abécassis" w:date="2023-11-01T11:48:59.149Z" w:id="1169588935">
        <w:r w:rsidRPr="5448BEB6" w:rsidR="3474A7F5">
          <w:rPr>
            <w:rFonts w:ascii="Adobe Garamond Pro" w:hAnsi="Adobe Garamond Pro" w:cs="ADLaM Display"/>
            <w:lang w:val="en-US"/>
          </w:rPr>
          <w:t>Kno</w:t>
        </w:r>
      </w:ins>
      <w:ins w:author="Adrien Abécassis" w:date="2023-11-01T11:49:05.117Z" w:id="1483979978">
        <w:r w:rsidRPr="5448BEB6" w:rsidR="3474A7F5">
          <w:rPr>
            <w:rFonts w:ascii="Adobe Garamond Pro" w:hAnsi="Adobe Garamond Pro" w:cs="ADLaM Display"/>
            <w:lang w:val="en-US"/>
          </w:rPr>
          <w:t xml:space="preserve">wn options were discussed: </w:t>
        </w:r>
      </w:ins>
      <w:r w:rsidRPr="5448BEB6" w:rsidR="00612120">
        <w:rPr>
          <w:rFonts w:ascii="Adobe Garamond Pro" w:hAnsi="Adobe Garamond Pro" w:cs="ADLaM Display"/>
          <w:lang w:val="en-US"/>
        </w:rPr>
        <w:t xml:space="preserve">A new version of COVAX could be one possibility, </w:t>
      </w:r>
      <w:ins w:author="Adrien Abécassis" w:date="2023-11-01T11:48:41.764Z" w:id="1048492325">
        <w:r w:rsidRPr="5448BEB6" w:rsidR="755166AB">
          <w:rPr>
            <w:rFonts w:ascii="Adobe Garamond Pro" w:hAnsi="Adobe Garamond Pro" w:cs="ADLaM Display"/>
            <w:lang w:val="en-US"/>
          </w:rPr>
          <w:t xml:space="preserve">perhaps </w:t>
        </w:r>
      </w:ins>
      <w:r w:rsidRPr="5448BEB6" w:rsidR="00612120">
        <w:rPr>
          <w:rFonts w:ascii="Adobe Garamond Pro" w:hAnsi="Adobe Garamond Pro" w:cs="ADLaM Display"/>
          <w:lang w:val="en-US"/>
        </w:rPr>
        <w:t>with a procurement pool at regional level. Another possibility would be to link such a mechanism to the Pandemic Fund, with an AMC system as exists for Gavi (African Vaccine Manufacturing Accelerator). Building manufacturing facilities in small countries could be a way of avoiding vaccine nationalism observed during the COVID-19 pandemic.</w:t>
      </w:r>
    </w:p>
    <w:p w:rsidRPr="005014F1" w:rsidR="00612120" w:rsidP="00577EE3" w:rsidRDefault="00612120" w14:paraId="6C80CF3D" w14:textId="341EAFA8">
      <w:pPr>
        <w:pStyle w:val="Paragraphedeliste"/>
        <w:numPr>
          <w:ilvl w:val="0"/>
          <w:numId w:val="7"/>
        </w:numPr>
        <w:jc w:val="both"/>
        <w:rPr>
          <w:rFonts w:ascii="Adobe Garamond Pro" w:hAnsi="Adobe Garamond Pro" w:cs="ADLaM Display"/>
          <w:lang w:val="en-US"/>
        </w:rPr>
      </w:pPr>
      <w:r w:rsidRPr="5448BEB6" w:rsidR="00612120">
        <w:rPr>
          <w:rFonts w:ascii="Adobe Garamond Pro" w:hAnsi="Adobe Garamond Pro" w:cs="ADLaM Display"/>
          <w:lang w:val="en-US"/>
        </w:rPr>
        <w:t>The V0 draft of the pandemic treaty was also mentioned, in particular the Access and Benefit-Sharing mechanism, which provides for binding distribution of medical products in the event of a pandemic.</w:t>
      </w:r>
    </w:p>
    <w:p w:rsidRPr="005014F1" w:rsidR="00612120" w:rsidP="00577EE3" w:rsidRDefault="00612120" w14:paraId="249B52B8" w14:textId="751AFB65">
      <w:pPr>
        <w:pStyle w:val="Paragraphedeliste"/>
        <w:numPr>
          <w:ilvl w:val="0"/>
          <w:numId w:val="7"/>
        </w:numPr>
        <w:jc w:val="both"/>
        <w:rPr>
          <w:rFonts w:ascii="Adobe Garamond Pro" w:hAnsi="Adobe Garamond Pro" w:cs="ADLaM Display"/>
          <w:lang w:val="en-US"/>
        </w:rPr>
      </w:pPr>
      <w:ins w:author="Adrien Abécassis" w:date="2023-11-01T11:49:37.68Z" w:id="1039704960">
        <w:r w:rsidRPr="5448BEB6" w:rsidR="68A9CBD2">
          <w:rPr>
            <w:rFonts w:ascii="Adobe Garamond Pro" w:hAnsi="Adobe Garamond Pro" w:cs="ADLaM Display"/>
            <w:lang w:val="en-US"/>
          </w:rPr>
          <w:t xml:space="preserve">A suggestion was made that </w:t>
        </w:r>
      </w:ins>
      <w:del w:author="Adrien Abécassis" w:date="2023-11-01T11:49:38.148Z" w:id="1268066959">
        <w:r w:rsidRPr="5448BEB6" w:rsidDel="00612120">
          <w:rPr>
            <w:rFonts w:ascii="Adobe Garamond Pro" w:hAnsi="Adobe Garamond Pro" w:cs="ADLaM Display"/>
            <w:lang w:val="en-US"/>
          </w:rPr>
          <w:delText>T</w:delText>
        </w:r>
      </w:del>
      <w:ins w:author="Adrien Abécassis" w:date="2023-11-01T11:49:38.249Z" w:id="1945903977">
        <w:r w:rsidRPr="5448BEB6" w:rsidR="13C71A8E">
          <w:rPr>
            <w:rFonts w:ascii="Adobe Garamond Pro" w:hAnsi="Adobe Garamond Pro" w:cs="ADLaM Display"/>
            <w:lang w:val="en-US"/>
          </w:rPr>
          <w:t>t</w:t>
        </w:r>
      </w:ins>
      <w:r w:rsidRPr="5448BEB6" w:rsidR="00612120">
        <w:rPr>
          <w:rFonts w:ascii="Adobe Garamond Pro" w:hAnsi="Adobe Garamond Pro" w:cs="ADLaM Display"/>
          <w:lang w:val="en-US"/>
        </w:rPr>
        <w:t xml:space="preserve">hese compensations could be </w:t>
      </w:r>
      <w:del w:author="Adrien Abécassis" w:date="2023-11-01T11:49:41.077Z" w:id="2091003083">
        <w:r w:rsidRPr="5448BEB6" w:rsidDel="00612120">
          <w:rPr>
            <w:rFonts w:ascii="Adobe Garamond Pro" w:hAnsi="Adobe Garamond Pro" w:cs="ADLaM Display"/>
            <w:lang w:val="en-US"/>
          </w:rPr>
          <w:delText xml:space="preserve">directly </w:delText>
        </w:r>
      </w:del>
      <w:r w:rsidRPr="5448BEB6" w:rsidR="00612120">
        <w:rPr>
          <w:rFonts w:ascii="Adobe Garamond Pro" w:hAnsi="Adobe Garamond Pro" w:cs="ADLaM Display"/>
          <w:lang w:val="en-US"/>
        </w:rPr>
        <w:t>allocated to specific</w:t>
      </w:r>
      <w:r w:rsidRPr="5448BEB6" w:rsidR="00612120">
        <w:rPr>
          <w:rFonts w:ascii="Adobe Garamond Pro" w:hAnsi="Adobe Garamond Pro" w:cs="ADLaM Display"/>
          <w:b w:val="1"/>
          <w:bCs w:val="1"/>
          <w:lang w:val="en-US"/>
          <w:rPrChange w:author="Adrien Abécassis" w:date="2023-11-01T11:49:49.025Z" w:id="963287584">
            <w:rPr>
              <w:rFonts w:ascii="Adobe Garamond Pro" w:hAnsi="Adobe Garamond Pro" w:cs="ADLaM Display"/>
              <w:lang w:val="en-US"/>
            </w:rPr>
          </w:rPrChange>
        </w:rPr>
        <w:t xml:space="preserve"> </w:t>
      </w:r>
      <w:commentRangeStart w:id="1851455907"/>
      <w:r w:rsidRPr="5448BEB6" w:rsidR="00612120">
        <w:rPr>
          <w:rFonts w:ascii="Adobe Garamond Pro" w:hAnsi="Adobe Garamond Pro" w:cs="ADLaM Display"/>
          <w:b w:val="1"/>
          <w:bCs w:val="1"/>
          <w:lang w:val="en-US"/>
          <w:rPrChange w:author="Adrien Abécassis" w:date="2023-11-01T11:49:49.025Z" w:id="699395150">
            <w:rPr>
              <w:rFonts w:ascii="Adobe Garamond Pro" w:hAnsi="Adobe Garamond Pro" w:cs="ADLaM Display"/>
              <w:lang w:val="en-US"/>
            </w:rPr>
          </w:rPrChange>
        </w:rPr>
        <w:t>s</w:t>
      </w:r>
      <w:r w:rsidRPr="5448BEB6" w:rsidR="00612120">
        <w:rPr>
          <w:rFonts w:ascii="Adobe Garamond Pro" w:hAnsi="Adobe Garamond Pro" w:cs="ADLaM Display"/>
          <w:b w:val="1"/>
          <w:bCs w:val="1"/>
          <w:lang w:val="en-US"/>
          <w:rPrChange w:author="Adrien Abécassis" w:date="2023-11-01T11:49:46.145Z" w:id="484205101">
            <w:rPr>
              <w:rFonts w:ascii="Adobe Garamond Pro" w:hAnsi="Adobe Garamond Pro" w:cs="ADLaM Display"/>
              <w:lang w:val="en-US"/>
            </w:rPr>
          </w:rPrChange>
        </w:rPr>
        <w:t>ci</w:t>
      </w:r>
      <w:r w:rsidRPr="5448BEB6" w:rsidR="00612120">
        <w:rPr>
          <w:rFonts w:ascii="Adobe Garamond Pro" w:hAnsi="Adobe Garamond Pro" w:cs="ADLaM Display"/>
          <w:b w:val="1"/>
          <w:bCs w:val="1"/>
          <w:lang w:val="en-US"/>
          <w:rPrChange w:author="Adrien Abécassis" w:date="2023-11-01T11:49:46.145Z" w:id="1522964620">
            <w:rPr>
              <w:rFonts w:ascii="Adobe Garamond Pro" w:hAnsi="Adobe Garamond Pro" w:cs="ADLaM Display"/>
              <w:lang w:val="en-US"/>
            </w:rPr>
          </w:rPrChange>
        </w:rPr>
        <w:t>entific networks</w:t>
      </w:r>
      <w:commentRangeEnd w:id="1851455907"/>
      <w:r>
        <w:rPr>
          <w:rStyle w:val="CommentReference"/>
        </w:rPr>
        <w:commentReference w:id="1851455907"/>
      </w:r>
      <w:r w:rsidRPr="5448BEB6" w:rsidR="00612120">
        <w:rPr>
          <w:rFonts w:ascii="Adobe Garamond Pro" w:hAnsi="Adobe Garamond Pro" w:cs="ADLaM Display"/>
          <w:lang w:val="en-US"/>
        </w:rPr>
        <w:t xml:space="preserve"> to help solidify these networks in the Global South, in connection with the training issues mentioned above. The participants noted that these networks must be </w:t>
      </w:r>
      <w:r w:rsidRPr="5448BEB6" w:rsidR="00612120">
        <w:rPr>
          <w:rFonts w:ascii="Adobe Garamond Pro" w:hAnsi="Adobe Garamond Pro" w:cs="ADLaM Display"/>
          <w:lang w:val="en-US"/>
        </w:rPr>
        <w:t>identified</w:t>
      </w:r>
      <w:r w:rsidRPr="5448BEB6" w:rsidR="00612120">
        <w:rPr>
          <w:rFonts w:ascii="Adobe Garamond Pro" w:hAnsi="Adobe Garamond Pro" w:cs="ADLaM Display"/>
          <w:lang w:val="en-US"/>
        </w:rPr>
        <w:t xml:space="preserve"> and depend </w:t>
      </w:r>
      <w:r w:rsidRPr="5448BEB6" w:rsidR="00612120">
        <w:rPr>
          <w:rFonts w:ascii="Adobe Garamond Pro" w:hAnsi="Adobe Garamond Pro" w:cs="ADLaM Display"/>
          <w:lang w:val="en-US"/>
        </w:rPr>
        <w:t>largely on</w:t>
      </w:r>
      <w:r w:rsidRPr="5448BEB6" w:rsidR="00612120">
        <w:rPr>
          <w:rFonts w:ascii="Adobe Garamond Pro" w:hAnsi="Adobe Garamond Pro" w:cs="ADLaM Display"/>
          <w:lang w:val="en-US"/>
        </w:rPr>
        <w:t xml:space="preserve"> the scientific background of the countries concerned. The example of the construction of a high-performance scientific ecosystem in South Africa was cited, with philanthropic foundations and the government investing heavily in these structures to date. Participants noted the absence of private-sector funding in this context. </w:t>
      </w:r>
    </w:p>
    <w:p w:rsidRPr="005014F1" w:rsidR="00612120" w:rsidP="00577EE3" w:rsidRDefault="00612120" w14:paraId="75C1248C" w14:textId="3A842005">
      <w:pPr>
        <w:pStyle w:val="Paragraphedeliste"/>
        <w:numPr>
          <w:ilvl w:val="0"/>
          <w:numId w:val="7"/>
        </w:numPr>
        <w:jc w:val="both"/>
        <w:rPr>
          <w:rFonts w:ascii="Adobe Garamond Pro" w:hAnsi="Adobe Garamond Pro" w:cs="ADLaM Display"/>
          <w:lang w:val="en-US"/>
        </w:rPr>
      </w:pPr>
      <w:r w:rsidRPr="5448BEB6" w:rsidR="00612120">
        <w:rPr>
          <w:rFonts w:ascii="Adobe Garamond Pro" w:hAnsi="Adobe Garamond Pro" w:cs="ADLaM Display"/>
          <w:lang w:val="en-US"/>
        </w:rPr>
        <w:t xml:space="preserve">In this context, it is essential to make the link between the different processes underway, and </w:t>
      </w:r>
      <w:r w:rsidRPr="5448BEB6" w:rsidR="00612120">
        <w:rPr>
          <w:rFonts w:ascii="Adobe Garamond Pro" w:hAnsi="Adobe Garamond Pro" w:cs="ADLaM Display"/>
          <w:lang w:val="en-US"/>
        </w:rPr>
        <w:t xml:space="preserve">in particular </w:t>
      </w:r>
      <w:commentRangeStart w:id="1846497298"/>
      <w:r w:rsidRPr="5448BEB6" w:rsidR="00612120">
        <w:rPr>
          <w:rFonts w:ascii="Adobe Garamond Pro" w:hAnsi="Adobe Garamond Pro" w:cs="ADLaM Display"/>
          <w:lang w:val="en-US"/>
        </w:rPr>
        <w:t>to</w:t>
      </w:r>
      <w:r w:rsidRPr="5448BEB6" w:rsidR="00612120">
        <w:rPr>
          <w:rFonts w:ascii="Adobe Garamond Pro" w:hAnsi="Adobe Garamond Pro" w:cs="ADLaM Display"/>
          <w:lang w:val="en-US"/>
        </w:rPr>
        <w:t xml:space="preserve"> consider the international </w:t>
      </w:r>
      <w:r w:rsidRPr="5448BEB6" w:rsidR="00612120">
        <w:rPr>
          <w:rFonts w:ascii="Adobe Garamond Pro" w:hAnsi="Adobe Garamond Pro" w:cs="ADLaM Display"/>
          <w:lang w:val="en-US"/>
        </w:rPr>
        <w:t>ecosystem as a whole</w:t>
      </w:r>
      <w:commentRangeEnd w:id="1846497298"/>
      <w:r>
        <w:rPr>
          <w:rStyle w:val="CommentReference"/>
        </w:rPr>
        <w:commentReference w:id="1846497298"/>
      </w:r>
      <w:r w:rsidRPr="5448BEB6" w:rsidR="00612120">
        <w:rPr>
          <w:rFonts w:ascii="Adobe Garamond Pro" w:hAnsi="Adobe Garamond Pro" w:cs="ADLaM Display"/>
          <w:lang w:val="en-US"/>
        </w:rPr>
        <w:t xml:space="preserve">. Some participants, for example, mentioned TRIPS as a potential </w:t>
      </w:r>
      <w:del w:author="Adrien Abécassis" w:date="2023-11-01T11:54:47.618Z" w:id="1529456697">
        <w:r w:rsidRPr="5448BEB6" w:rsidDel="00612120">
          <w:rPr>
            <w:rFonts w:ascii="Adobe Garamond Pro" w:hAnsi="Adobe Garamond Pro" w:cs="ADLaM Display"/>
            <w:lang w:val="en-US"/>
          </w:rPr>
          <w:delText>solution</w:delText>
        </w:r>
      </w:del>
      <w:ins w:author="Adrien Abécassis" w:date="2023-11-01T11:54:58.45Z" w:id="724685333">
        <w:r w:rsidRPr="5448BEB6" w:rsidR="6A3D1807">
          <w:rPr>
            <w:rFonts w:ascii="Adobe Garamond Pro" w:hAnsi="Adobe Garamond Pro" w:cs="ADLaM Display"/>
            <w:lang w:val="en-US"/>
          </w:rPr>
          <w:t>venue to explore in greater depth</w:t>
        </w:r>
      </w:ins>
      <w:r w:rsidRPr="5448BEB6" w:rsidR="00612120">
        <w:rPr>
          <w:rFonts w:ascii="Adobe Garamond Pro" w:hAnsi="Adobe Garamond Pro" w:cs="ADLaM Display"/>
          <w:lang w:val="en-US"/>
        </w:rPr>
        <w:t xml:space="preserve">, since it </w:t>
      </w:r>
      <w:r w:rsidRPr="5448BEB6" w:rsidR="00612120">
        <w:rPr>
          <w:rFonts w:ascii="Adobe Garamond Pro" w:hAnsi="Adobe Garamond Pro" w:cs="ADLaM Display"/>
          <w:lang w:val="en-US"/>
        </w:rPr>
        <w:t>contains</w:t>
      </w:r>
      <w:r w:rsidRPr="5448BEB6" w:rsidR="00612120">
        <w:rPr>
          <w:rFonts w:ascii="Adobe Garamond Pro" w:hAnsi="Adobe Garamond Pro" w:cs="ADLaM Display"/>
          <w:lang w:val="en-US"/>
        </w:rPr>
        <w:t xml:space="preserve"> specific provisions on access.</w:t>
      </w:r>
    </w:p>
    <w:p w:rsidRPr="005014F1" w:rsidR="00612120" w:rsidP="00577EE3" w:rsidRDefault="00612120" w14:paraId="20C44464" w14:textId="17CE88D9">
      <w:pPr>
        <w:pStyle w:val="Paragraphedeliste"/>
        <w:numPr>
          <w:ilvl w:val="0"/>
          <w:numId w:val="7"/>
        </w:numPr>
        <w:jc w:val="both"/>
        <w:rPr>
          <w:rFonts w:ascii="Adobe Garamond Pro" w:hAnsi="Adobe Garamond Pro" w:cs="ADLaM Display"/>
          <w:lang w:val="en-US"/>
        </w:rPr>
      </w:pPr>
      <w:r w:rsidRPr="5448BEB6" w:rsidR="00612120">
        <w:rPr>
          <w:rFonts w:ascii="Adobe Garamond Pro" w:hAnsi="Adobe Garamond Pro" w:cs="ADLaM Display"/>
          <w:lang w:val="en-US"/>
        </w:rPr>
        <w:t>Aware of the difficulties surrounding negotiations on the mechanisms mentioned, participants expressed their desire to see viable mechanisms emerge and to pursue discussions with this objective in mind. The PPF and MAA will be organizing further meetings to launch a broader discussion, on the basis of the possible avenues outlined here.</w:t>
      </w:r>
    </w:p>
    <w:sectPr w:rsidRPr="005014F1" w:rsidR="00612120">
      <w:pgSz w:w="11906" w:h="16838" w:orient="portrait"/>
      <w:pgMar w:top="1417" w:right="1417" w:bottom="1417" w:left="1417"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AA" w:author="Adrien Abécassis" w:date="2023-11-01T12:21:48" w:id="869956781">
    <w:p w:rsidR="5448BEB6" w:rsidRDefault="5448BEB6" w14:paraId="67CF875E" w14:textId="5B3AB27B">
      <w:pPr>
        <w:pStyle w:val="CommentText"/>
      </w:pPr>
      <w:r w:rsidR="5448BEB6">
        <w:rPr/>
        <w:t>Je ne comprends pas ce que cela veut dire ?</w:t>
      </w:r>
      <w:r>
        <w:rPr>
          <w:rStyle w:val="CommentReference"/>
        </w:rPr>
        <w:annotationRef/>
      </w:r>
    </w:p>
  </w:comment>
  <w:comment w:initials="AA" w:author="Adrien Abécassis" w:date="2023-11-01T12:26:56" w:id="942630268">
    <w:p w:rsidR="5448BEB6" w:rsidRDefault="5448BEB6" w14:paraId="03D42D35" w14:textId="72A711A1">
      <w:pPr>
        <w:pStyle w:val="CommentText"/>
      </w:pPr>
      <w:r w:rsidR="5448BEB6">
        <w:rPr/>
        <w:t>Je ne comprends pas bien non plus ?</w:t>
      </w:r>
      <w:r>
        <w:rPr>
          <w:rStyle w:val="CommentReference"/>
        </w:rPr>
        <w:annotationRef/>
      </w:r>
    </w:p>
  </w:comment>
  <w:comment w:initials="AA" w:author="Adrien Abécassis" w:date="2023-11-01T12:29:32" w:id="453054976">
    <w:p w:rsidR="5448BEB6" w:rsidRDefault="5448BEB6" w14:paraId="12B903A8" w14:textId="3B4EDCE8">
      <w:pPr>
        <w:pStyle w:val="CommentText"/>
      </w:pPr>
      <w:r w:rsidR="5448BEB6">
        <w:rPr/>
        <w:t>Ceci est le résumé de la discussion - le remonter ?</w:t>
      </w:r>
      <w:r>
        <w:rPr>
          <w:rStyle w:val="CommentReference"/>
        </w:rPr>
        <w:annotationRef/>
      </w:r>
    </w:p>
  </w:comment>
  <w:comment w:initials="AA" w:author="Adrien Abécassis" w:date="2023-11-01T12:30:22" w:id="1303976312">
    <w:p w:rsidR="5448BEB6" w:rsidRDefault="5448BEB6" w14:paraId="3F67D4DC" w14:textId="3FBD7A40">
      <w:pPr>
        <w:pStyle w:val="CommentText"/>
      </w:pPr>
      <w:r w:rsidR="5448BEB6">
        <w:rPr/>
        <w:t>C'est important</w:t>
      </w:r>
      <w:r>
        <w:rPr>
          <w:rStyle w:val="CommentReference"/>
        </w:rPr>
        <w:annotationRef/>
      </w:r>
    </w:p>
  </w:comment>
  <w:comment w:initials="AA" w:author="Adrien Abécassis" w:date="2023-11-01T12:36:48" w:id="1754639506">
    <w:p w:rsidR="5448BEB6" w:rsidRDefault="5448BEB6" w14:paraId="140A806C" w14:textId="4C532422">
      <w:pPr>
        <w:pStyle w:val="CommentText"/>
      </w:pPr>
      <w:r w:rsidR="5448BEB6">
        <w:rPr/>
        <w:t>Je commencerai par cela - les conclusions les plus directes - avant de détailler les concepts</w:t>
      </w:r>
      <w:r>
        <w:rPr>
          <w:rStyle w:val="CommentReference"/>
        </w:rPr>
        <w:annotationRef/>
      </w:r>
    </w:p>
  </w:comment>
  <w:comment w:initials="AA" w:author="Adrien Abécassis" w:date="2023-11-01T12:38:35" w:id="1383544630">
    <w:p w:rsidR="5448BEB6" w:rsidRDefault="5448BEB6" w14:paraId="3B356E5A" w14:textId="0AB2C8EC">
      <w:pPr>
        <w:pStyle w:val="CommentText"/>
      </w:pPr>
      <w:r w:rsidR="5448BEB6">
        <w:rPr/>
        <w:t>Bah non, une économie de marché est un système.... Décentralisé, et qu'il faut réguler. Mais il n'y a pas besoin que toutes les incitations individuelles soient alignées pour qu'un système fonctionne en tant que système (ce serait totalitaire !)</w:t>
      </w:r>
      <w:r>
        <w:rPr>
          <w:rStyle w:val="CommentReference"/>
        </w:rPr>
        <w:annotationRef/>
      </w:r>
    </w:p>
  </w:comment>
  <w:comment w:initials="AA" w:author="Adrien Abécassis" w:date="2023-11-01T12:40:08" w:id="1858098979">
    <w:p w:rsidR="5448BEB6" w:rsidRDefault="5448BEB6" w14:paraId="38515F2E" w14:textId="474A087F">
      <w:pPr>
        <w:pStyle w:val="CommentText"/>
      </w:pPr>
      <w:r w:rsidR="5448BEB6">
        <w:rPr/>
        <w:t>Ce n'est pas grave que des incitations individuelles soient vers l'appat du gain - c'est la nature humaine, inévitable. Ce qu'il faut, est un cadre qui canalise cette impulsion et en évite les effets de bord.</w:t>
      </w:r>
      <w:r>
        <w:rPr>
          <w:rStyle w:val="CommentReference"/>
        </w:rPr>
        <w:annotationRef/>
      </w:r>
    </w:p>
  </w:comment>
  <w:comment w:initials="AA" w:author="Adrien Abécassis" w:date="2023-11-01T12:41:29" w:id="935308722">
    <w:p w:rsidR="5448BEB6" w:rsidRDefault="5448BEB6" w14:paraId="33CEF2B7" w14:textId="621E5C1D">
      <w:pPr>
        <w:pStyle w:val="CommentText"/>
      </w:pPr>
      <w:r w:rsidR="5448BEB6">
        <w:rPr/>
        <w:t>qu'est-ce qu'un "circle of responsibility" (pourquoi circle, en fait)?</w:t>
      </w:r>
      <w:r>
        <w:rPr>
          <w:rStyle w:val="CommentReference"/>
        </w:rPr>
        <w:annotationRef/>
      </w:r>
    </w:p>
  </w:comment>
  <w:comment w:initials="AA" w:author="Adrien Abécassis" w:date="2023-11-01T12:45:43" w:id="1537564683">
    <w:p w:rsidR="5448BEB6" w:rsidRDefault="5448BEB6" w14:paraId="25B15C73" w14:textId="644FF80D">
      <w:pPr>
        <w:pStyle w:val="CommentText"/>
      </w:pPr>
      <w:r w:rsidR="5448BEB6">
        <w:rPr/>
        <w:t>Je ne suis pas sûr qu'ils imaginent cela. Peut-être plus, dans une situation d'urgence et de pénurie, chacun rétrécit son horizon et cherche d'abord à maximiser ses propres chances. C'est ne cela qu'un système de redistribution/compensation doit être ex-ante, continu, et non pas dans l'urgence : il sera toujours illusoire de lutter contre la panique morale dans des moments de grande crise.</w:t>
      </w:r>
      <w:r>
        <w:rPr>
          <w:rStyle w:val="CommentReference"/>
        </w:rPr>
        <w:annotationRef/>
      </w:r>
    </w:p>
  </w:comment>
  <w:comment w:initials="AA" w:author="Adrien Abécassis" w:date="2023-11-01T12:47:35" w:id="1772648822">
    <w:p w:rsidR="5448BEB6" w:rsidRDefault="5448BEB6" w14:paraId="177EA60A" w14:textId="4621A456">
      <w:pPr>
        <w:pStyle w:val="CommentText"/>
      </w:pPr>
      <w:r w:rsidR="5448BEB6">
        <w:rPr/>
        <w:t>Oui, mais je ne suis pas sûr que ce soit le coeur de notre discussion; puisque l'on cherche justement un système qui soit indépendamment de la morale (sur laquelle il n'y aura jamais un accord global) et des crises (qui déforment toutes les incitations dans l'urgence).</w:t>
      </w:r>
      <w:r>
        <w:rPr>
          <w:rStyle w:val="CommentReference"/>
        </w:rPr>
        <w:annotationRef/>
      </w:r>
    </w:p>
  </w:comment>
  <w:comment w:initials="AA" w:author="Adrien Abécassis" w:date="2023-11-01T12:54:05" w:id="1851455907">
    <w:p w:rsidR="5448BEB6" w:rsidRDefault="5448BEB6" w14:paraId="274AB364" w14:textId="3B21C598">
      <w:pPr>
        <w:pStyle w:val="CommentText"/>
      </w:pPr>
      <w:r w:rsidR="5448BEB6">
        <w:rPr/>
        <w:t>Peut-être pourrait-on faire davantage apparaître cette notion, qui est une différentiation de cette initiative, et paraît importante.</w:t>
      </w:r>
      <w:r>
        <w:rPr>
          <w:rStyle w:val="CommentReference"/>
        </w:rPr>
        <w:annotationRef/>
      </w:r>
    </w:p>
    <w:p w:rsidR="5448BEB6" w:rsidRDefault="5448BEB6" w14:paraId="50647C1F" w14:textId="0C3639CF">
      <w:pPr>
        <w:pStyle w:val="CommentText"/>
      </w:pPr>
      <w:r w:rsidR="5448BEB6">
        <w:rPr/>
        <w:t>Un para dédié (plus haut ?) lorsque tu parles des récipiendaires possibles d'une compensation : scepticisme sur la capacité à développer des mécanismes de solidarité gouvernementaux ; refus d'une personnalisation des scientifiques ; recherche d'une compensation des réseaux scientifiques, qui peuvent donner un bonus à un laboratoire particulier comme reward mais qui compense la nature collective du travail scientifique et le savoir en réseau ?</w:t>
      </w:r>
    </w:p>
  </w:comment>
  <w:comment w:initials="AA" w:author="Adrien Abécassis" w:date="2023-11-01T12:54:40" w:id="1846497298">
    <w:p w:rsidR="5448BEB6" w:rsidRDefault="5448BEB6" w14:paraId="40003EEF" w14:textId="2E894E6E">
      <w:pPr>
        <w:pStyle w:val="CommentText"/>
      </w:pPr>
      <w:r w:rsidR="5448BEB6">
        <w:rPr/>
        <w:t>qu'est-ce que cela veut dire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7CF875E"/>
  <w15:commentEx w15:done="0" w15:paraId="03D42D35"/>
  <w15:commentEx w15:done="0" w15:paraId="12B903A8"/>
  <w15:commentEx w15:done="0" w15:paraId="3F67D4DC"/>
  <w15:commentEx w15:done="0" w15:paraId="140A806C" w15:paraIdParent="12B903A8"/>
  <w15:commentEx w15:done="0" w15:paraId="3B356E5A"/>
  <w15:commentEx w15:done="0" w15:paraId="38515F2E"/>
  <w15:commentEx w15:done="0" w15:paraId="33CEF2B7"/>
  <w15:commentEx w15:done="0" w15:paraId="25B15C73"/>
  <w15:commentEx w15:done="0" w15:paraId="177EA60A"/>
  <w15:commentEx w15:done="0" w15:paraId="50647C1F"/>
  <w15:commentEx w15:done="0" w15:paraId="40003EE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1896566" w16cex:dateUtc="2023-11-01T11:21:48.509Z"/>
  <w16cex:commentExtensible w16cex:durableId="21A3128D" w16cex:dateUtc="2023-11-01T11:26:56.587Z"/>
  <w16cex:commentExtensible w16cex:durableId="5A157A73" w16cex:dateUtc="2023-11-01T11:29:32.146Z"/>
  <w16cex:commentExtensible w16cex:durableId="1F1F0DFC" w16cex:dateUtc="2023-11-01T11:30:22.38Z"/>
  <w16cex:commentExtensible w16cex:durableId="49759394" w16cex:dateUtc="2023-11-01T11:36:48.617Z"/>
  <w16cex:commentExtensible w16cex:durableId="444B8CF9" w16cex:dateUtc="2023-11-01T11:38:35.983Z"/>
  <w16cex:commentExtensible w16cex:durableId="406C7E20" w16cex:dateUtc="2023-11-01T11:40:08.678Z"/>
  <w16cex:commentExtensible w16cex:durableId="5F158060" w16cex:dateUtc="2023-11-01T11:41:29.174Z"/>
  <w16cex:commentExtensible w16cex:durableId="47465C14" w16cex:dateUtc="2023-11-01T11:45:43.309Z"/>
  <w16cex:commentExtensible w16cex:durableId="7A1DCECC" w16cex:dateUtc="2023-11-01T11:47:35.19Z"/>
  <w16cex:commentExtensible w16cex:durableId="78BF7671" w16cex:dateUtc="2023-11-01T11:54:05.13Z"/>
  <w16cex:commentExtensible w16cex:durableId="5982EEA2" w16cex:dateUtc="2023-11-01T11:54:40.561Z"/>
</w16cex:commentsExtensible>
</file>

<file path=word/commentsIds.xml><?xml version="1.0" encoding="utf-8"?>
<w16cid:commentsIds xmlns:mc="http://schemas.openxmlformats.org/markup-compatibility/2006" xmlns:w16cid="http://schemas.microsoft.com/office/word/2016/wordml/cid" mc:Ignorable="w16cid">
  <w16cid:commentId w16cid:paraId="67CF875E" w16cid:durableId="01896566"/>
  <w16cid:commentId w16cid:paraId="03D42D35" w16cid:durableId="21A3128D"/>
  <w16cid:commentId w16cid:paraId="12B903A8" w16cid:durableId="5A157A73"/>
  <w16cid:commentId w16cid:paraId="3F67D4DC" w16cid:durableId="1F1F0DFC"/>
  <w16cid:commentId w16cid:paraId="140A806C" w16cid:durableId="49759394"/>
  <w16cid:commentId w16cid:paraId="3B356E5A" w16cid:durableId="444B8CF9"/>
  <w16cid:commentId w16cid:paraId="38515F2E" w16cid:durableId="406C7E20"/>
  <w16cid:commentId w16cid:paraId="33CEF2B7" w16cid:durableId="5F158060"/>
  <w16cid:commentId w16cid:paraId="25B15C73" w16cid:durableId="47465C14"/>
  <w16cid:commentId w16cid:paraId="177EA60A" w16cid:durableId="7A1DCECC"/>
  <w16cid:commentId w16cid:paraId="50647C1F" w16cid:durableId="78BF7671"/>
  <w16cid:commentId w16cid:paraId="40003EEF" w16cid:durableId="5982EE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410"/>
    <w:multiLevelType w:val="hybridMultilevel"/>
    <w:tmpl w:val="826C0DB0"/>
    <w:lvl w:ilvl="0" w:tplc="97589012">
      <w:start w:val="1"/>
      <w:numFmt w:val="decimal"/>
      <w:lvlText w:val="%1."/>
      <w:lvlJc w:val="left"/>
      <w:pPr>
        <w:ind w:left="1800" w:hanging="360"/>
      </w:pPr>
      <w:rPr>
        <w:b/>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 w15:restartNumberingAfterBreak="0">
    <w:nsid w:val="1BA374CB"/>
    <w:multiLevelType w:val="hybridMultilevel"/>
    <w:tmpl w:val="CD68CDE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37805D4F"/>
    <w:multiLevelType w:val="hybridMultilevel"/>
    <w:tmpl w:val="D4BE3238"/>
    <w:lvl w:ilvl="0" w:tplc="9B0ED458">
      <w:start w:val="45"/>
      <w:numFmt w:val="bullet"/>
      <w:lvlText w:val="-"/>
      <w:lvlJc w:val="left"/>
      <w:pPr>
        <w:ind w:left="720" w:hanging="360"/>
      </w:pPr>
      <w:rPr>
        <w:rFonts w:hint="default" w:ascii="Adobe Garamond Pro" w:hAnsi="Adobe Garamond Pro" w:cs="Times New Roman"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418974DA"/>
    <w:multiLevelType w:val="hybridMultilevel"/>
    <w:tmpl w:val="AB347FAE"/>
    <w:lvl w:ilvl="0" w:tplc="A216C596">
      <w:start w:val="3"/>
      <w:numFmt w:val="bullet"/>
      <w:lvlText w:val="-"/>
      <w:lvlJc w:val="left"/>
      <w:pPr>
        <w:ind w:left="720" w:hanging="360"/>
      </w:pPr>
      <w:rPr>
        <w:rFonts w:hint="default" w:ascii="Aptos" w:hAnsi="Aptos" w:eastAsia="Aptos" w:cs="Times New Roman"/>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4" w15:restartNumberingAfterBreak="0">
    <w:nsid w:val="41BA3080"/>
    <w:multiLevelType w:val="hybridMultilevel"/>
    <w:tmpl w:val="B1CC4BEE"/>
    <w:lvl w:ilvl="0" w:tplc="9B0ED458">
      <w:start w:val="45"/>
      <w:numFmt w:val="bullet"/>
      <w:lvlText w:val="-"/>
      <w:lvlJc w:val="left"/>
      <w:pPr>
        <w:ind w:left="720" w:hanging="360"/>
      </w:pPr>
      <w:rPr>
        <w:rFonts w:hint="default" w:ascii="Adobe Garamond Pro" w:hAnsi="Adobe Garamond Pro" w:cs="Times New Roman"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52E976C4"/>
    <w:multiLevelType w:val="hybridMultilevel"/>
    <w:tmpl w:val="7E5E401E"/>
    <w:lvl w:ilvl="0" w:tplc="380C99CA">
      <w:numFmt w:val="bullet"/>
      <w:lvlText w:val="-"/>
      <w:lvlJc w:val="left"/>
      <w:pPr>
        <w:ind w:left="720" w:hanging="360"/>
      </w:pPr>
      <w:rPr>
        <w:rFonts w:hint="default" w:ascii="Aptos" w:hAnsi="Aptos" w:eastAsiaTheme="minorHAnsi" w:cstheme="minorBid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54B03C4A"/>
    <w:multiLevelType w:val="hybridMultilevel"/>
    <w:tmpl w:val="49C0C910"/>
    <w:lvl w:ilvl="0" w:tplc="08090001">
      <w:start w:val="1"/>
      <w:numFmt w:val="bullet"/>
      <w:lvlText w:val=""/>
      <w:lvlJc w:val="left"/>
      <w:pPr>
        <w:ind w:left="2160" w:hanging="360"/>
      </w:pPr>
      <w:rPr>
        <w:rFonts w:hint="default" w:ascii="Symbol" w:hAnsi="Symbol"/>
      </w:rPr>
    </w:lvl>
    <w:lvl w:ilvl="1" w:tplc="08090003">
      <w:start w:val="1"/>
      <w:numFmt w:val="bullet"/>
      <w:lvlText w:val="o"/>
      <w:lvlJc w:val="left"/>
      <w:pPr>
        <w:ind w:left="2880" w:hanging="360"/>
      </w:pPr>
      <w:rPr>
        <w:rFonts w:hint="default" w:ascii="Courier New" w:hAnsi="Courier New" w:cs="Courier New"/>
      </w:rPr>
    </w:lvl>
    <w:lvl w:ilvl="2" w:tplc="08090005">
      <w:start w:val="1"/>
      <w:numFmt w:val="bullet"/>
      <w:lvlText w:val=""/>
      <w:lvlJc w:val="left"/>
      <w:pPr>
        <w:ind w:left="3600" w:hanging="360"/>
      </w:pPr>
      <w:rPr>
        <w:rFonts w:hint="default" w:ascii="Wingdings" w:hAnsi="Wingdings"/>
      </w:rPr>
    </w:lvl>
    <w:lvl w:ilvl="3" w:tplc="08090001">
      <w:start w:val="1"/>
      <w:numFmt w:val="bullet"/>
      <w:lvlText w:val=""/>
      <w:lvlJc w:val="left"/>
      <w:pPr>
        <w:ind w:left="4320" w:hanging="360"/>
      </w:pPr>
      <w:rPr>
        <w:rFonts w:hint="default" w:ascii="Symbol" w:hAnsi="Symbol"/>
      </w:rPr>
    </w:lvl>
    <w:lvl w:ilvl="4" w:tplc="08090003">
      <w:start w:val="1"/>
      <w:numFmt w:val="bullet"/>
      <w:lvlText w:val="o"/>
      <w:lvlJc w:val="left"/>
      <w:pPr>
        <w:ind w:left="5040" w:hanging="360"/>
      </w:pPr>
      <w:rPr>
        <w:rFonts w:hint="default" w:ascii="Courier New" w:hAnsi="Courier New" w:cs="Courier New"/>
      </w:rPr>
    </w:lvl>
    <w:lvl w:ilvl="5" w:tplc="08090005">
      <w:start w:val="1"/>
      <w:numFmt w:val="bullet"/>
      <w:lvlText w:val=""/>
      <w:lvlJc w:val="left"/>
      <w:pPr>
        <w:ind w:left="5760" w:hanging="360"/>
      </w:pPr>
      <w:rPr>
        <w:rFonts w:hint="default" w:ascii="Wingdings" w:hAnsi="Wingdings"/>
      </w:rPr>
    </w:lvl>
    <w:lvl w:ilvl="6" w:tplc="08090001">
      <w:start w:val="1"/>
      <w:numFmt w:val="bullet"/>
      <w:lvlText w:val=""/>
      <w:lvlJc w:val="left"/>
      <w:pPr>
        <w:ind w:left="6480" w:hanging="360"/>
      </w:pPr>
      <w:rPr>
        <w:rFonts w:hint="default" w:ascii="Symbol" w:hAnsi="Symbol"/>
      </w:rPr>
    </w:lvl>
    <w:lvl w:ilvl="7" w:tplc="08090003">
      <w:start w:val="1"/>
      <w:numFmt w:val="bullet"/>
      <w:lvlText w:val="o"/>
      <w:lvlJc w:val="left"/>
      <w:pPr>
        <w:ind w:left="7200" w:hanging="360"/>
      </w:pPr>
      <w:rPr>
        <w:rFonts w:hint="default" w:ascii="Courier New" w:hAnsi="Courier New" w:cs="Courier New"/>
      </w:rPr>
    </w:lvl>
    <w:lvl w:ilvl="8" w:tplc="08090005">
      <w:start w:val="1"/>
      <w:numFmt w:val="bullet"/>
      <w:lvlText w:val=""/>
      <w:lvlJc w:val="left"/>
      <w:pPr>
        <w:ind w:left="7920" w:hanging="360"/>
      </w:pPr>
      <w:rPr>
        <w:rFonts w:hint="default" w:ascii="Wingdings" w:hAnsi="Wingdings"/>
      </w:rPr>
    </w:lvl>
  </w:abstractNum>
  <w:abstractNum w:abstractNumId="7" w15:restartNumberingAfterBreak="0">
    <w:nsid w:val="5DB7037D"/>
    <w:multiLevelType w:val="hybridMultilevel"/>
    <w:tmpl w:val="9CFE416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5F1F73B8"/>
    <w:multiLevelType w:val="multilevel"/>
    <w:tmpl w:val="539AC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FDF49BA"/>
    <w:multiLevelType w:val="hybridMultilevel"/>
    <w:tmpl w:val="D1264B0E"/>
    <w:lvl w:ilvl="0" w:tplc="7592DA92">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6E3B2C74"/>
    <w:multiLevelType w:val="hybridMultilevel"/>
    <w:tmpl w:val="1292E9A6"/>
    <w:lvl w:ilvl="0" w:tplc="08090001">
      <w:start w:val="1"/>
      <w:numFmt w:val="bullet"/>
      <w:lvlText w:val=""/>
      <w:lvlJc w:val="left"/>
      <w:pPr>
        <w:ind w:left="2698" w:hanging="360"/>
      </w:pPr>
      <w:rPr>
        <w:rFonts w:hint="default" w:ascii="Symbol" w:hAnsi="Symbol"/>
      </w:rPr>
    </w:lvl>
    <w:lvl w:ilvl="1" w:tplc="08090003">
      <w:start w:val="1"/>
      <w:numFmt w:val="bullet"/>
      <w:lvlText w:val="o"/>
      <w:lvlJc w:val="left"/>
      <w:pPr>
        <w:ind w:left="3418" w:hanging="360"/>
      </w:pPr>
      <w:rPr>
        <w:rFonts w:hint="default" w:ascii="Courier New" w:hAnsi="Courier New" w:cs="Courier New"/>
      </w:rPr>
    </w:lvl>
    <w:lvl w:ilvl="2" w:tplc="08090005">
      <w:start w:val="1"/>
      <w:numFmt w:val="bullet"/>
      <w:lvlText w:val=""/>
      <w:lvlJc w:val="left"/>
      <w:pPr>
        <w:ind w:left="4138" w:hanging="360"/>
      </w:pPr>
      <w:rPr>
        <w:rFonts w:hint="default" w:ascii="Wingdings" w:hAnsi="Wingdings"/>
      </w:rPr>
    </w:lvl>
    <w:lvl w:ilvl="3" w:tplc="08090001">
      <w:start w:val="1"/>
      <w:numFmt w:val="bullet"/>
      <w:lvlText w:val=""/>
      <w:lvlJc w:val="left"/>
      <w:pPr>
        <w:ind w:left="4858" w:hanging="360"/>
      </w:pPr>
      <w:rPr>
        <w:rFonts w:hint="default" w:ascii="Symbol" w:hAnsi="Symbol"/>
      </w:rPr>
    </w:lvl>
    <w:lvl w:ilvl="4" w:tplc="08090003">
      <w:start w:val="1"/>
      <w:numFmt w:val="bullet"/>
      <w:lvlText w:val="o"/>
      <w:lvlJc w:val="left"/>
      <w:pPr>
        <w:ind w:left="5578" w:hanging="360"/>
      </w:pPr>
      <w:rPr>
        <w:rFonts w:hint="default" w:ascii="Courier New" w:hAnsi="Courier New" w:cs="Courier New"/>
      </w:rPr>
    </w:lvl>
    <w:lvl w:ilvl="5" w:tplc="08090005">
      <w:start w:val="1"/>
      <w:numFmt w:val="bullet"/>
      <w:lvlText w:val=""/>
      <w:lvlJc w:val="left"/>
      <w:pPr>
        <w:ind w:left="6298" w:hanging="360"/>
      </w:pPr>
      <w:rPr>
        <w:rFonts w:hint="default" w:ascii="Wingdings" w:hAnsi="Wingdings"/>
      </w:rPr>
    </w:lvl>
    <w:lvl w:ilvl="6" w:tplc="08090001">
      <w:start w:val="1"/>
      <w:numFmt w:val="bullet"/>
      <w:lvlText w:val=""/>
      <w:lvlJc w:val="left"/>
      <w:pPr>
        <w:ind w:left="7018" w:hanging="360"/>
      </w:pPr>
      <w:rPr>
        <w:rFonts w:hint="default" w:ascii="Symbol" w:hAnsi="Symbol"/>
      </w:rPr>
    </w:lvl>
    <w:lvl w:ilvl="7" w:tplc="08090003">
      <w:start w:val="1"/>
      <w:numFmt w:val="bullet"/>
      <w:lvlText w:val="o"/>
      <w:lvlJc w:val="left"/>
      <w:pPr>
        <w:ind w:left="7738" w:hanging="360"/>
      </w:pPr>
      <w:rPr>
        <w:rFonts w:hint="default" w:ascii="Courier New" w:hAnsi="Courier New" w:cs="Courier New"/>
      </w:rPr>
    </w:lvl>
    <w:lvl w:ilvl="8" w:tplc="08090005">
      <w:start w:val="1"/>
      <w:numFmt w:val="bullet"/>
      <w:lvlText w:val=""/>
      <w:lvlJc w:val="left"/>
      <w:pPr>
        <w:ind w:left="8458" w:hanging="360"/>
      </w:pPr>
      <w:rPr>
        <w:rFonts w:hint="default" w:ascii="Wingdings" w:hAnsi="Wingdings"/>
      </w:rPr>
    </w:lvl>
  </w:abstractNum>
  <w:abstractNum w:abstractNumId="11" w15:restartNumberingAfterBreak="0">
    <w:nsid w:val="6EBD0F4A"/>
    <w:multiLevelType w:val="hybridMultilevel"/>
    <w:tmpl w:val="683413F0"/>
    <w:lvl w:ilvl="0" w:tplc="08090001">
      <w:start w:val="1"/>
      <w:numFmt w:val="bullet"/>
      <w:lvlText w:val=""/>
      <w:lvlJc w:val="left"/>
      <w:pPr>
        <w:ind w:left="2160" w:hanging="360"/>
      </w:pPr>
      <w:rPr>
        <w:rFonts w:hint="default" w:ascii="Symbol" w:hAnsi="Symbol"/>
      </w:rPr>
    </w:lvl>
    <w:lvl w:ilvl="1" w:tplc="08090003">
      <w:start w:val="1"/>
      <w:numFmt w:val="bullet"/>
      <w:lvlText w:val="o"/>
      <w:lvlJc w:val="left"/>
      <w:pPr>
        <w:ind w:left="2880" w:hanging="360"/>
      </w:pPr>
      <w:rPr>
        <w:rFonts w:hint="default" w:ascii="Courier New" w:hAnsi="Courier New" w:cs="Courier New"/>
      </w:rPr>
    </w:lvl>
    <w:lvl w:ilvl="2" w:tplc="08090005">
      <w:start w:val="1"/>
      <w:numFmt w:val="bullet"/>
      <w:lvlText w:val=""/>
      <w:lvlJc w:val="left"/>
      <w:pPr>
        <w:ind w:left="3600" w:hanging="360"/>
      </w:pPr>
      <w:rPr>
        <w:rFonts w:hint="default" w:ascii="Wingdings" w:hAnsi="Wingdings"/>
      </w:rPr>
    </w:lvl>
    <w:lvl w:ilvl="3" w:tplc="08090001">
      <w:start w:val="1"/>
      <w:numFmt w:val="bullet"/>
      <w:lvlText w:val=""/>
      <w:lvlJc w:val="left"/>
      <w:pPr>
        <w:ind w:left="4320" w:hanging="360"/>
      </w:pPr>
      <w:rPr>
        <w:rFonts w:hint="default" w:ascii="Symbol" w:hAnsi="Symbol"/>
      </w:rPr>
    </w:lvl>
    <w:lvl w:ilvl="4" w:tplc="08090003">
      <w:start w:val="1"/>
      <w:numFmt w:val="bullet"/>
      <w:lvlText w:val="o"/>
      <w:lvlJc w:val="left"/>
      <w:pPr>
        <w:ind w:left="5040" w:hanging="360"/>
      </w:pPr>
      <w:rPr>
        <w:rFonts w:hint="default" w:ascii="Courier New" w:hAnsi="Courier New" w:cs="Courier New"/>
      </w:rPr>
    </w:lvl>
    <w:lvl w:ilvl="5" w:tplc="08090005">
      <w:start w:val="1"/>
      <w:numFmt w:val="bullet"/>
      <w:lvlText w:val=""/>
      <w:lvlJc w:val="left"/>
      <w:pPr>
        <w:ind w:left="5760" w:hanging="360"/>
      </w:pPr>
      <w:rPr>
        <w:rFonts w:hint="default" w:ascii="Wingdings" w:hAnsi="Wingdings"/>
      </w:rPr>
    </w:lvl>
    <w:lvl w:ilvl="6" w:tplc="08090001">
      <w:start w:val="1"/>
      <w:numFmt w:val="bullet"/>
      <w:lvlText w:val=""/>
      <w:lvlJc w:val="left"/>
      <w:pPr>
        <w:ind w:left="6480" w:hanging="360"/>
      </w:pPr>
      <w:rPr>
        <w:rFonts w:hint="default" w:ascii="Symbol" w:hAnsi="Symbol"/>
      </w:rPr>
    </w:lvl>
    <w:lvl w:ilvl="7" w:tplc="08090003">
      <w:start w:val="1"/>
      <w:numFmt w:val="bullet"/>
      <w:lvlText w:val="o"/>
      <w:lvlJc w:val="left"/>
      <w:pPr>
        <w:ind w:left="7200" w:hanging="360"/>
      </w:pPr>
      <w:rPr>
        <w:rFonts w:hint="default" w:ascii="Courier New" w:hAnsi="Courier New" w:cs="Courier New"/>
      </w:rPr>
    </w:lvl>
    <w:lvl w:ilvl="8" w:tplc="08090005">
      <w:start w:val="1"/>
      <w:numFmt w:val="bullet"/>
      <w:lvlText w:val=""/>
      <w:lvlJc w:val="left"/>
      <w:pPr>
        <w:ind w:left="7920" w:hanging="360"/>
      </w:pPr>
      <w:rPr>
        <w:rFonts w:hint="default" w:ascii="Wingdings" w:hAnsi="Wingdings"/>
      </w:rPr>
    </w:lvl>
  </w:abstractNum>
  <w:abstractNum w:abstractNumId="12" w15:restartNumberingAfterBreak="0">
    <w:nsid w:val="702E6E85"/>
    <w:multiLevelType w:val="hybridMultilevel"/>
    <w:tmpl w:val="21EE15A8"/>
    <w:lvl w:ilvl="0" w:tplc="BB261C9E">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2024015922">
    <w:abstractNumId w:val="5"/>
  </w:num>
  <w:num w:numId="2" w16cid:durableId="207396809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60171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9967958">
    <w:abstractNumId w:val="10"/>
  </w:num>
  <w:num w:numId="5" w16cid:durableId="893662600">
    <w:abstractNumId w:val="11"/>
  </w:num>
  <w:num w:numId="6" w16cid:durableId="268702229">
    <w:abstractNumId w:val="6"/>
  </w:num>
  <w:num w:numId="7" w16cid:durableId="1328249943">
    <w:abstractNumId w:val="12"/>
  </w:num>
  <w:num w:numId="8" w16cid:durableId="312410436">
    <w:abstractNumId w:val="2"/>
  </w:num>
  <w:num w:numId="9" w16cid:durableId="630482511">
    <w:abstractNumId w:val="3"/>
    <w:lvlOverride w:ilvl="0"/>
    <w:lvlOverride w:ilvl="1"/>
    <w:lvlOverride w:ilvl="2"/>
    <w:lvlOverride w:ilvl="3"/>
    <w:lvlOverride w:ilvl="4"/>
    <w:lvlOverride w:ilvl="5"/>
    <w:lvlOverride w:ilvl="6"/>
    <w:lvlOverride w:ilvl="7"/>
    <w:lvlOverride w:ilvl="8"/>
  </w:num>
  <w:num w:numId="10" w16cid:durableId="20220488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2018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4996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4880498">
    <w:abstractNumId w:val="1"/>
  </w:num>
  <w:num w:numId="14" w16cid:durableId="2137410539">
    <w:abstractNumId w:val="7"/>
  </w:num>
  <w:num w:numId="15" w16cid:durableId="672729740">
    <w:abstractNumId w:val="4"/>
  </w:num>
</w:numbering>
</file>

<file path=word/people.xml><?xml version="1.0" encoding="utf-8"?>
<w15:people xmlns:mc="http://schemas.openxmlformats.org/markup-compatibility/2006" xmlns:w15="http://schemas.microsoft.com/office/word/2012/wordml" mc:Ignorable="w15">
  <w15:person w15:author="Adrien Abécassis">
    <w15:presenceInfo w15:providerId="AD" w15:userId="S::adrien.abecassis@parispeaceforum.org::d241b7fa-a68f-42c1-965a-0637d979d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tru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D4"/>
    <w:rsid w:val="00013284"/>
    <w:rsid w:val="00021B4B"/>
    <w:rsid w:val="00022715"/>
    <w:rsid w:val="00025A96"/>
    <w:rsid w:val="00035DEC"/>
    <w:rsid w:val="00046F0B"/>
    <w:rsid w:val="0006147C"/>
    <w:rsid w:val="00076D41"/>
    <w:rsid w:val="000821C5"/>
    <w:rsid w:val="00082918"/>
    <w:rsid w:val="000905FB"/>
    <w:rsid w:val="000A7525"/>
    <w:rsid w:val="000B228A"/>
    <w:rsid w:val="000D702A"/>
    <w:rsid w:val="00106E2C"/>
    <w:rsid w:val="00125415"/>
    <w:rsid w:val="001A4C9A"/>
    <w:rsid w:val="001B6904"/>
    <w:rsid w:val="001C4547"/>
    <w:rsid w:val="00224FED"/>
    <w:rsid w:val="00237CDD"/>
    <w:rsid w:val="00241ABB"/>
    <w:rsid w:val="00286D89"/>
    <w:rsid w:val="002A4F20"/>
    <w:rsid w:val="002B749A"/>
    <w:rsid w:val="002C39E5"/>
    <w:rsid w:val="002C6B3B"/>
    <w:rsid w:val="002F499D"/>
    <w:rsid w:val="00384D70"/>
    <w:rsid w:val="00397F28"/>
    <w:rsid w:val="003A76AE"/>
    <w:rsid w:val="003A781A"/>
    <w:rsid w:val="003E2FE6"/>
    <w:rsid w:val="003E37A1"/>
    <w:rsid w:val="003F54DC"/>
    <w:rsid w:val="00412F95"/>
    <w:rsid w:val="004309CC"/>
    <w:rsid w:val="00436200"/>
    <w:rsid w:val="004B1B94"/>
    <w:rsid w:val="004C022D"/>
    <w:rsid w:val="004D2011"/>
    <w:rsid w:val="004E48FC"/>
    <w:rsid w:val="004F0A51"/>
    <w:rsid w:val="004F57FA"/>
    <w:rsid w:val="005014F1"/>
    <w:rsid w:val="005208F0"/>
    <w:rsid w:val="00545BCC"/>
    <w:rsid w:val="00573253"/>
    <w:rsid w:val="00577EE3"/>
    <w:rsid w:val="005D35E7"/>
    <w:rsid w:val="005E25B1"/>
    <w:rsid w:val="005E3CCA"/>
    <w:rsid w:val="00602889"/>
    <w:rsid w:val="00612120"/>
    <w:rsid w:val="00633F69"/>
    <w:rsid w:val="006402D7"/>
    <w:rsid w:val="0065689F"/>
    <w:rsid w:val="006740E2"/>
    <w:rsid w:val="00677480"/>
    <w:rsid w:val="006A5580"/>
    <w:rsid w:val="006A65ED"/>
    <w:rsid w:val="006B5536"/>
    <w:rsid w:val="006B781D"/>
    <w:rsid w:val="006C7CAD"/>
    <w:rsid w:val="006E24B9"/>
    <w:rsid w:val="007030F7"/>
    <w:rsid w:val="007250CB"/>
    <w:rsid w:val="007513EC"/>
    <w:rsid w:val="00751D34"/>
    <w:rsid w:val="007571ED"/>
    <w:rsid w:val="00766070"/>
    <w:rsid w:val="00773BF7"/>
    <w:rsid w:val="007F0DFF"/>
    <w:rsid w:val="007F30B8"/>
    <w:rsid w:val="00817AFD"/>
    <w:rsid w:val="00830B51"/>
    <w:rsid w:val="00847A8D"/>
    <w:rsid w:val="008619DE"/>
    <w:rsid w:val="008C1C6B"/>
    <w:rsid w:val="008C2D93"/>
    <w:rsid w:val="008D6CD0"/>
    <w:rsid w:val="0091565C"/>
    <w:rsid w:val="009210EF"/>
    <w:rsid w:val="00934400"/>
    <w:rsid w:val="00955318"/>
    <w:rsid w:val="00975135"/>
    <w:rsid w:val="00987B0B"/>
    <w:rsid w:val="009C36E3"/>
    <w:rsid w:val="009D6997"/>
    <w:rsid w:val="009D6A4B"/>
    <w:rsid w:val="009E03C0"/>
    <w:rsid w:val="009F3854"/>
    <w:rsid w:val="00A11372"/>
    <w:rsid w:val="00A4319E"/>
    <w:rsid w:val="00A4687E"/>
    <w:rsid w:val="00A52698"/>
    <w:rsid w:val="00A54CC4"/>
    <w:rsid w:val="00A60582"/>
    <w:rsid w:val="00A96A7B"/>
    <w:rsid w:val="00AB6F4D"/>
    <w:rsid w:val="00AD7F2C"/>
    <w:rsid w:val="00AF7D26"/>
    <w:rsid w:val="00B06532"/>
    <w:rsid w:val="00B1569B"/>
    <w:rsid w:val="00B16F7B"/>
    <w:rsid w:val="00B344EE"/>
    <w:rsid w:val="00B34FC1"/>
    <w:rsid w:val="00B36182"/>
    <w:rsid w:val="00B52D64"/>
    <w:rsid w:val="00B6501A"/>
    <w:rsid w:val="00B71FDD"/>
    <w:rsid w:val="00B85DA7"/>
    <w:rsid w:val="00B96624"/>
    <w:rsid w:val="00BA5C25"/>
    <w:rsid w:val="00BB655B"/>
    <w:rsid w:val="00BE14BE"/>
    <w:rsid w:val="00C07E5E"/>
    <w:rsid w:val="00C213C1"/>
    <w:rsid w:val="00C23D91"/>
    <w:rsid w:val="00C309B4"/>
    <w:rsid w:val="00C34CE6"/>
    <w:rsid w:val="00C6135F"/>
    <w:rsid w:val="00C86BBE"/>
    <w:rsid w:val="00C9021E"/>
    <w:rsid w:val="00CA11D4"/>
    <w:rsid w:val="00CD000C"/>
    <w:rsid w:val="00CE6C7E"/>
    <w:rsid w:val="00D01C12"/>
    <w:rsid w:val="00D210AF"/>
    <w:rsid w:val="00D23218"/>
    <w:rsid w:val="00D40ADC"/>
    <w:rsid w:val="00D51012"/>
    <w:rsid w:val="00D57F67"/>
    <w:rsid w:val="00D64932"/>
    <w:rsid w:val="00D64D4B"/>
    <w:rsid w:val="00D910B6"/>
    <w:rsid w:val="00DA0D79"/>
    <w:rsid w:val="00DA5690"/>
    <w:rsid w:val="00DE20A9"/>
    <w:rsid w:val="00DE2A63"/>
    <w:rsid w:val="00E43B0F"/>
    <w:rsid w:val="00E812B0"/>
    <w:rsid w:val="00E82879"/>
    <w:rsid w:val="00EB4ECD"/>
    <w:rsid w:val="00F4079B"/>
    <w:rsid w:val="00F8331B"/>
    <w:rsid w:val="00F91288"/>
    <w:rsid w:val="00F919E8"/>
    <w:rsid w:val="00FA0795"/>
    <w:rsid w:val="00FE1914"/>
    <w:rsid w:val="00FF4376"/>
    <w:rsid w:val="01AF2381"/>
    <w:rsid w:val="034AF3E2"/>
    <w:rsid w:val="04813170"/>
    <w:rsid w:val="0512A623"/>
    <w:rsid w:val="086B15AE"/>
    <w:rsid w:val="0A09ECA7"/>
    <w:rsid w:val="0DABBE3D"/>
    <w:rsid w:val="0F7657E1"/>
    <w:rsid w:val="1286E1BD"/>
    <w:rsid w:val="1301B765"/>
    <w:rsid w:val="131F9AED"/>
    <w:rsid w:val="13C71A8E"/>
    <w:rsid w:val="15E43586"/>
    <w:rsid w:val="1B5BEAD9"/>
    <w:rsid w:val="1C672B6E"/>
    <w:rsid w:val="1CF7BB3A"/>
    <w:rsid w:val="1D5F9811"/>
    <w:rsid w:val="1ED5E93F"/>
    <w:rsid w:val="1F82238F"/>
    <w:rsid w:val="2124B505"/>
    <w:rsid w:val="21C516EB"/>
    <w:rsid w:val="2450E3AA"/>
    <w:rsid w:val="26A52DFC"/>
    <w:rsid w:val="2D647632"/>
    <w:rsid w:val="3474A7F5"/>
    <w:rsid w:val="370074B4"/>
    <w:rsid w:val="3708635A"/>
    <w:rsid w:val="378E5FC1"/>
    <w:rsid w:val="3A7033D3"/>
    <w:rsid w:val="3B6BAC08"/>
    <w:rsid w:val="3C6CDFEE"/>
    <w:rsid w:val="43CDBE05"/>
    <w:rsid w:val="44FE7111"/>
    <w:rsid w:val="46F61C2E"/>
    <w:rsid w:val="4BB6BEE3"/>
    <w:rsid w:val="4E1B3D12"/>
    <w:rsid w:val="4EEE5FA5"/>
    <w:rsid w:val="4EEE5FA5"/>
    <w:rsid w:val="5448BEB6"/>
    <w:rsid w:val="56DD8D4C"/>
    <w:rsid w:val="589541EB"/>
    <w:rsid w:val="5991ED88"/>
    <w:rsid w:val="5A31124C"/>
    <w:rsid w:val="5E6928E4"/>
    <w:rsid w:val="5EC9AD6D"/>
    <w:rsid w:val="624411B7"/>
    <w:rsid w:val="62FDBEA3"/>
    <w:rsid w:val="6316BEC7"/>
    <w:rsid w:val="6372CA9F"/>
    <w:rsid w:val="6818571F"/>
    <w:rsid w:val="68A9CBD2"/>
    <w:rsid w:val="695C5F3F"/>
    <w:rsid w:val="6A3D1807"/>
    <w:rsid w:val="6A67FE60"/>
    <w:rsid w:val="6BA8BE9A"/>
    <w:rsid w:val="6FF541CF"/>
    <w:rsid w:val="71D022FB"/>
    <w:rsid w:val="71FFEF63"/>
    <w:rsid w:val="755166AB"/>
    <w:rsid w:val="78F416A7"/>
    <w:rsid w:val="7900C98A"/>
    <w:rsid w:val="7F312F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02E1"/>
  <w15:chartTrackingRefBased/>
  <w15:docId w15:val="{279506D5-7BE7-4373-B937-8DC7523F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4FED"/>
  </w:style>
  <w:style w:type="paragraph" w:styleId="Titre1">
    <w:name w:val="heading 1"/>
    <w:basedOn w:val="Normal"/>
    <w:next w:val="Normal"/>
    <w:link w:val="Titre1Car"/>
    <w:uiPriority w:val="9"/>
    <w:qFormat/>
    <w:rsid w:val="00CA11D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unhideWhenUsed/>
    <w:qFormat/>
    <w:rsid w:val="00CA11D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11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11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11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11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11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11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11D4"/>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CA11D4"/>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rsid w:val="00CA11D4"/>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CA11D4"/>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CA11D4"/>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CA11D4"/>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CA11D4"/>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CA11D4"/>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CA11D4"/>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CA11D4"/>
    <w:rPr>
      <w:rFonts w:eastAsiaTheme="majorEastAsia" w:cstheme="majorBidi"/>
      <w:color w:val="272727" w:themeColor="text1" w:themeTint="D8"/>
    </w:rPr>
  </w:style>
  <w:style w:type="paragraph" w:styleId="Titre">
    <w:name w:val="Title"/>
    <w:basedOn w:val="Normal"/>
    <w:next w:val="Normal"/>
    <w:link w:val="TitreCar"/>
    <w:uiPriority w:val="10"/>
    <w:qFormat/>
    <w:rsid w:val="00CA11D4"/>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CA11D4"/>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CA11D4"/>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CA11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11D4"/>
    <w:pPr>
      <w:spacing w:before="160"/>
      <w:jc w:val="center"/>
    </w:pPr>
    <w:rPr>
      <w:i/>
      <w:iCs/>
      <w:color w:val="404040" w:themeColor="text1" w:themeTint="BF"/>
    </w:rPr>
  </w:style>
  <w:style w:type="character" w:styleId="CitationCar" w:customStyle="1">
    <w:name w:val="Citation Car"/>
    <w:basedOn w:val="Policepardfaut"/>
    <w:link w:val="Citation"/>
    <w:uiPriority w:val="29"/>
    <w:rsid w:val="00CA11D4"/>
    <w:rPr>
      <w:i/>
      <w:iCs/>
      <w:color w:val="404040" w:themeColor="text1" w:themeTint="BF"/>
    </w:rPr>
  </w:style>
  <w:style w:type="paragraph" w:styleId="Paragraphedeliste">
    <w:name w:val="List Paragraph"/>
    <w:aliases w:val="Dot pt,F5 List Paragraph,List Paragraph1,No Spacing1,List Paragraph Char Char Char,Indicator Text,Colorful List - Accent 11,Numbered Para 1,Bullet 1,Bullet Points,List Paragraph2,MAIN CONTENT,Normal numbered,Lapis Bulleted List,Text"/>
    <w:basedOn w:val="Normal"/>
    <w:link w:val="ParagraphedelisteCar"/>
    <w:uiPriority w:val="34"/>
    <w:qFormat/>
    <w:rsid w:val="00CA11D4"/>
    <w:pPr>
      <w:ind w:left="720"/>
      <w:contextualSpacing/>
    </w:pPr>
  </w:style>
  <w:style w:type="character" w:styleId="Accentuationintense">
    <w:name w:val="Intense Emphasis"/>
    <w:basedOn w:val="Policepardfaut"/>
    <w:uiPriority w:val="21"/>
    <w:qFormat/>
    <w:rsid w:val="00CA11D4"/>
    <w:rPr>
      <w:i/>
      <w:iCs/>
      <w:color w:val="0F4761" w:themeColor="accent1" w:themeShade="BF"/>
    </w:rPr>
  </w:style>
  <w:style w:type="paragraph" w:styleId="Citationintense">
    <w:name w:val="Intense Quote"/>
    <w:basedOn w:val="Normal"/>
    <w:next w:val="Normal"/>
    <w:link w:val="CitationintenseCar"/>
    <w:uiPriority w:val="30"/>
    <w:qFormat/>
    <w:rsid w:val="00CA11D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CA11D4"/>
    <w:rPr>
      <w:i/>
      <w:iCs/>
      <w:color w:val="0F4761" w:themeColor="accent1" w:themeShade="BF"/>
    </w:rPr>
  </w:style>
  <w:style w:type="character" w:styleId="Rfrenceintense">
    <w:name w:val="Intense Reference"/>
    <w:basedOn w:val="Policepardfaut"/>
    <w:uiPriority w:val="32"/>
    <w:qFormat/>
    <w:rsid w:val="00CA11D4"/>
    <w:rPr>
      <w:b/>
      <w:bCs/>
      <w:smallCaps/>
      <w:color w:val="0F4761" w:themeColor="accent1" w:themeShade="BF"/>
      <w:spacing w:val="5"/>
    </w:rPr>
  </w:style>
  <w:style w:type="character" w:styleId="ParagraphedelisteCar" w:customStyle="1">
    <w:name w:val="Paragraphe de liste Car"/>
    <w:aliases w:val="Dot pt Car,F5 List Paragraph Car,List Paragraph1 Car,No Spacing1 Car,List Paragraph Char Char Char Car,Indicator Text Car,Colorful List - Accent 11 Car,Numbered Para 1 Car,Bullet 1 Car,Bullet Points Car,List Paragraph2 Car"/>
    <w:basedOn w:val="Policepardfaut"/>
    <w:link w:val="Paragraphedeliste"/>
    <w:uiPriority w:val="34"/>
    <w:locked/>
    <w:rsid w:val="00CA11D4"/>
  </w:style>
  <w:style w:type="paragraph" w:styleId="xxmsolistparagraph" w:customStyle="1">
    <w:name w:val="x_xmsolistparagraph"/>
    <w:basedOn w:val="Normal"/>
    <w:rsid w:val="00CA11D4"/>
    <w:pPr>
      <w:spacing w:line="252" w:lineRule="auto"/>
      <w:ind w:left="720"/>
    </w:pPr>
    <w:rPr>
      <w:rFonts w:ascii="Calibri" w:hAnsi="Calibri" w:cs="Calibri"/>
      <w:kern w:val="0"/>
      <w:lang w:eastAsia="fr-FR"/>
      <w14:ligatures w14:val="none"/>
    </w:rPr>
  </w:style>
  <w:style w:type="paragraph" w:styleId="NormalWeb">
    <w:name w:val="Normal (Web)"/>
    <w:basedOn w:val="Normal"/>
    <w:uiPriority w:val="99"/>
    <w:semiHidden/>
    <w:unhideWhenUsed/>
    <w:rsid w:val="00CA11D4"/>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character" w:styleId="Lienhypertexte">
    <w:name w:val="Hyperlink"/>
    <w:basedOn w:val="Policepardfaut"/>
    <w:uiPriority w:val="99"/>
    <w:unhideWhenUsed/>
    <w:rsid w:val="00CA11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9403">
      <w:bodyDiv w:val="1"/>
      <w:marLeft w:val="0"/>
      <w:marRight w:val="0"/>
      <w:marTop w:val="0"/>
      <w:marBottom w:val="0"/>
      <w:divBdr>
        <w:top w:val="none" w:sz="0" w:space="0" w:color="auto"/>
        <w:left w:val="none" w:sz="0" w:space="0" w:color="auto"/>
        <w:bottom w:val="none" w:sz="0" w:space="0" w:color="auto"/>
        <w:right w:val="none" w:sz="0" w:space="0" w:color="auto"/>
      </w:divBdr>
    </w:div>
    <w:div w:id="855995045">
      <w:bodyDiv w:val="1"/>
      <w:marLeft w:val="0"/>
      <w:marRight w:val="0"/>
      <w:marTop w:val="0"/>
      <w:marBottom w:val="0"/>
      <w:divBdr>
        <w:top w:val="none" w:sz="0" w:space="0" w:color="auto"/>
        <w:left w:val="none" w:sz="0" w:space="0" w:color="auto"/>
        <w:bottom w:val="none" w:sz="0" w:space="0" w:color="auto"/>
        <w:right w:val="none" w:sz="0" w:space="0" w:color="auto"/>
      </w:divBdr>
    </w:div>
    <w:div w:id="10501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1ce47b2e6c7a4a97" /><Relationship Type="http://schemas.microsoft.com/office/2011/relationships/people" Target="people.xml" Id="Rc93324aba8594b18" /><Relationship Type="http://schemas.microsoft.com/office/2011/relationships/commentsExtended" Target="commentsExtended.xml" Id="R99d958b0dde7404e" /><Relationship Type="http://schemas.microsoft.com/office/2016/09/relationships/commentsIds" Target="commentsIds.xml" Id="Rd6d6ca8ed1724581" /><Relationship Type="http://schemas.microsoft.com/office/2018/08/relationships/commentsExtensible" Target="commentsExtensible.xml" Id="R66cbf17f9af14228"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Butin</dc:creator>
  <keywords/>
  <dc:description/>
  <lastModifiedBy>Adrien Abécassis</lastModifiedBy>
  <revision>149</revision>
  <dcterms:created xsi:type="dcterms:W3CDTF">2023-10-30T10:13:00.0000000Z</dcterms:created>
  <dcterms:modified xsi:type="dcterms:W3CDTF">2023-11-01T11:55:24.9884377Z</dcterms:modified>
</coreProperties>
</file>