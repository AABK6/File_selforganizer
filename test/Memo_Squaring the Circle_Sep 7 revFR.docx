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A54B3" w14:textId="4AB6B817" w:rsidR="00B87253" w:rsidDel="002A2B4D" w:rsidRDefault="00B87253" w:rsidP="002A2B4D">
      <w:pPr>
        <w:spacing w:after="0"/>
        <w:jc w:val="center"/>
        <w:rPr>
          <w:del w:id="0" w:author="DERSOIR Mahé" w:date="2023-09-20T21:04:00Z"/>
          <w:u w:val="single"/>
        </w:rPr>
      </w:pPr>
      <w:r w:rsidRPr="00B87253">
        <w:rPr>
          <w:u w:val="single"/>
        </w:rPr>
        <w:t>Taking Stock</w:t>
      </w:r>
      <w:ins w:id="1" w:author="DERSOIR Mahé" w:date="2023-09-20T21:04:00Z">
        <w:r w:rsidR="002A2B4D">
          <w:rPr>
            <w:u w:val="single"/>
          </w:rPr>
          <w:t xml:space="preserve"> “C</w:t>
        </w:r>
        <w:r w:rsidR="00AC1628">
          <w:rPr>
            <w:u w:val="single"/>
          </w:rPr>
          <w:t>ommercial Spywares And B</w:t>
        </w:r>
        <w:r w:rsidR="002A2B4D">
          <w:rPr>
            <w:u w:val="single"/>
          </w:rPr>
          <w:t xml:space="preserve">eyond” </w:t>
        </w:r>
      </w:ins>
      <w:r w:rsidRPr="00B87253">
        <w:rPr>
          <w:u w:val="single"/>
        </w:rPr>
        <w:t>: Multistakeholder Convening at the 2023 Paris Peace Forum</w:t>
      </w:r>
    </w:p>
    <w:p w14:paraId="781ECA89" w14:textId="32418676" w:rsidR="00F276D6" w:rsidRPr="00B87253" w:rsidRDefault="00B87253">
      <w:pPr>
        <w:spacing w:after="0"/>
        <w:jc w:val="center"/>
        <w:rPr>
          <w:u w:val="single"/>
        </w:rPr>
        <w:pPrChange w:id="2" w:author="DERSOIR Mahé" w:date="2023-09-20T21:05:00Z">
          <w:pPr>
            <w:spacing w:after="0"/>
          </w:pPr>
        </w:pPrChange>
      </w:pPr>
      <w:r w:rsidRPr="00B87253">
        <w:rPr>
          <w:u w:val="single"/>
        </w:rPr>
        <w:t xml:space="preserve">focusing on tackling the </w:t>
      </w:r>
      <w:del w:id="3" w:author="Tim Maurer" w:date="2023-09-07T13:13:00Z">
        <w:r w:rsidRPr="00B87253" w:rsidDel="009A71D8">
          <w:rPr>
            <w:u w:val="single"/>
          </w:rPr>
          <w:delText>threat from commerc</w:delText>
        </w:r>
      </w:del>
      <w:ins w:id="4" w:author="Tim Maurer" w:date="2023-09-07T13:13:00Z">
        <w:r w:rsidR="009A71D8">
          <w:rPr>
            <w:u w:val="single"/>
          </w:rPr>
          <w:t xml:space="preserve">risk of the irresponsible use and proliferation of commercial </w:t>
        </w:r>
      </w:ins>
      <w:del w:id="5" w:author="Tim Maurer" w:date="2023-09-07T13:13:00Z">
        <w:r w:rsidRPr="00B87253" w:rsidDel="009A71D8">
          <w:rPr>
            <w:u w:val="single"/>
          </w:rPr>
          <w:delText xml:space="preserve">ial </w:delText>
        </w:r>
      </w:del>
      <w:r w:rsidRPr="00B87253">
        <w:rPr>
          <w:u w:val="single"/>
        </w:rPr>
        <w:t xml:space="preserve">cyber </w:t>
      </w:r>
      <w:del w:id="6" w:author="Tim Maurer" w:date="2023-09-07T13:13:00Z">
        <w:r w:rsidRPr="00B87253" w:rsidDel="009A71D8">
          <w:rPr>
            <w:u w:val="single"/>
          </w:rPr>
          <w:delText>proliferation</w:delText>
        </w:r>
      </w:del>
      <w:ins w:id="7" w:author="Tim Maurer" w:date="2023-09-07T13:13:00Z">
        <w:r w:rsidR="009A71D8">
          <w:rPr>
            <w:u w:val="single"/>
          </w:rPr>
          <w:t>tools</w:t>
        </w:r>
      </w:ins>
      <w:r w:rsidRPr="00B87253">
        <w:rPr>
          <w:u w:val="single"/>
        </w:rPr>
        <w:t xml:space="preserve">, </w:t>
      </w:r>
      <w:ins w:id="8" w:author="Tim Maurer" w:date="2023-09-07T13:13:00Z">
        <w:r w:rsidR="009A71D8">
          <w:rPr>
            <w:u w:val="single"/>
          </w:rPr>
          <w:t>including</w:t>
        </w:r>
      </w:ins>
      <w:del w:id="9" w:author="Tim Maurer" w:date="2023-09-07T13:13:00Z">
        <w:r w:rsidDel="009A71D8">
          <w:rPr>
            <w:u w:val="single"/>
          </w:rPr>
          <w:delText>namely</w:delText>
        </w:r>
      </w:del>
      <w:ins w:id="10" w:author="Tim Maurer" w:date="2023-09-07T13:13:00Z">
        <w:r w:rsidR="009A71D8">
          <w:rPr>
            <w:u w:val="single"/>
          </w:rPr>
          <w:t xml:space="preserve"> commercial</w:t>
        </w:r>
      </w:ins>
      <w:r>
        <w:rPr>
          <w:u w:val="single"/>
        </w:rPr>
        <w:t xml:space="preserve"> </w:t>
      </w:r>
      <w:r w:rsidRPr="00B87253">
        <w:rPr>
          <w:u w:val="single"/>
        </w:rPr>
        <w:t>spyware</w:t>
      </w:r>
    </w:p>
    <w:p w14:paraId="333FB59E" w14:textId="77777777" w:rsidR="00F276D6" w:rsidRDefault="00F276D6" w:rsidP="00F276D6">
      <w:pPr>
        <w:spacing w:after="0"/>
      </w:pPr>
    </w:p>
    <w:p w14:paraId="31845AEE" w14:textId="324D3F60" w:rsidR="002B5274" w:rsidRDefault="00F276D6" w:rsidP="00F276D6">
      <w:pPr>
        <w:spacing w:after="0"/>
      </w:pPr>
      <w:r w:rsidRPr="00935267">
        <w:rPr>
          <w:b/>
          <w:bCs/>
        </w:rPr>
        <w:t xml:space="preserve">The misuse and proliferation of </w:t>
      </w:r>
      <w:ins w:id="11" w:author="Tim Maurer" w:date="2023-09-07T13:14:00Z">
        <w:r w:rsidR="009A71D8">
          <w:rPr>
            <w:b/>
            <w:bCs/>
          </w:rPr>
          <w:t xml:space="preserve">commercial </w:t>
        </w:r>
      </w:ins>
      <w:r w:rsidRPr="00935267">
        <w:rPr>
          <w:b/>
          <w:bCs/>
        </w:rPr>
        <w:t>cyber tools first became a major policy issue a decade ago</w:t>
      </w:r>
      <w:del w:id="12" w:author="Tim Maurer" w:date="2023-09-07T13:12:00Z">
        <w:r w:rsidRPr="00935267" w:rsidDel="009A71D8">
          <w:rPr>
            <w:b/>
            <w:bCs/>
          </w:rPr>
          <w:delText xml:space="preserve"> when human rights organizations in France and the UK drew attention to the misuse of Amesys and </w:delText>
        </w:r>
        <w:r w:rsidR="00D361BA" w:rsidRPr="00935267" w:rsidDel="009A71D8">
          <w:rPr>
            <w:b/>
            <w:bCs/>
          </w:rPr>
          <w:delText>Gamma/</w:delText>
        </w:r>
        <w:r w:rsidRPr="00935267" w:rsidDel="009A71D8">
          <w:rPr>
            <w:b/>
            <w:bCs/>
          </w:rPr>
          <w:delText>FinFisher technology</w:delText>
        </w:r>
      </w:del>
      <w:r w:rsidRPr="00935267">
        <w:rPr>
          <w:b/>
          <w:bCs/>
        </w:rPr>
        <w:t>.</w:t>
      </w:r>
      <w:del w:id="13" w:author="Tim Maurer" w:date="2023-09-07T13:13:00Z">
        <w:r w:rsidR="002B5274" w:rsidRPr="00935267" w:rsidDel="009A71D8">
          <w:rPr>
            <w:rStyle w:val="Appeldenotedefin"/>
            <w:b/>
            <w:bCs/>
          </w:rPr>
          <w:endnoteReference w:id="1"/>
        </w:r>
      </w:del>
      <w:r w:rsidR="002B5274" w:rsidRPr="00935267">
        <w:rPr>
          <w:b/>
          <w:bCs/>
        </w:rPr>
        <w:t xml:space="preserve"> European governments and the U.S. government subsequently paid closer attention to the use and exports of such technologies.</w:t>
      </w:r>
      <w:r w:rsidR="002B5274">
        <w:t xml:space="preserve"> Partly fueled by national security and counterintelligence concerns complementing those raised by human rights organizations, governments supported the addition of two new multilateral export controls dedicated to</w:t>
      </w:r>
      <w:ins w:id="19" w:author="Tim Maurer" w:date="2023-09-07T13:14:00Z">
        <w:r w:rsidR="009A71D8">
          <w:t xml:space="preserve"> commercial</w:t>
        </w:r>
      </w:ins>
      <w:r w:rsidR="002B5274">
        <w:t xml:space="preserve"> cyber tools through the Wassenaar Arrangement in 2013.</w:t>
      </w:r>
      <w:r w:rsidR="002B5274">
        <w:rPr>
          <w:rStyle w:val="Appeldenotedefin"/>
        </w:rPr>
        <w:endnoteReference w:id="2"/>
      </w:r>
      <w:r w:rsidR="002B5274">
        <w:t xml:space="preserve"> </w:t>
      </w:r>
      <w:ins w:id="20" w:author="Tim Maurer" w:date="2023-09-07T13:18:00Z">
        <w:r w:rsidR="009A71D8">
          <w:t xml:space="preserve">The strategic goal is to shape the marketplace in support of the responsible use </w:t>
        </w:r>
      </w:ins>
      <w:ins w:id="21" w:author="Tim Maurer" w:date="2023-09-07T13:19:00Z">
        <w:r w:rsidR="009A71D8" w:rsidRPr="009A71D8">
          <w:t>consistent with respect for universal human rights, the rule of law, and civil rights and civil liberties</w:t>
        </w:r>
      </w:ins>
      <w:ins w:id="22" w:author="Tim Maurer" w:date="2023-09-07T13:32:00Z">
        <w:r w:rsidR="00CB7C95">
          <w:t xml:space="preserve"> and in line with the UN Guiding Principles for Business and Human Rights.</w:t>
        </w:r>
      </w:ins>
      <w:ins w:id="23" w:author="Tim Maurer" w:date="2023-09-07T13:19:00Z">
        <w:r w:rsidR="009A71D8">
          <w:t>.</w:t>
        </w:r>
      </w:ins>
    </w:p>
    <w:p w14:paraId="31A73301" w14:textId="77777777" w:rsidR="002B5274" w:rsidRDefault="002B5274" w:rsidP="00F276D6">
      <w:pPr>
        <w:spacing w:after="0"/>
      </w:pPr>
    </w:p>
    <w:p w14:paraId="7898E091" w14:textId="77E25CD5" w:rsidR="00B44E4A" w:rsidRPr="00B44E4A" w:rsidRDefault="002B5274" w:rsidP="00F276D6">
      <w:pPr>
        <w:spacing w:after="0"/>
      </w:pPr>
      <w:r w:rsidRPr="00935267">
        <w:rPr>
          <w:b/>
          <w:bCs/>
        </w:rPr>
        <w:t xml:space="preserve">Over the past decade, the misuse and proliferation of </w:t>
      </w:r>
      <w:ins w:id="24" w:author="Tim Maurer" w:date="2023-09-07T13:14:00Z">
        <w:r w:rsidR="009A71D8">
          <w:rPr>
            <w:b/>
            <w:bCs/>
          </w:rPr>
          <w:t xml:space="preserve">commercial </w:t>
        </w:r>
      </w:ins>
      <w:r w:rsidRPr="00935267">
        <w:rPr>
          <w:b/>
          <w:bCs/>
        </w:rPr>
        <w:t xml:space="preserve">cyber tools has been a growing concern </w:t>
      </w:r>
      <w:r w:rsidRPr="00CB7C95">
        <w:t>of governments</w:t>
      </w:r>
      <w:r w:rsidR="00FD7AE5" w:rsidRPr="00CB7C95">
        <w:t>.</w:t>
      </w:r>
      <w:r w:rsidR="00FD7AE5" w:rsidRPr="009A71D8">
        <w:t xml:space="preserve"> </w:t>
      </w:r>
      <w:r w:rsidR="00FD7AE5">
        <w:t xml:space="preserve">For example, </w:t>
      </w:r>
    </w:p>
    <w:p w14:paraId="24FCFD36" w14:textId="494D260A" w:rsidR="00DA7FB1" w:rsidRPr="00B44E4A" w:rsidRDefault="00B44E4A" w:rsidP="00B44E4A">
      <w:pPr>
        <w:pStyle w:val="Paragraphedeliste"/>
        <w:numPr>
          <w:ilvl w:val="0"/>
          <w:numId w:val="2"/>
        </w:numPr>
        <w:spacing w:after="0"/>
      </w:pPr>
      <w:r w:rsidRPr="00B44E4A">
        <w:t>T</w:t>
      </w:r>
      <w:r w:rsidR="002B5274" w:rsidRPr="00B44E4A">
        <w:t xml:space="preserve">he U.S. Office of the Director of National Intelligence warned </w:t>
      </w:r>
      <w:r w:rsidR="00DA7FB1" w:rsidRPr="00B44E4A">
        <w:t>as early as 2013 that “a handful of commercial companies sell computer intrusion kits on the open market. These hardware and software packages can give governments and cybercriminals the capability to steal, manipulate, or delete information on targeted systems. Even more companies develop and sell professional-quality technologies to support cyber operations—often branding these tools as lawful-intercept or defensive security research products. Foreign governments already use some of these tools to target US systems.”</w:t>
      </w:r>
      <w:r w:rsidR="00DA7FB1" w:rsidRPr="00B44E4A">
        <w:rPr>
          <w:rStyle w:val="Appeldenotedefin"/>
        </w:rPr>
        <w:endnoteReference w:id="3"/>
      </w:r>
      <w:r w:rsidR="00DA7FB1" w:rsidRPr="00B44E4A">
        <w:t xml:space="preserve"> In </w:t>
      </w:r>
      <w:r w:rsidR="00FD7AE5">
        <w:t>2020,</w:t>
      </w:r>
      <w:r w:rsidR="00DA7FB1" w:rsidRPr="00B44E4A">
        <w:t xml:space="preserve"> President Trump highlighted “the proliferation of more effective and commercially available cyber and surveillance technologies” as a concern</w:t>
      </w:r>
      <w:r w:rsidR="00FD7AE5">
        <w:t xml:space="preserve"> in the US </w:t>
      </w:r>
      <w:r w:rsidR="00FD7AE5" w:rsidRPr="00B44E4A">
        <w:t>National Counterintelligence Strategy</w:t>
      </w:r>
      <w:r w:rsidR="00DA7FB1" w:rsidRPr="00B44E4A">
        <w:t>.</w:t>
      </w:r>
      <w:r w:rsidR="00DA7FB1" w:rsidRPr="00B44E4A">
        <w:rPr>
          <w:rStyle w:val="Appeldenotedefin"/>
        </w:rPr>
        <w:endnoteReference w:id="4"/>
      </w:r>
    </w:p>
    <w:p w14:paraId="463DA272" w14:textId="64DFD5B3" w:rsidR="00B44E4A" w:rsidRPr="00B44E4A" w:rsidRDefault="00B44E4A" w:rsidP="00B44E4A">
      <w:pPr>
        <w:pStyle w:val="Paragraphedeliste"/>
        <w:numPr>
          <w:ilvl w:val="0"/>
          <w:numId w:val="2"/>
        </w:numPr>
        <w:spacing w:after="0"/>
      </w:pPr>
      <w:r w:rsidRPr="00B44E4A">
        <w:t>In France, the 2018 Cyber Defence Strategic Review points to the need to regulate “cyber offensive activities” specifically highlighting the role of export controls.</w:t>
      </w:r>
      <w:r w:rsidRPr="00B44E4A">
        <w:rPr>
          <w:rStyle w:val="Appeldenotedefin"/>
          <w:rFonts w:ascii="Calibri" w:hAnsi="Calibri" w:cs="Calibri"/>
          <w:color w:val="1F497D"/>
        </w:rPr>
        <w:endnoteReference w:id="5"/>
      </w:r>
      <w:r w:rsidRPr="00B44E4A">
        <w:t xml:space="preserve"> France’s 2022 National Strategy Review further highlights that </w:t>
      </w:r>
      <w:r w:rsidRPr="00B44E4A">
        <w:rPr>
          <w:rFonts w:ascii="Calibri" w:hAnsi="Calibri" w:cs="Calibri"/>
        </w:rPr>
        <w:t xml:space="preserve">“sophisticated off-the-shelf, cyber-espionage weapons and tools are gradually being developed by private companies. This cyber-arms race increases the risk of escalation, the stages of which are not equally </w:t>
      </w:r>
      <w:r w:rsidR="00FD7AE5" w:rsidRPr="00B44E4A">
        <w:rPr>
          <w:rFonts w:ascii="Calibri" w:hAnsi="Calibri" w:cs="Calibri"/>
        </w:rPr>
        <w:t>understood.“</w:t>
      </w:r>
      <w:r w:rsidRPr="00B44E4A">
        <w:rPr>
          <w:rFonts w:ascii="Calibri" w:hAnsi="Calibri" w:cs="Calibri"/>
        </w:rPr>
        <w:t xml:space="preserve"> The document further notes that: “France must put forward proposals to control the trade in cyber weapons and fight against their proliferation, including through better use of export control schemes for goods and technologies”.</w:t>
      </w:r>
      <w:r w:rsidRPr="00B44E4A">
        <w:rPr>
          <w:rStyle w:val="Appeldenotedefin"/>
          <w:rFonts w:ascii="Calibri" w:hAnsi="Calibri" w:cs="Calibri"/>
        </w:rPr>
        <w:endnoteReference w:id="6"/>
      </w:r>
    </w:p>
    <w:p w14:paraId="220E8811" w14:textId="7A162EC2" w:rsidR="00B44E4A" w:rsidRPr="00B44E4A" w:rsidRDefault="00B44E4A" w:rsidP="00B44E4A">
      <w:pPr>
        <w:pStyle w:val="Paragraphedeliste"/>
        <w:numPr>
          <w:ilvl w:val="0"/>
          <w:numId w:val="2"/>
        </w:numPr>
        <w:spacing w:after="0"/>
      </w:pPr>
      <w:r w:rsidRPr="00B44E4A">
        <w:rPr>
          <w:rFonts w:ascii="Calibri" w:hAnsi="Calibri" w:cs="Calibri"/>
        </w:rPr>
        <w:t xml:space="preserve">In the United Kingdom, </w:t>
      </w:r>
      <w:r>
        <w:rPr>
          <w:rFonts w:ascii="Calibri" w:hAnsi="Calibri" w:cs="Calibri"/>
        </w:rPr>
        <w:t>the 2022 National Cyber Strategy references “commercial spyware used to target activists, journalists, and politicians” among the cyber threats the country faces warning that “threats in cyberspace will continue to evolve and diversify as high-end cyber capabilities become commoditized and proliferate to a wider range of states and criminal groups</w:t>
      </w:r>
      <w:r w:rsidR="00B87253">
        <w:rPr>
          <w:rFonts w:ascii="Calibri" w:hAnsi="Calibri" w:cs="Calibri"/>
        </w:rPr>
        <w:t>.</w:t>
      </w:r>
      <w:r>
        <w:rPr>
          <w:rFonts w:ascii="Calibri" w:hAnsi="Calibri" w:cs="Calibri"/>
        </w:rPr>
        <w:t xml:space="preserve">” </w:t>
      </w:r>
      <w:r w:rsidR="00B87253">
        <w:rPr>
          <w:rFonts w:ascii="Calibri" w:hAnsi="Calibri" w:cs="Calibri"/>
        </w:rPr>
        <w:t>With the Strategy,</w:t>
      </w:r>
      <w:r>
        <w:rPr>
          <w:rFonts w:ascii="Calibri" w:hAnsi="Calibri" w:cs="Calibri"/>
        </w:rPr>
        <w:t xml:space="preserve"> the government commit</w:t>
      </w:r>
      <w:r w:rsidR="00B87253">
        <w:rPr>
          <w:rFonts w:ascii="Calibri" w:hAnsi="Calibri" w:cs="Calibri"/>
        </w:rPr>
        <w:t>s</w:t>
      </w:r>
      <w:r>
        <w:rPr>
          <w:rFonts w:ascii="Calibri" w:hAnsi="Calibri" w:cs="Calibri"/>
        </w:rPr>
        <w:t xml:space="preserve"> to “counter the proliferation of high-end cyber capabilities to states and organized crime groups via commercial and criminal marketplaces.”</w:t>
      </w:r>
      <w:r>
        <w:rPr>
          <w:rStyle w:val="Appeldenotedefin"/>
          <w:rFonts w:ascii="Calibri" w:hAnsi="Calibri" w:cs="Calibri"/>
        </w:rPr>
        <w:endnoteReference w:id="7"/>
      </w:r>
      <w:r>
        <w:rPr>
          <w:rFonts w:ascii="Calibri" w:hAnsi="Calibri" w:cs="Calibri"/>
        </w:rPr>
        <w:t xml:space="preserve"> Deputy Prime </w:t>
      </w:r>
      <w:r w:rsidR="00B87253">
        <w:rPr>
          <w:rFonts w:ascii="Calibri" w:hAnsi="Calibri" w:cs="Calibri"/>
        </w:rPr>
        <w:t>Minister</w:t>
      </w:r>
      <w:r>
        <w:rPr>
          <w:rFonts w:ascii="Calibri" w:hAnsi="Calibri" w:cs="Calibri"/>
        </w:rPr>
        <w:t xml:space="preserve"> Dowden specifically pointed to “more and more adversaries </w:t>
      </w:r>
      <w:r w:rsidR="00B87253">
        <w:rPr>
          <w:rFonts w:ascii="Calibri" w:hAnsi="Calibri" w:cs="Calibri"/>
        </w:rPr>
        <w:t>[being] able to buy and sell sophisticated cyber tools and spyware like Pegasus.”</w:t>
      </w:r>
      <w:r w:rsidR="00B87253">
        <w:rPr>
          <w:rStyle w:val="Appeldenotedefin"/>
          <w:rFonts w:ascii="Calibri" w:hAnsi="Calibri" w:cs="Calibri"/>
        </w:rPr>
        <w:endnoteReference w:id="8"/>
      </w:r>
      <w:r w:rsidR="00B87253">
        <w:rPr>
          <w:rFonts w:ascii="Calibri" w:hAnsi="Calibri" w:cs="Calibri"/>
        </w:rPr>
        <w:t xml:space="preserve"> A 2023 report by the UK National Cyber Security Centre focusing on the cyber threat evolution over the next five years, warns that “the irresponsible use of spyware against individuals is </w:t>
      </w:r>
      <w:r w:rsidR="00B87253">
        <w:rPr>
          <w:rFonts w:ascii="Calibri" w:hAnsi="Calibri" w:cs="Calibri"/>
        </w:rPr>
        <w:lastRenderedPageBreak/>
        <w:t>almost certainly happening at scale, with thousands of people targeted every year. We should expect to see high-profile exposures of victims who have been targeted through unethical and illegal use of sophisticated and cost-effective cyber tools or hackers for hire continue over the next five years.”</w:t>
      </w:r>
      <w:r w:rsidR="00B87253">
        <w:rPr>
          <w:rStyle w:val="Appeldenotedefin"/>
          <w:rFonts w:ascii="Calibri" w:hAnsi="Calibri" w:cs="Calibri"/>
        </w:rPr>
        <w:endnoteReference w:id="9"/>
      </w:r>
    </w:p>
    <w:p w14:paraId="129B3F70" w14:textId="77777777" w:rsidR="009A71D8" w:rsidRDefault="009A71D8" w:rsidP="00F276D6">
      <w:pPr>
        <w:spacing w:after="0"/>
        <w:rPr>
          <w:ins w:id="25" w:author="Tim Maurer" w:date="2023-09-07T13:22:00Z"/>
        </w:rPr>
      </w:pPr>
    </w:p>
    <w:p w14:paraId="207C7952" w14:textId="375774CC" w:rsidR="002B5274" w:rsidRDefault="002B5274" w:rsidP="00F276D6">
      <w:pPr>
        <w:spacing w:after="0"/>
      </w:pPr>
      <w:r w:rsidRPr="00B44E4A">
        <w:t>Over the same period, civil society organizations have continued to produce in-depth research shedding light on the continued misuse of technology, leading to increased frontpage covered in major</w:t>
      </w:r>
      <w:r>
        <w:t xml:space="preserve"> international news outlets, such as The New York Times, about the growing </w:t>
      </w:r>
      <w:del w:id="26" w:author="Tim Maurer" w:date="2023-09-07T13:14:00Z">
        <w:r w:rsidDel="009A71D8">
          <w:delText xml:space="preserve">spyware </w:delText>
        </w:r>
      </w:del>
      <w:r>
        <w:t>industry.</w:t>
      </w:r>
      <w:r>
        <w:rPr>
          <w:rStyle w:val="Appeldenotedefin"/>
        </w:rPr>
        <w:endnoteReference w:id="10"/>
      </w:r>
      <w:r>
        <w:t xml:space="preserve"> This research documented how the misuse of </w:t>
      </w:r>
      <w:ins w:id="27" w:author="Tim Maurer" w:date="2023-09-07T13:15:00Z">
        <w:r w:rsidR="009A71D8">
          <w:t xml:space="preserve">commercial cyber tools, namely commercial </w:t>
        </w:r>
      </w:ins>
      <w:r>
        <w:t>spyware</w:t>
      </w:r>
      <w:ins w:id="28" w:author="Tim Maurer" w:date="2023-09-07T13:15:00Z">
        <w:r w:rsidR="009A71D8">
          <w:t>,</w:t>
        </w:r>
      </w:ins>
      <w:r>
        <w:t xml:space="preserve"> ranges from targeting journalists to European opposition leaders to other high-profile individuals.</w:t>
      </w:r>
      <w:r>
        <w:rPr>
          <w:rStyle w:val="Appeldenotedefin"/>
        </w:rPr>
        <w:endnoteReference w:id="11"/>
      </w:r>
      <w:r>
        <w:t xml:space="preserve"> While European governments transposed the new Wassenaar export controls into their national export control regimes within a few years, the U.S. government did not finalize them domestically until 2021.</w:t>
      </w:r>
      <w:r>
        <w:rPr>
          <w:rStyle w:val="Appeldenotedefin"/>
        </w:rPr>
        <w:endnoteReference w:id="12"/>
      </w:r>
      <w:r>
        <w:t xml:space="preserve"> One main reason was that the cybersecurity industry and researchers cautioned that the controls’ provisions focusing on the development of cyber tools could unintentionally undermine legitimate cybersecurity efforts.</w:t>
      </w:r>
      <w:r>
        <w:rPr>
          <w:rStyle w:val="Appeldenotedefin"/>
        </w:rPr>
        <w:endnoteReference w:id="13"/>
      </w:r>
      <w:r>
        <w:t xml:space="preserve"> </w:t>
      </w:r>
    </w:p>
    <w:p w14:paraId="162BD004" w14:textId="77777777" w:rsidR="002B5274" w:rsidRDefault="002B5274" w:rsidP="00F276D6">
      <w:pPr>
        <w:spacing w:after="0"/>
      </w:pPr>
    </w:p>
    <w:p w14:paraId="5A65BB12" w14:textId="50344548" w:rsidR="00AD230E" w:rsidRDefault="002B5274" w:rsidP="00F276D6">
      <w:pPr>
        <w:spacing w:after="0"/>
      </w:pPr>
      <w:r w:rsidRPr="00935267">
        <w:rPr>
          <w:b/>
          <w:bCs/>
        </w:rPr>
        <w:t>In 2021, the U.S. government significantly stepped up its activity to counter the misuse and proliferation of cyber tools, namely spyware, going beyond the actions initially taken</w:t>
      </w:r>
      <w:r>
        <w:t xml:space="preserve">. </w:t>
      </w:r>
      <w:r w:rsidR="00D361BA">
        <w:t>T</w:t>
      </w:r>
      <w:r>
        <w:t xml:space="preserve">he U.S. has taken unprecedented steps </w:t>
      </w:r>
      <w:r w:rsidR="00935267">
        <w:t>expanding</w:t>
      </w:r>
      <w:r>
        <w:t xml:space="preserve"> the instruments of statecraft leveraged </w:t>
      </w:r>
      <w:r w:rsidR="00D361BA">
        <w:t>in this area</w:t>
      </w:r>
      <w:r>
        <w:t xml:space="preserve"> combining the use of export controls, licensing policy, restrictions</w:t>
      </w:r>
      <w:r w:rsidR="00D361BA">
        <w:t xml:space="preserve"> for US government employees</w:t>
      </w:r>
      <w:r>
        <w:t>, diplomacy, and new executive</w:t>
      </w:r>
      <w:r w:rsidR="00D361BA">
        <w:t xml:space="preserve"> and legislative</w:t>
      </w:r>
      <w:r>
        <w:t xml:space="preserve"> action</w:t>
      </w:r>
      <w:r w:rsidR="00D361BA">
        <w:t>s</w:t>
      </w:r>
      <w:r>
        <w:t>.</w:t>
      </w:r>
      <w:r>
        <w:rPr>
          <w:rStyle w:val="Appeldenotedefin"/>
        </w:rPr>
        <w:endnoteReference w:id="14"/>
      </w:r>
      <w:r>
        <w:t xml:space="preserve"> In </w:t>
      </w:r>
      <w:r w:rsidR="00D361BA">
        <w:t xml:space="preserve">addition, in </w:t>
      </w:r>
      <w:r>
        <w:t>May 2023, the French President and the British Prime Minister agreed to “</w:t>
      </w:r>
      <w:r w:rsidRPr="002B5274">
        <w:t>pursue their cooperation on cyber issues and give a new impetus to the UK-France Cyber Dialogue by pursuing a joint initiative to take forward international action on tackling the threat from commercial cyber proliferation, including commercial spyware.”</w:t>
      </w:r>
      <w:r w:rsidRPr="002B5274">
        <w:rPr>
          <w:rStyle w:val="Appeldenotedefin"/>
        </w:rPr>
        <w:endnoteReference w:id="15"/>
      </w:r>
      <w:r w:rsidRPr="002B5274">
        <w:t xml:space="preserve"> </w:t>
      </w:r>
      <w:r w:rsidR="00935267">
        <w:t xml:space="preserve">Two </w:t>
      </w:r>
      <w:r w:rsidR="00AD230E" w:rsidRPr="002B5274">
        <w:t>weeks later, eleven</w:t>
      </w:r>
      <w:r w:rsidR="00AD230E">
        <w:t xml:space="preserve"> countries issued a </w:t>
      </w:r>
      <w:r w:rsidRPr="00D361BA">
        <w:rPr>
          <w:i/>
          <w:iCs/>
        </w:rPr>
        <w:t>Joint Statement on Efforts to Counter the Proliferation and Misuse of Commercial Spyware</w:t>
      </w:r>
      <w:r w:rsidR="00AD230E">
        <w:t xml:space="preserve"> highlighting the unique momentum and growing international will to take action.</w:t>
      </w:r>
      <w:r w:rsidR="00D361BA">
        <w:rPr>
          <w:rStyle w:val="Appeldenotedefin"/>
        </w:rPr>
        <w:endnoteReference w:id="16"/>
      </w:r>
      <w:ins w:id="29" w:author="Tim Maurer" w:date="2023-09-07T13:15:00Z">
        <w:r w:rsidR="009A71D8">
          <w:t xml:space="preserve"> </w:t>
        </w:r>
      </w:ins>
      <w:ins w:id="30" w:author="DERSOIR Mahé" w:date="2023-09-20T20:51:00Z">
        <w:r w:rsidR="002A2B4D">
          <w:t>Recognizing the Paris Call</w:t>
        </w:r>
      </w:ins>
      <w:ins w:id="31" w:author="DERSOIR Mahé" w:date="2023-09-20T20:52:00Z">
        <w:r w:rsidR="002A2B4D">
          <w:t xml:space="preserve"> for Trust and Security in Cyberspace</w:t>
        </w:r>
      </w:ins>
      <w:ins w:id="32" w:author="DERSOIR Mahé" w:date="2023-09-20T20:51:00Z">
        <w:r w:rsidR="002A2B4D">
          <w:t xml:space="preserve">’s </w:t>
        </w:r>
      </w:ins>
      <w:ins w:id="33" w:author="DERSOIR Mahé" w:date="2023-09-20T20:52:00Z">
        <w:r w:rsidR="002A2B4D">
          <w:t xml:space="preserve">“non-proliferation” </w:t>
        </w:r>
      </w:ins>
      <w:ins w:id="34" w:author="DERSOIR Mahé" w:date="2023-09-20T20:51:00Z">
        <w:r w:rsidR="002A2B4D">
          <w:t>principle</w:t>
        </w:r>
      </w:ins>
      <w:ins w:id="35" w:author="DERSOIR Mahé" w:date="2023-09-20T20:52:00Z">
        <w:r w:rsidR="002A2B4D">
          <w:t>,</w:t>
        </w:r>
      </w:ins>
      <w:ins w:id="36" w:author="DERSOIR Mahé" w:date="2023-09-20T20:51:00Z">
        <w:r w:rsidR="002A2B4D">
          <w:t xml:space="preserve"> </w:t>
        </w:r>
      </w:ins>
      <w:ins w:id="37" w:author="Tim Maurer" w:date="2023-09-07T13:15:00Z">
        <w:del w:id="38" w:author="DERSOIR Mahé" w:date="2023-09-20T20:51:00Z">
          <w:r w:rsidR="009A71D8" w:rsidDel="002A2B4D">
            <w:delText>I</w:delText>
          </w:r>
        </w:del>
      </w:ins>
      <w:ins w:id="39" w:author="DERSOIR Mahé" w:date="2023-09-20T20:52:00Z">
        <w:r w:rsidR="002A2B4D">
          <w:t>i</w:t>
        </w:r>
      </w:ins>
      <w:ins w:id="40" w:author="Tim Maurer" w:date="2023-09-07T13:15:00Z">
        <w:r w:rsidR="009A71D8">
          <w:t xml:space="preserve">t is similar but distinct to other </w:t>
        </w:r>
      </w:ins>
      <w:ins w:id="41" w:author="DERSOIR Mahé" w:date="2023-09-20T20:53:00Z">
        <w:r w:rsidR="002A2B4D">
          <w:t xml:space="preserve">international </w:t>
        </w:r>
      </w:ins>
      <w:ins w:id="42" w:author="Tim Maurer" w:date="2023-09-07T13:15:00Z">
        <w:r w:rsidR="009A71D8">
          <w:t xml:space="preserve">efforts </w:t>
        </w:r>
        <w:del w:id="43" w:author="DERSOIR Mahé" w:date="2023-09-20T20:53:00Z">
          <w:r w:rsidR="009A71D8" w:rsidDel="002A2B4D">
            <w:delText xml:space="preserve">such as the </w:delText>
          </w:r>
        </w:del>
      </w:ins>
      <w:ins w:id="44" w:author="Tim Maurer" w:date="2023-09-07T13:16:00Z">
        <w:del w:id="45" w:author="DERSOIR Mahé" w:date="2023-09-20T20:53:00Z">
          <w:r w:rsidR="009A71D8" w:rsidRPr="009A71D8" w:rsidDel="002A2B4D">
            <w:delText>Paris Call for Trust and Security in Cyberspace</w:delText>
          </w:r>
          <w:r w:rsidR="009A71D8" w:rsidDel="002A2B4D">
            <w:delText xml:space="preserve"> </w:delText>
          </w:r>
        </w:del>
        <w:r w:rsidR="009A71D8">
          <w:t>which are complementary to each other.</w:t>
        </w:r>
      </w:ins>
    </w:p>
    <w:p w14:paraId="556E3321" w14:textId="77777777" w:rsidR="00AD230E" w:rsidRDefault="00AD230E" w:rsidP="00F276D6">
      <w:pPr>
        <w:spacing w:after="0"/>
      </w:pPr>
    </w:p>
    <w:p w14:paraId="123CF1D1" w14:textId="0342640D" w:rsidR="008771E4" w:rsidRPr="009A71D8" w:rsidDel="009A71D8" w:rsidRDefault="00AD230E" w:rsidP="00F276D6">
      <w:pPr>
        <w:spacing w:after="0"/>
        <w:rPr>
          <w:del w:id="46" w:author="Tim Maurer" w:date="2023-09-07T13:16:00Z"/>
          <w:b/>
          <w:bCs/>
          <w:rPrChange w:id="47" w:author="Tim Maurer" w:date="2023-09-07T13:17:00Z">
            <w:rPr>
              <w:del w:id="48" w:author="Tim Maurer" w:date="2023-09-07T13:16:00Z"/>
            </w:rPr>
          </w:rPrChange>
        </w:rPr>
      </w:pPr>
      <w:del w:id="49" w:author="Tim Maurer" w:date="2023-09-07T13:16:00Z">
        <w:r w:rsidRPr="009A71D8" w:rsidDel="009A71D8">
          <w:rPr>
            <w:b/>
            <w:bCs/>
          </w:rPr>
          <w:delText xml:space="preserve">At the same time, there continue to divergence of views about how to prioritize strategic objectives, even slight misunderstandings in the terminology used </w:delText>
        </w:r>
        <w:r w:rsidR="00935267" w:rsidRPr="009A71D8" w:rsidDel="009A71D8">
          <w:rPr>
            <w:b/>
            <w:bCs/>
          </w:rPr>
          <w:delText>and</w:delText>
        </w:r>
        <w:r w:rsidRPr="009A71D8" w:rsidDel="009A71D8">
          <w:rPr>
            <w:b/>
            <w:bCs/>
          </w:rPr>
          <w:delText xml:space="preserve"> the underlying drivers of concern.</w:delText>
        </w:r>
        <w:r w:rsidRPr="009A71D8" w:rsidDel="009A71D8">
          <w:rPr>
            <w:b/>
            <w:bCs/>
            <w:rPrChange w:id="50" w:author="Tim Maurer" w:date="2023-09-07T13:17:00Z">
              <w:rPr/>
            </w:rPrChange>
          </w:rPr>
          <w:delText xml:space="preserve"> For example, the French government is particularly focused on protecting the government’s sovereign decisions about what tools and services can be exported from a country’s territory and focus on the proliferation of cyber tools</w:delText>
        </w:r>
        <w:r w:rsidR="002B5274" w:rsidRPr="009A71D8" w:rsidDel="009A71D8">
          <w:rPr>
            <w:b/>
            <w:bCs/>
            <w:rPrChange w:id="51" w:author="Tim Maurer" w:date="2023-09-07T13:17:00Z">
              <w:rPr/>
            </w:rPrChange>
          </w:rPr>
          <w:delText xml:space="preserve"> as a risk to cyber stability</w:delText>
        </w:r>
        <w:r w:rsidRPr="009A71D8" w:rsidDel="009A71D8">
          <w:rPr>
            <w:b/>
            <w:bCs/>
            <w:rPrChange w:id="52" w:author="Tim Maurer" w:date="2023-09-07T13:17:00Z">
              <w:rPr/>
            </w:rPrChange>
          </w:rPr>
          <w:delText xml:space="preserve">. </w:delText>
        </w:r>
        <w:r w:rsidR="00D361BA" w:rsidRPr="009A71D8" w:rsidDel="009A71D8">
          <w:rPr>
            <w:b/>
            <w:bCs/>
            <w:rPrChange w:id="53" w:author="Tim Maurer" w:date="2023-09-07T13:17:00Z">
              <w:rPr/>
            </w:rPrChange>
          </w:rPr>
          <w:delText>In the US, s</w:delText>
        </w:r>
        <w:r w:rsidRPr="009A71D8" w:rsidDel="009A71D8">
          <w:rPr>
            <w:b/>
            <w:bCs/>
            <w:rPrChange w:id="54" w:author="Tim Maurer" w:date="2023-09-07T13:17:00Z">
              <w:rPr/>
            </w:rPrChange>
          </w:rPr>
          <w:delText>ome caution against too absolutist of an approach in light of industry’s concerns in the wake of the initial Wassenaar export controls and unintentional consequences</w:delText>
        </w:r>
        <w:r w:rsidR="002763B4" w:rsidRPr="009A71D8" w:rsidDel="009A71D8">
          <w:rPr>
            <w:b/>
            <w:bCs/>
            <w:rPrChange w:id="55" w:author="Tim Maurer" w:date="2023-09-07T13:17:00Z">
              <w:rPr/>
            </w:rPrChange>
          </w:rPr>
          <w:delText xml:space="preserve"> given the highly complex and public-private nature of the cybersecurity ecosystem. In the UK, </w:delText>
        </w:r>
        <w:r w:rsidR="008771E4" w:rsidRPr="009A71D8" w:rsidDel="009A71D8">
          <w:rPr>
            <w:b/>
            <w:bCs/>
            <w:rPrChange w:id="56" w:author="Tim Maurer" w:date="2023-09-07T13:17:00Z">
              <w:rPr/>
            </w:rPrChange>
          </w:rPr>
          <w:delText>Parliament has asked the government specifically to “set out what action it is taking to address human rights concerns associated with surveillance technologies” and to “set out what action it is taking to ensure global human rights compliant regulatory frameworks are in place for such technologies.”</w:delText>
        </w:r>
        <w:r w:rsidR="008771E4" w:rsidRPr="009A71D8" w:rsidDel="009A71D8">
          <w:rPr>
            <w:rStyle w:val="Appeldenotedefin"/>
            <w:b/>
            <w:bCs/>
            <w:rPrChange w:id="57" w:author="Tim Maurer" w:date="2023-09-07T13:17:00Z">
              <w:rPr>
                <w:rStyle w:val="Appeldenotedefin"/>
              </w:rPr>
            </w:rPrChange>
          </w:rPr>
          <w:endnoteReference w:id="17"/>
        </w:r>
        <w:r w:rsidR="008771E4" w:rsidRPr="009A71D8" w:rsidDel="009A71D8">
          <w:rPr>
            <w:b/>
            <w:bCs/>
            <w:rPrChange w:id="60" w:author="Tim Maurer" w:date="2023-09-07T13:17:00Z">
              <w:rPr/>
            </w:rPrChange>
          </w:rPr>
          <w:delText xml:space="preserve"> Meanwhile, the UK is navigating the new realities of a Global Britain that prides itself having a strong cybersecurity industry being “the third largest exporter of cyber security services globally” considering it a particular strength</w:delText>
        </w:r>
        <w:r w:rsidR="008771E4" w:rsidRPr="009A71D8" w:rsidDel="009A71D8">
          <w:rPr>
            <w:rStyle w:val="Appeldenotedefin"/>
            <w:b/>
            <w:bCs/>
            <w:rPrChange w:id="61" w:author="Tim Maurer" w:date="2023-09-07T13:17:00Z">
              <w:rPr>
                <w:rStyle w:val="Appeldenotedefin"/>
              </w:rPr>
            </w:rPrChange>
          </w:rPr>
          <w:endnoteReference w:id="18"/>
        </w:r>
        <w:r w:rsidR="008771E4" w:rsidRPr="009A71D8" w:rsidDel="009A71D8">
          <w:rPr>
            <w:b/>
            <w:bCs/>
            <w:rPrChange w:id="64" w:author="Tim Maurer" w:date="2023-09-07T13:17:00Z">
              <w:rPr/>
            </w:rPrChange>
          </w:rPr>
          <w:delText xml:space="preserve"> – not unlike Israel.</w:delText>
        </w:r>
        <w:r w:rsidR="008771E4" w:rsidRPr="009A71D8" w:rsidDel="009A71D8">
          <w:rPr>
            <w:rStyle w:val="Appeldenotedefin"/>
            <w:b/>
            <w:bCs/>
            <w:rPrChange w:id="65" w:author="Tim Maurer" w:date="2023-09-07T13:17:00Z">
              <w:rPr>
                <w:rStyle w:val="Appeldenotedefin"/>
              </w:rPr>
            </w:rPrChange>
          </w:rPr>
          <w:endnoteReference w:id="19"/>
        </w:r>
      </w:del>
    </w:p>
    <w:p w14:paraId="71B5B0C4" w14:textId="250505BD" w:rsidR="002763B4" w:rsidRPr="009A71D8" w:rsidDel="009A71D8" w:rsidRDefault="002763B4" w:rsidP="00F276D6">
      <w:pPr>
        <w:spacing w:after="0"/>
        <w:rPr>
          <w:del w:id="68" w:author="Tim Maurer" w:date="2023-09-07T13:16:00Z"/>
          <w:b/>
          <w:bCs/>
          <w:rPrChange w:id="69" w:author="Tim Maurer" w:date="2023-09-07T13:17:00Z">
            <w:rPr>
              <w:del w:id="70" w:author="Tim Maurer" w:date="2023-09-07T13:16:00Z"/>
            </w:rPr>
          </w:rPrChange>
        </w:rPr>
      </w:pPr>
    </w:p>
    <w:p w14:paraId="25FF1AB4" w14:textId="153AF738" w:rsidR="00086F0A" w:rsidRDefault="002763B4" w:rsidP="00086F0A">
      <w:pPr>
        <w:spacing w:after="0"/>
        <w:rPr>
          <w:ins w:id="71" w:author="Tim Maurer" w:date="2023-09-07T13:17:00Z"/>
        </w:rPr>
      </w:pPr>
      <w:r w:rsidRPr="009A71D8">
        <w:rPr>
          <w:b/>
          <w:bCs/>
          <w:rPrChange w:id="72" w:author="Tim Maurer" w:date="2023-09-07T13:17:00Z">
            <w:rPr/>
          </w:rPrChange>
        </w:rPr>
        <w:lastRenderedPageBreak/>
        <w:t>Shaping the international market of</w:t>
      </w:r>
      <w:ins w:id="73" w:author="Tim Maurer" w:date="2023-09-07T13:17:00Z">
        <w:r w:rsidR="009A71D8">
          <w:rPr>
            <w:b/>
            <w:bCs/>
          </w:rPr>
          <w:t xml:space="preserve"> commercial</w:t>
        </w:r>
      </w:ins>
      <w:r w:rsidRPr="00CB7C95">
        <w:rPr>
          <w:b/>
          <w:bCs/>
        </w:rPr>
        <w:t xml:space="preserve"> cyber tools, </w:t>
      </w:r>
      <w:del w:id="74" w:author="Tim Maurer" w:date="2023-09-07T13:17:00Z">
        <w:r w:rsidRPr="00CB7C95" w:rsidDel="009A71D8">
          <w:rPr>
            <w:b/>
            <w:bCs/>
          </w:rPr>
          <w:delText>in particular</w:delText>
        </w:r>
      </w:del>
      <w:ins w:id="75" w:author="Tim Maurer" w:date="2023-09-07T13:17:00Z">
        <w:r w:rsidR="009A71D8">
          <w:rPr>
            <w:b/>
            <w:bCs/>
          </w:rPr>
          <w:t>including</w:t>
        </w:r>
      </w:ins>
      <w:r w:rsidRPr="00CB7C95">
        <w:rPr>
          <w:b/>
          <w:bCs/>
        </w:rPr>
        <w:t xml:space="preserve"> spyware, to address counterintelligence and national security concerns as well as the continuing misuse and human rights violations </w:t>
      </w:r>
      <w:del w:id="76" w:author="Tim Maurer" w:date="2023-09-07T13:16:00Z">
        <w:r w:rsidRPr="00CB7C95" w:rsidDel="009A71D8">
          <w:rPr>
            <w:b/>
            <w:bCs/>
          </w:rPr>
          <w:delText>is therefore</w:delText>
        </w:r>
      </w:del>
      <w:ins w:id="77" w:author="Tim Maurer" w:date="2023-09-07T13:16:00Z">
        <w:r w:rsidR="009A71D8" w:rsidRPr="00CB7C95">
          <w:rPr>
            <w:b/>
            <w:bCs/>
          </w:rPr>
          <w:t>remains</w:t>
        </w:r>
      </w:ins>
      <w:r w:rsidRPr="00CB7C95">
        <w:rPr>
          <w:b/>
          <w:bCs/>
        </w:rPr>
        <w:t xml:space="preserve"> urgent and important</w:t>
      </w:r>
      <w:r w:rsidR="00D361BA" w:rsidRPr="00CB7C95">
        <w:rPr>
          <w:b/>
          <w:bCs/>
        </w:rPr>
        <w:t>.</w:t>
      </w:r>
      <w:r>
        <w:t xml:space="preserve"> </w:t>
      </w:r>
      <w:r w:rsidR="00D361BA">
        <w:t>It</w:t>
      </w:r>
      <w:r>
        <w:t xml:space="preserve"> requires a continued strategic focus and dedicated action. One promising approach to make significant progress in this area in the coming months is to think of the issue set as a Ven diagram. </w:t>
      </w:r>
      <w:r w:rsidR="00FD7AE5">
        <w:t>Cyber tools encompass</w:t>
      </w:r>
      <w:del w:id="78" w:author="Tim Maurer" w:date="2023-09-07T13:17:00Z">
        <w:r w:rsidR="00FD7AE5" w:rsidDel="009A71D8">
          <w:delText>es</w:delText>
        </w:r>
      </w:del>
      <w:r w:rsidR="00FD7AE5">
        <w:t xml:space="preserve"> a broader range of technologies from network surveillance systems to intrusion software. Spyware is a particularly prominent subset of cyber tools because of its use targeting high-profile individuals and its impact, which includes a convergence of national security, cybersecurity, counterintelligence, and human rights concerns and relevant stakeholder communities. </w:t>
      </w:r>
    </w:p>
    <w:p w14:paraId="1FF706B6" w14:textId="77777777" w:rsidR="009A71D8" w:rsidRDefault="009A71D8" w:rsidP="00086F0A">
      <w:pPr>
        <w:spacing w:after="0"/>
      </w:pPr>
    </w:p>
    <w:p w14:paraId="42AC1522" w14:textId="665F60F5" w:rsidR="00D361BA" w:rsidRPr="00D361BA" w:rsidRDefault="002763B4" w:rsidP="002763B4">
      <w:pPr>
        <w:tabs>
          <w:tab w:val="right" w:pos="9360"/>
        </w:tabs>
        <w:spacing w:after="0"/>
        <w:rPr>
          <w:b/>
          <w:bCs/>
        </w:rPr>
      </w:pPr>
      <w:r w:rsidRPr="00D361BA">
        <w:rPr>
          <w:b/>
          <w:bCs/>
        </w:rPr>
        <w:t xml:space="preserve">The Paris Peace Forum </w:t>
      </w:r>
      <w:del w:id="79" w:author="Tim Maurer" w:date="2023-09-07T13:20:00Z">
        <w:r w:rsidRPr="00D361BA" w:rsidDel="009A71D8">
          <w:rPr>
            <w:b/>
            <w:bCs/>
          </w:rPr>
          <w:delText xml:space="preserve">on November 10/11 </w:delText>
        </w:r>
      </w:del>
      <w:r w:rsidRPr="00D361BA">
        <w:rPr>
          <w:b/>
          <w:bCs/>
        </w:rPr>
        <w:t xml:space="preserve">offers an opportunity to take stock of the ongoing efforts </w:t>
      </w:r>
      <w:r w:rsidR="00FD7AE5" w:rsidRPr="00D361BA">
        <w:rPr>
          <w:b/>
          <w:bCs/>
        </w:rPr>
        <w:t>over the past decade</w:t>
      </w:r>
      <w:del w:id="80" w:author="Tim Maurer" w:date="2023-09-07T13:19:00Z">
        <w:r w:rsidR="00FD7AE5" w:rsidRPr="00D361BA" w:rsidDel="009A71D8">
          <w:rPr>
            <w:b/>
            <w:bCs/>
          </w:rPr>
          <w:delText xml:space="preserve"> and </w:delText>
        </w:r>
        <w:r w:rsidRPr="00D361BA" w:rsidDel="009A71D8">
          <w:rPr>
            <w:b/>
            <w:bCs/>
          </w:rPr>
          <w:delText xml:space="preserve">since </w:delText>
        </w:r>
        <w:r w:rsidR="00FD7AE5" w:rsidRPr="00D361BA" w:rsidDel="009A71D8">
          <w:rPr>
            <w:b/>
            <w:bCs/>
          </w:rPr>
          <w:delText xml:space="preserve">the Summit for Democracy that took place </w:delText>
        </w:r>
        <w:r w:rsidRPr="00D361BA" w:rsidDel="009A71D8">
          <w:rPr>
            <w:b/>
            <w:bCs/>
          </w:rPr>
          <w:delText>May 2023</w:delText>
        </w:r>
        <w:r w:rsidR="00FD7AE5" w:rsidRPr="00D361BA" w:rsidDel="009A71D8">
          <w:rPr>
            <w:b/>
            <w:bCs/>
          </w:rPr>
          <w:delText>.</w:delText>
        </w:r>
        <w:r w:rsidRPr="00D361BA" w:rsidDel="009A71D8">
          <w:rPr>
            <w:b/>
            <w:bCs/>
          </w:rPr>
          <w:delText xml:space="preserve"> </w:delText>
        </w:r>
        <w:r w:rsidR="00FD7AE5" w:rsidRPr="00D361BA" w:rsidDel="009A71D8">
          <w:rPr>
            <w:b/>
            <w:bCs/>
          </w:rPr>
          <w:delText>It</w:delText>
        </w:r>
        <w:r w:rsidRPr="00D361BA" w:rsidDel="009A71D8">
          <w:rPr>
            <w:b/>
            <w:bCs/>
          </w:rPr>
          <w:delText xml:space="preserve"> provides a six-month mark</w:delText>
        </w:r>
      </w:del>
      <w:ins w:id="81" w:author="Tim Maurer" w:date="2023-09-07T13:19:00Z">
        <w:r w:rsidR="009A71D8">
          <w:rPr>
            <w:b/>
            <w:bCs/>
          </w:rPr>
          <w:t xml:space="preserve"> and</w:t>
        </w:r>
      </w:ins>
      <w:r w:rsidRPr="00D361BA">
        <w:rPr>
          <w:b/>
          <w:bCs/>
        </w:rPr>
        <w:t xml:space="preserve"> to </w:t>
      </w:r>
    </w:p>
    <w:p w14:paraId="19640179" w14:textId="6C37798D" w:rsidR="00D361BA" w:rsidRDefault="002763B4" w:rsidP="00D361BA">
      <w:pPr>
        <w:pStyle w:val="Paragraphedeliste"/>
        <w:numPr>
          <w:ilvl w:val="0"/>
          <w:numId w:val="3"/>
        </w:numPr>
        <w:tabs>
          <w:tab w:val="right" w:pos="9360"/>
        </w:tabs>
        <w:spacing w:after="0"/>
        <w:rPr>
          <w:ins w:id="82" w:author="Tim Maurer" w:date="2023-09-07T13:19:00Z"/>
          <w:b/>
          <w:bCs/>
        </w:rPr>
      </w:pPr>
      <w:r w:rsidRPr="00D361BA">
        <w:rPr>
          <w:b/>
          <w:bCs/>
        </w:rPr>
        <w:t>evaluate progress since the issuance of the Joint Statement</w:t>
      </w:r>
      <w:ins w:id="83" w:author="Tim Maurer" w:date="2023-09-07T13:20:00Z">
        <w:r w:rsidR="009A71D8">
          <w:rPr>
            <w:b/>
            <w:bCs/>
          </w:rPr>
          <w:t>;</w:t>
        </w:r>
      </w:ins>
      <w:r w:rsidRPr="00D361BA">
        <w:rPr>
          <w:b/>
          <w:bCs/>
        </w:rPr>
        <w:t xml:space="preserve"> </w:t>
      </w:r>
      <w:del w:id="84" w:author="Tim Maurer" w:date="2023-09-07T13:19:00Z">
        <w:r w:rsidRPr="00D361BA" w:rsidDel="009A71D8">
          <w:rPr>
            <w:b/>
            <w:bCs/>
          </w:rPr>
          <w:delText xml:space="preserve">as well as </w:delText>
        </w:r>
      </w:del>
    </w:p>
    <w:p w14:paraId="4E7ADD0A" w14:textId="269E7A5D" w:rsidR="009A71D8" w:rsidRPr="00D361BA" w:rsidRDefault="009A71D8" w:rsidP="00D361BA">
      <w:pPr>
        <w:pStyle w:val="Paragraphedeliste"/>
        <w:numPr>
          <w:ilvl w:val="0"/>
          <w:numId w:val="3"/>
        </w:numPr>
        <w:tabs>
          <w:tab w:val="right" w:pos="9360"/>
        </w:tabs>
        <w:spacing w:after="0"/>
        <w:rPr>
          <w:b/>
          <w:bCs/>
        </w:rPr>
      </w:pPr>
      <w:ins w:id="85" w:author="Tim Maurer" w:date="2023-09-07T13:19:00Z">
        <w:r>
          <w:rPr>
            <w:b/>
            <w:bCs/>
          </w:rPr>
          <w:t>expand and diversify the number of countries committin</w:t>
        </w:r>
      </w:ins>
      <w:ins w:id="86" w:author="Tim Maurer" w:date="2023-09-07T13:20:00Z">
        <w:r>
          <w:rPr>
            <w:b/>
            <w:bCs/>
          </w:rPr>
          <w:t xml:space="preserve">g to its objectives; and </w:t>
        </w:r>
      </w:ins>
    </w:p>
    <w:p w14:paraId="5F091B0F" w14:textId="2DD01BE7" w:rsidR="00D361BA" w:rsidRPr="00D361BA" w:rsidRDefault="009A71D8" w:rsidP="00D361BA">
      <w:pPr>
        <w:pStyle w:val="Paragraphedeliste"/>
        <w:numPr>
          <w:ilvl w:val="0"/>
          <w:numId w:val="3"/>
        </w:numPr>
        <w:tabs>
          <w:tab w:val="right" w:pos="9360"/>
        </w:tabs>
        <w:spacing w:after="0"/>
        <w:rPr>
          <w:b/>
          <w:bCs/>
        </w:rPr>
      </w:pPr>
      <w:ins w:id="87" w:author="Tim Maurer" w:date="2023-09-07T13:20:00Z">
        <w:r>
          <w:rPr>
            <w:b/>
            <w:bCs/>
          </w:rPr>
          <w:t xml:space="preserve">provides </w:t>
        </w:r>
      </w:ins>
      <w:r w:rsidR="002763B4" w:rsidRPr="00D361BA">
        <w:rPr>
          <w:b/>
          <w:bCs/>
        </w:rPr>
        <w:t>an opportunity to</w:t>
      </w:r>
      <w:ins w:id="88" w:author="Tim Maurer" w:date="2023-09-07T13:20:00Z">
        <w:r>
          <w:rPr>
            <w:b/>
            <w:bCs/>
          </w:rPr>
          <w:t xml:space="preserve"> set priorities </w:t>
        </w:r>
      </w:ins>
      <w:del w:id="89" w:author="Tim Maurer" w:date="2023-09-07T13:20:00Z">
        <w:r w:rsidR="002763B4" w:rsidRPr="00D361BA" w:rsidDel="009A71D8">
          <w:rPr>
            <w:b/>
            <w:bCs/>
          </w:rPr>
          <w:delText xml:space="preserve"> develop</w:delText>
        </w:r>
      </w:del>
      <w:ins w:id="90" w:author="Tim Maurer" w:date="2023-09-07T13:20:00Z">
        <w:r>
          <w:rPr>
            <w:b/>
            <w:bCs/>
          </w:rPr>
          <w:t xml:space="preserve">and </w:t>
        </w:r>
        <w:r w:rsidRPr="00D361BA">
          <w:rPr>
            <w:b/>
            <w:bCs/>
          </w:rPr>
          <w:t>develop</w:t>
        </w:r>
      </w:ins>
      <w:r w:rsidR="002763B4" w:rsidRPr="00D361BA">
        <w:rPr>
          <w:b/>
          <w:bCs/>
        </w:rPr>
        <w:t xml:space="preserve"> action plan</w:t>
      </w:r>
      <w:r w:rsidR="00D361BA">
        <w:rPr>
          <w:b/>
          <w:bCs/>
        </w:rPr>
        <w:t>s</w:t>
      </w:r>
      <w:r w:rsidR="002763B4" w:rsidRPr="00D361BA">
        <w:rPr>
          <w:b/>
          <w:bCs/>
        </w:rPr>
        <w:t xml:space="preserve"> for the coming year. </w:t>
      </w:r>
    </w:p>
    <w:p w14:paraId="3193ADF8" w14:textId="77777777" w:rsidR="00D361BA" w:rsidRDefault="00D361BA" w:rsidP="00D361BA">
      <w:pPr>
        <w:tabs>
          <w:tab w:val="right" w:pos="9360"/>
        </w:tabs>
        <w:spacing w:after="0"/>
      </w:pPr>
    </w:p>
    <w:p w14:paraId="46555A79" w14:textId="617A72D1" w:rsidR="002763B4" w:rsidRDefault="002763B4" w:rsidP="00D361BA">
      <w:pPr>
        <w:tabs>
          <w:tab w:val="right" w:pos="9360"/>
        </w:tabs>
        <w:spacing w:after="0"/>
      </w:pPr>
      <w:r>
        <w:t xml:space="preserve">This would ideally not only focus on the governments’ ongoing efforts but also industry’s commitments outlined in the </w:t>
      </w:r>
      <w:r w:rsidR="00FD7AE5">
        <w:t>Cyber Tech Accord principles focusing on cyber mercenaries</w:t>
      </w:r>
      <w:r w:rsidR="00FD7AE5">
        <w:rPr>
          <w:rStyle w:val="Appeldenotedefin"/>
        </w:rPr>
        <w:endnoteReference w:id="20"/>
      </w:r>
      <w:r>
        <w:t xml:space="preserve"> as well as civil society’s research and advocacy.</w:t>
      </w:r>
      <w:r w:rsidR="00FD7AE5">
        <w:rPr>
          <w:rStyle w:val="Appeldenotedefin"/>
        </w:rPr>
        <w:endnoteReference w:id="21"/>
      </w:r>
    </w:p>
    <w:p w14:paraId="537CB3F0" w14:textId="77777777" w:rsidR="002763B4" w:rsidRDefault="002763B4" w:rsidP="002763B4">
      <w:pPr>
        <w:tabs>
          <w:tab w:val="right" w:pos="9360"/>
        </w:tabs>
        <w:spacing w:after="0"/>
      </w:pPr>
    </w:p>
    <w:p w14:paraId="65B85A98" w14:textId="1C3D84E8" w:rsidR="00086F0A" w:rsidRPr="00D361BA" w:rsidDel="00CB7C95" w:rsidRDefault="002763B4" w:rsidP="002763B4">
      <w:pPr>
        <w:tabs>
          <w:tab w:val="right" w:pos="9360"/>
        </w:tabs>
        <w:spacing w:after="0"/>
        <w:rPr>
          <w:del w:id="91" w:author="Tim Maurer" w:date="2023-09-07T13:23:00Z"/>
          <w:b/>
          <w:bCs/>
        </w:rPr>
      </w:pPr>
      <w:r w:rsidRPr="00D361BA">
        <w:rPr>
          <w:b/>
          <w:bCs/>
        </w:rPr>
        <w:t xml:space="preserve">Carnegie proposes to </w:t>
      </w:r>
      <w:r w:rsidR="00D361BA" w:rsidRPr="00D361BA">
        <w:rPr>
          <w:b/>
          <w:bCs/>
        </w:rPr>
        <w:t>co-</w:t>
      </w:r>
      <w:r w:rsidRPr="00D361BA">
        <w:rPr>
          <w:b/>
          <w:bCs/>
        </w:rPr>
        <w:t>ho</w:t>
      </w:r>
      <w:r w:rsidR="00D361BA" w:rsidRPr="00D361BA">
        <w:rPr>
          <w:b/>
          <w:bCs/>
        </w:rPr>
        <w:t>st</w:t>
      </w:r>
      <w:r w:rsidRPr="00D361BA">
        <w:rPr>
          <w:b/>
          <w:bCs/>
        </w:rPr>
        <w:t xml:space="preserve"> a half-day event </w:t>
      </w:r>
      <w:ins w:id="92" w:author="Tim Maurer" w:date="2023-09-07T13:22:00Z">
        <w:r w:rsidR="009A71D8">
          <w:rPr>
            <w:b/>
            <w:bCs/>
          </w:rPr>
          <w:t xml:space="preserve">in the afternoon </w:t>
        </w:r>
      </w:ins>
      <w:r w:rsidRPr="00D361BA">
        <w:rPr>
          <w:b/>
          <w:bCs/>
        </w:rPr>
        <w:t>o</w:t>
      </w:r>
      <w:del w:id="93" w:author="Tim Maurer" w:date="2023-09-07T13:22:00Z">
        <w:r w:rsidRPr="00D361BA" w:rsidDel="009A71D8">
          <w:rPr>
            <w:b/>
            <w:bCs/>
          </w:rPr>
          <w:delText>n</w:delText>
        </w:r>
      </w:del>
      <w:ins w:id="94" w:author="Tim Maurer" w:date="2023-09-07T13:22:00Z">
        <w:r w:rsidR="009A71D8">
          <w:rPr>
            <w:b/>
            <w:bCs/>
          </w:rPr>
          <w:t>f</w:t>
        </w:r>
      </w:ins>
      <w:r w:rsidRPr="00D361BA">
        <w:rPr>
          <w:b/>
          <w:bCs/>
        </w:rPr>
        <w:t xml:space="preserve"> November </w:t>
      </w:r>
      <w:del w:id="95" w:author="Tim Maurer" w:date="2023-09-07T13:22:00Z">
        <w:r w:rsidRPr="00D361BA" w:rsidDel="009A71D8">
          <w:rPr>
            <w:b/>
            <w:bCs/>
          </w:rPr>
          <w:delText xml:space="preserve">10 </w:delText>
        </w:r>
      </w:del>
      <w:ins w:id="96" w:author="Tim Maurer" w:date="2023-09-07T13:22:00Z">
        <w:r w:rsidR="009A71D8">
          <w:rPr>
            <w:b/>
            <w:bCs/>
          </w:rPr>
          <w:t xml:space="preserve">9 with the French government and the </w:t>
        </w:r>
      </w:ins>
      <w:del w:id="97" w:author="Tim Maurer" w:date="2023-09-07T13:22:00Z">
        <w:r w:rsidRPr="00D361BA" w:rsidDel="009A71D8">
          <w:rPr>
            <w:b/>
            <w:bCs/>
          </w:rPr>
          <w:delText xml:space="preserve">in the context of the </w:delText>
        </w:r>
      </w:del>
      <w:r w:rsidRPr="00D361BA">
        <w:rPr>
          <w:b/>
          <w:bCs/>
        </w:rPr>
        <w:t xml:space="preserve">Paris Peace Forum </w:t>
      </w:r>
      <w:del w:id="98" w:author="Tim Maurer" w:date="2023-09-07T13:22:00Z">
        <w:r w:rsidRPr="00D361BA" w:rsidDel="009A71D8">
          <w:rPr>
            <w:b/>
            <w:bCs/>
          </w:rPr>
          <w:delText xml:space="preserve">that will </w:delText>
        </w:r>
      </w:del>
      <w:r w:rsidRPr="00D361BA">
        <w:rPr>
          <w:b/>
          <w:bCs/>
        </w:rPr>
        <w:t>conven</w:t>
      </w:r>
      <w:del w:id="99" w:author="Tim Maurer" w:date="2023-09-07T13:22:00Z">
        <w:r w:rsidRPr="00D361BA" w:rsidDel="009A71D8">
          <w:rPr>
            <w:b/>
            <w:bCs/>
          </w:rPr>
          <w:delText>e</w:delText>
        </w:r>
      </w:del>
      <w:ins w:id="100" w:author="Tim Maurer" w:date="2023-09-07T13:22:00Z">
        <w:r w:rsidR="009A71D8">
          <w:rPr>
            <w:b/>
            <w:bCs/>
          </w:rPr>
          <w:t>ing</w:t>
        </w:r>
      </w:ins>
      <w:del w:id="101" w:author="Tim Maurer" w:date="2023-09-07T13:22:00Z">
        <w:r w:rsidRPr="00D361BA" w:rsidDel="009A71D8">
          <w:rPr>
            <w:b/>
            <w:bCs/>
          </w:rPr>
          <w:delText xml:space="preserve"> the</w:delText>
        </w:r>
      </w:del>
      <w:ins w:id="102" w:author="Tim Maurer" w:date="2023-09-07T13:22:00Z">
        <w:r w:rsidR="009A71D8">
          <w:rPr>
            <w:b/>
            <w:bCs/>
          </w:rPr>
          <w:t xml:space="preserve"> a</w:t>
        </w:r>
      </w:ins>
      <w:r w:rsidRPr="00D361BA">
        <w:rPr>
          <w:b/>
          <w:bCs/>
        </w:rPr>
        <w:t xml:space="preserve"> multistakeholder group of key actors</w:t>
      </w:r>
      <w:r w:rsidR="00086F0A" w:rsidRPr="00D361BA">
        <w:rPr>
          <w:b/>
          <w:bCs/>
        </w:rPr>
        <w:t xml:space="preserve"> from governments, industry, and civil society</w:t>
      </w:r>
      <w:r w:rsidRPr="00D361BA">
        <w:rPr>
          <w:b/>
          <w:bCs/>
        </w:rPr>
        <w:t xml:space="preserve"> </w:t>
      </w:r>
      <w:r w:rsidR="00086F0A" w:rsidRPr="00D361BA">
        <w:rPr>
          <w:b/>
          <w:bCs/>
        </w:rPr>
        <w:t xml:space="preserve">in this area. </w:t>
      </w:r>
    </w:p>
    <w:p w14:paraId="6B4B1EE6" w14:textId="44E1FA3C" w:rsidR="00086F0A" w:rsidRDefault="00086F0A" w:rsidP="00CB7C95">
      <w:pPr>
        <w:tabs>
          <w:tab w:val="right" w:pos="9360"/>
        </w:tabs>
        <w:spacing w:after="0"/>
        <w:rPr>
          <w:ins w:id="103" w:author="Tim Maurer" w:date="2023-09-07T13:23:00Z"/>
        </w:rPr>
      </w:pPr>
      <w:r>
        <w:t xml:space="preserve">The </w:t>
      </w:r>
      <w:ins w:id="104" w:author="DERSOIR Mahé" w:date="2023-09-20T20:56:00Z">
        <w:r w:rsidR="002A2B4D">
          <w:t xml:space="preserve">in person </w:t>
        </w:r>
      </w:ins>
      <w:r>
        <w:t>event will be by invitation only</w:t>
      </w:r>
      <w:del w:id="105" w:author="DERSOIR Mahé" w:date="2023-09-20T20:56:00Z">
        <w:r w:rsidDel="002A2B4D">
          <w:delText>, in person</w:delText>
        </w:r>
      </w:del>
      <w:del w:id="106" w:author="DERSOIR Mahé" w:date="2023-09-20T20:55:00Z">
        <w:r w:rsidDel="002A2B4D">
          <w:delText>, and limited to the most critical actors</w:delText>
        </w:r>
      </w:del>
      <w:r>
        <w:t xml:space="preserve">. </w:t>
      </w:r>
    </w:p>
    <w:p w14:paraId="7BFD204B" w14:textId="77777777" w:rsidR="00CB7C95" w:rsidRDefault="00CB7C95" w:rsidP="00CB7C95">
      <w:pPr>
        <w:tabs>
          <w:tab w:val="right" w:pos="9360"/>
        </w:tabs>
        <w:spacing w:after="0"/>
        <w:rPr>
          <w:ins w:id="107" w:author="Tim Maurer" w:date="2023-09-07T13:23:00Z"/>
        </w:rPr>
      </w:pPr>
    </w:p>
    <w:p w14:paraId="1A68B121" w14:textId="03D0354E" w:rsidR="00CB7C95" w:rsidRDefault="00CB7C95" w:rsidP="00CB7C95">
      <w:pPr>
        <w:tabs>
          <w:tab w:val="right" w:pos="9360"/>
        </w:tabs>
        <w:spacing w:after="0"/>
        <w:rPr>
          <w:ins w:id="108" w:author="Tim Maurer" w:date="2023-09-07T13:25:00Z"/>
        </w:rPr>
      </w:pPr>
      <w:ins w:id="109" w:author="Tim Maurer" w:date="2023-09-07T13:25:00Z">
        <w:r>
          <w:t>PROPOSED AGENDA</w:t>
        </w:r>
      </w:ins>
      <w:ins w:id="110" w:author="Tim Maurer" w:date="2023-09-07T13:28:00Z">
        <w:r>
          <w:t xml:space="preserve"> FOR NOVEMBER 9</w:t>
        </w:r>
      </w:ins>
    </w:p>
    <w:p w14:paraId="3C686566" w14:textId="77777777" w:rsidR="00CB7C95" w:rsidRPr="003E1936" w:rsidRDefault="00CB7C95" w:rsidP="00CB7C95">
      <w:pPr>
        <w:tabs>
          <w:tab w:val="right" w:pos="9360"/>
        </w:tabs>
        <w:spacing w:after="0"/>
        <w:rPr>
          <w:ins w:id="111" w:author="Tim Maurer" w:date="2023-09-07T13:25:00Z"/>
          <w:sz w:val="16"/>
          <w:szCs w:val="16"/>
        </w:rPr>
      </w:pPr>
    </w:p>
    <w:p w14:paraId="6BDA22B2" w14:textId="4C09DD4F" w:rsidR="003E1936" w:rsidRDefault="003E1936" w:rsidP="003E1936">
      <w:pPr>
        <w:tabs>
          <w:tab w:val="right" w:pos="9360"/>
        </w:tabs>
        <w:spacing w:after="0"/>
        <w:ind w:left="720"/>
        <w:rPr>
          <w:ins w:id="112" w:author="Tim Maurer" w:date="2023-09-07T13:41:00Z"/>
        </w:rPr>
      </w:pPr>
      <w:commentRangeStart w:id="113"/>
      <w:ins w:id="114" w:author="Tim Maurer" w:date="2023-09-07T13:41:00Z">
        <w:r>
          <w:t>[1200-1330: Potential Pre-Event Working Lunch limited to Governments.</w:t>
        </w:r>
      </w:ins>
      <w:ins w:id="115" w:author="Tim Maurer" w:date="2023-09-07T13:42:00Z">
        <w:r>
          <w:t>]</w:t>
        </w:r>
      </w:ins>
      <w:commentRangeEnd w:id="113"/>
      <w:r w:rsidR="002A2B4D">
        <w:rPr>
          <w:rStyle w:val="Marquedecommentaire"/>
        </w:rPr>
        <w:commentReference w:id="113"/>
      </w:r>
    </w:p>
    <w:p w14:paraId="64DC1F8B" w14:textId="77777777" w:rsidR="003E1936" w:rsidRDefault="003E1936" w:rsidP="003E1936">
      <w:pPr>
        <w:tabs>
          <w:tab w:val="right" w:pos="9360"/>
        </w:tabs>
        <w:spacing w:after="0"/>
        <w:ind w:left="720"/>
        <w:rPr>
          <w:ins w:id="116" w:author="Tim Maurer" w:date="2023-09-07T13:41:00Z"/>
        </w:rPr>
      </w:pPr>
    </w:p>
    <w:p w14:paraId="3E3DC828" w14:textId="6E42381F" w:rsidR="00CB7C95" w:rsidRDefault="00CB7C95" w:rsidP="003E1936">
      <w:pPr>
        <w:tabs>
          <w:tab w:val="right" w:pos="9360"/>
        </w:tabs>
        <w:spacing w:after="0"/>
        <w:ind w:left="720"/>
        <w:rPr>
          <w:ins w:id="117" w:author="Tim Maurer" w:date="2023-09-07T13:26:00Z"/>
        </w:rPr>
      </w:pPr>
      <w:ins w:id="118" w:author="Tim Maurer" w:date="2023-09-07T13:25:00Z">
        <w:r>
          <w:t>1</w:t>
        </w:r>
      </w:ins>
      <w:ins w:id="119" w:author="Tim Maurer" w:date="2023-09-07T13:29:00Z">
        <w:r>
          <w:t>33</w:t>
        </w:r>
      </w:ins>
      <w:ins w:id="120" w:author="Tim Maurer" w:date="2023-09-07T13:25:00Z">
        <w:r>
          <w:t>0-14</w:t>
        </w:r>
      </w:ins>
      <w:ins w:id="121" w:author="Tim Maurer" w:date="2023-09-07T13:29:00Z">
        <w:r>
          <w:t>1</w:t>
        </w:r>
      </w:ins>
      <w:ins w:id="122" w:author="Tim Maurer" w:date="2023-09-07T13:26:00Z">
        <w:r>
          <w:t>5</w:t>
        </w:r>
      </w:ins>
      <w:ins w:id="123" w:author="Tim Maurer" w:date="2023-09-07T13:25:00Z">
        <w:r>
          <w:t>:</w:t>
        </w:r>
      </w:ins>
      <w:ins w:id="124" w:author="Tim Maurer" w:date="2023-09-07T13:36:00Z">
        <w:r w:rsidR="003E1936">
          <w:t xml:space="preserve"> </w:t>
        </w:r>
      </w:ins>
      <w:ins w:id="125" w:author="Tim Maurer" w:date="2023-09-07T13:26:00Z">
        <w:r>
          <w:t>Welcome + Scenesetter</w:t>
        </w:r>
      </w:ins>
      <w:ins w:id="126" w:author="Tim Maurer" w:date="2023-09-07T13:36:00Z">
        <w:r w:rsidR="003E1936">
          <w:t xml:space="preserve"> + </w:t>
        </w:r>
      </w:ins>
      <w:ins w:id="127" w:author="Tim Maurer" w:date="2023-09-07T13:26:00Z">
        <w:r>
          <w:t>Introductions</w:t>
        </w:r>
      </w:ins>
    </w:p>
    <w:p w14:paraId="6DB2D40C" w14:textId="77777777" w:rsidR="00CB7C95" w:rsidRPr="003E1936" w:rsidRDefault="00CB7C95" w:rsidP="003E1936">
      <w:pPr>
        <w:tabs>
          <w:tab w:val="right" w:pos="9360"/>
        </w:tabs>
        <w:spacing w:after="0"/>
        <w:ind w:left="720"/>
        <w:rPr>
          <w:ins w:id="128" w:author="Tim Maurer" w:date="2023-09-07T13:26:00Z"/>
          <w:sz w:val="16"/>
          <w:szCs w:val="16"/>
        </w:rPr>
      </w:pPr>
    </w:p>
    <w:p w14:paraId="023F908A" w14:textId="1754E3F0" w:rsidR="00CB7C95" w:rsidRDefault="00CB7C95" w:rsidP="003E1936">
      <w:pPr>
        <w:tabs>
          <w:tab w:val="right" w:pos="9360"/>
        </w:tabs>
        <w:spacing w:after="0"/>
        <w:ind w:left="720"/>
        <w:rPr>
          <w:ins w:id="129" w:author="DERSOIR Mahé" w:date="2023-09-20T21:12:00Z"/>
        </w:rPr>
      </w:pPr>
      <w:ins w:id="130" w:author="Tim Maurer" w:date="2023-09-07T13:26:00Z">
        <w:r>
          <w:t>1</w:t>
        </w:r>
      </w:ins>
      <w:ins w:id="131" w:author="Tim Maurer" w:date="2023-09-07T13:29:00Z">
        <w:r>
          <w:t>4</w:t>
        </w:r>
      </w:ins>
      <w:ins w:id="132" w:author="Tim Maurer" w:date="2023-09-07T13:26:00Z">
        <w:r>
          <w:t>15-1</w:t>
        </w:r>
      </w:ins>
      <w:ins w:id="133" w:author="Tim Maurer" w:date="2023-09-07T13:30:00Z">
        <w:r>
          <w:t>5</w:t>
        </w:r>
      </w:ins>
      <w:ins w:id="134" w:author="Tim Maurer" w:date="2023-09-07T13:26:00Z">
        <w:r>
          <w:t>30</w:t>
        </w:r>
      </w:ins>
      <w:ins w:id="135" w:author="Tim Maurer" w:date="2023-09-07T13:36:00Z">
        <w:r w:rsidR="003E1936">
          <w:t xml:space="preserve">: </w:t>
        </w:r>
      </w:ins>
      <w:ins w:id="136" w:author="DERSOIR Mahé" w:date="2023-09-20T21:10:00Z">
        <w:r w:rsidR="006954FC">
          <w:t>Tackling the Proliferation of Commercial Spyware</w:t>
        </w:r>
      </w:ins>
      <w:ins w:id="137" w:author="DERSOIR Mahé" w:date="2023-09-20T21:11:00Z">
        <w:r w:rsidR="006954FC">
          <w:t xml:space="preserve"> </w:t>
        </w:r>
      </w:ins>
      <w:ins w:id="138" w:author="Tim Maurer" w:date="2023-09-07T13:26:00Z">
        <w:del w:id="139" w:author="DERSOIR Mahé" w:date="2023-09-20T21:11:00Z">
          <w:r w:rsidDel="006954FC">
            <w:delText>Session focusing on commer</w:delText>
          </w:r>
        </w:del>
      </w:ins>
      <w:ins w:id="140" w:author="Tim Maurer" w:date="2023-09-07T13:27:00Z">
        <w:del w:id="141" w:author="DERSOIR Mahé" w:date="2023-09-20T21:11:00Z">
          <w:r w:rsidDel="006954FC">
            <w:delText xml:space="preserve">cial spyware with specific focus on instruments of statecraft used in this context </w:delText>
          </w:r>
        </w:del>
      </w:ins>
    </w:p>
    <w:p w14:paraId="2EB9355F" w14:textId="4F5CEE24" w:rsidR="006954FC" w:rsidRDefault="006954FC">
      <w:pPr>
        <w:pStyle w:val="Paragraphedeliste"/>
        <w:numPr>
          <w:ilvl w:val="1"/>
          <w:numId w:val="2"/>
        </w:numPr>
        <w:tabs>
          <w:tab w:val="right" w:pos="9360"/>
        </w:tabs>
        <w:spacing w:after="0"/>
        <w:rPr>
          <w:ins w:id="142" w:author="DERSOIR Mahé" w:date="2023-09-20T21:16:00Z"/>
        </w:rPr>
        <w:pPrChange w:id="143" w:author="DERSOIR Mahé" w:date="2023-09-20T21:12:00Z">
          <w:pPr>
            <w:tabs>
              <w:tab w:val="right" w:pos="9360"/>
            </w:tabs>
            <w:spacing w:after="0"/>
            <w:ind w:left="720"/>
          </w:pPr>
        </w:pPrChange>
      </w:pPr>
      <w:ins w:id="144" w:author="DERSOIR Mahé" w:date="2023-09-20T21:14:00Z">
        <w:r>
          <w:t xml:space="preserve">Instruments of statecraft: </w:t>
        </w:r>
      </w:ins>
      <w:ins w:id="145" w:author="DERSOIR Mahé" w:date="2023-09-20T21:16:00Z">
        <w:r>
          <w:t xml:space="preserve">inspiring </w:t>
        </w:r>
      </w:ins>
      <w:ins w:id="146" w:author="DERSOIR Mahé" w:date="2023-09-20T21:14:00Z">
        <w:r>
          <w:t>examples of steps</w:t>
        </w:r>
      </w:ins>
      <w:ins w:id="147" w:author="DERSOIR Mahé" w:date="2023-09-20T21:16:00Z">
        <w:r>
          <w:t xml:space="preserve"> taken with the Joint Statement</w:t>
        </w:r>
      </w:ins>
    </w:p>
    <w:p w14:paraId="3B28C181" w14:textId="2CBDEED9" w:rsidR="006954FC" w:rsidRDefault="006954FC">
      <w:pPr>
        <w:pStyle w:val="Paragraphedeliste"/>
        <w:numPr>
          <w:ilvl w:val="1"/>
          <w:numId w:val="2"/>
        </w:numPr>
        <w:tabs>
          <w:tab w:val="right" w:pos="9360"/>
        </w:tabs>
        <w:spacing w:after="0"/>
        <w:rPr>
          <w:ins w:id="148" w:author="DERSOIR Mahé" w:date="2023-09-20T21:18:00Z"/>
        </w:rPr>
        <w:pPrChange w:id="149" w:author="DERSOIR Mahé" w:date="2023-09-20T21:12:00Z">
          <w:pPr>
            <w:tabs>
              <w:tab w:val="right" w:pos="9360"/>
            </w:tabs>
            <w:spacing w:after="0"/>
            <w:ind w:left="720"/>
          </w:pPr>
        </w:pPrChange>
      </w:pPr>
      <w:ins w:id="150" w:author="DERSOIR Mahé" w:date="2023-09-20T21:18:00Z">
        <w:r>
          <w:t>How can industry and civil society help implement these instruments?</w:t>
        </w:r>
      </w:ins>
    </w:p>
    <w:p w14:paraId="41C7E58B" w14:textId="542C5EB1" w:rsidR="006954FC" w:rsidRDefault="006954FC">
      <w:pPr>
        <w:pStyle w:val="Paragraphedeliste"/>
        <w:numPr>
          <w:ilvl w:val="1"/>
          <w:numId w:val="2"/>
        </w:numPr>
        <w:tabs>
          <w:tab w:val="right" w:pos="9360"/>
        </w:tabs>
        <w:spacing w:after="0"/>
        <w:rPr>
          <w:ins w:id="151" w:author="Tim Maurer" w:date="2023-09-07T13:27:00Z"/>
        </w:rPr>
        <w:pPrChange w:id="152" w:author="DERSOIR Mahé" w:date="2023-09-20T21:12:00Z">
          <w:pPr>
            <w:tabs>
              <w:tab w:val="right" w:pos="9360"/>
            </w:tabs>
            <w:spacing w:after="0"/>
            <w:ind w:left="720"/>
          </w:pPr>
        </w:pPrChange>
      </w:pPr>
      <w:ins w:id="153" w:author="DERSOIR Mahé" w:date="2023-09-20T21:19:00Z">
        <w:r>
          <w:t xml:space="preserve">Call for </w:t>
        </w:r>
      </w:ins>
      <w:ins w:id="154" w:author="DERSOIR Mahé" w:date="2023-09-20T21:20:00Z">
        <w:r>
          <w:t xml:space="preserve">commitments: how to extend the Joint Statement to </w:t>
        </w:r>
      </w:ins>
      <w:ins w:id="155" w:author="DERSOIR Mahé" w:date="2023-09-20T21:32:00Z">
        <w:r w:rsidR="00BB77D0">
          <w:t>new signatory countries</w:t>
        </w:r>
      </w:ins>
      <w:ins w:id="156" w:author="DERSOIR Mahé" w:date="2023-09-20T21:20:00Z">
        <w:r>
          <w:t>?</w:t>
        </w:r>
      </w:ins>
      <w:ins w:id="157" w:author="DERSOIR Mahé" w:date="2023-09-20T21:19:00Z">
        <w:r>
          <w:t xml:space="preserve"> </w:t>
        </w:r>
      </w:ins>
    </w:p>
    <w:p w14:paraId="6EBB5387" w14:textId="77777777" w:rsidR="00CB7C95" w:rsidRPr="003E1936" w:rsidRDefault="00CB7C95" w:rsidP="003E1936">
      <w:pPr>
        <w:tabs>
          <w:tab w:val="right" w:pos="9360"/>
        </w:tabs>
        <w:spacing w:after="0"/>
        <w:ind w:left="720"/>
        <w:rPr>
          <w:ins w:id="158" w:author="Tim Maurer" w:date="2023-09-07T13:27:00Z"/>
          <w:sz w:val="16"/>
          <w:szCs w:val="16"/>
        </w:rPr>
      </w:pPr>
    </w:p>
    <w:p w14:paraId="3676DB84" w14:textId="537D8030" w:rsidR="00CB7C95" w:rsidRDefault="00CB7C95" w:rsidP="003E1936">
      <w:pPr>
        <w:tabs>
          <w:tab w:val="right" w:pos="9360"/>
        </w:tabs>
        <w:spacing w:after="0"/>
        <w:ind w:left="720"/>
        <w:rPr>
          <w:ins w:id="159" w:author="Tim Maurer" w:date="2023-09-07T13:30:00Z"/>
        </w:rPr>
      </w:pPr>
      <w:ins w:id="160" w:author="Tim Maurer" w:date="2023-09-07T13:30:00Z">
        <w:r>
          <w:t>1530-1600:</w:t>
        </w:r>
      </w:ins>
      <w:ins w:id="161" w:author="Tim Maurer" w:date="2023-09-07T13:36:00Z">
        <w:r w:rsidR="003E1936">
          <w:t xml:space="preserve"> </w:t>
        </w:r>
      </w:ins>
      <w:ins w:id="162" w:author="Tim Maurer" w:date="2023-09-07T13:30:00Z">
        <w:r>
          <w:t>Coffee Break</w:t>
        </w:r>
      </w:ins>
    </w:p>
    <w:p w14:paraId="08D02D0D" w14:textId="77777777" w:rsidR="00CB7C95" w:rsidRPr="003E1936" w:rsidRDefault="00CB7C95" w:rsidP="003E1936">
      <w:pPr>
        <w:tabs>
          <w:tab w:val="right" w:pos="9360"/>
        </w:tabs>
        <w:spacing w:after="0"/>
        <w:ind w:left="720"/>
        <w:rPr>
          <w:ins w:id="163" w:author="Tim Maurer" w:date="2023-09-07T13:30:00Z"/>
          <w:sz w:val="16"/>
          <w:szCs w:val="16"/>
        </w:rPr>
      </w:pPr>
    </w:p>
    <w:p w14:paraId="729292CC" w14:textId="07E899AA" w:rsidR="00CB7C95" w:rsidRDefault="00CB7C95" w:rsidP="003E1936">
      <w:pPr>
        <w:tabs>
          <w:tab w:val="right" w:pos="9360"/>
        </w:tabs>
        <w:spacing w:after="0"/>
        <w:ind w:left="720"/>
        <w:rPr>
          <w:ins w:id="164" w:author="DERSOIR Mahé" w:date="2023-09-20T21:22:00Z"/>
        </w:rPr>
      </w:pPr>
      <w:ins w:id="165" w:author="Tim Maurer" w:date="2023-09-07T13:27:00Z">
        <w:r>
          <w:t>16</w:t>
        </w:r>
      </w:ins>
      <w:ins w:id="166" w:author="Tim Maurer" w:date="2023-09-07T13:30:00Z">
        <w:r>
          <w:t>0</w:t>
        </w:r>
      </w:ins>
      <w:ins w:id="167" w:author="Tim Maurer" w:date="2023-09-07T13:27:00Z">
        <w:r>
          <w:t>0-1</w:t>
        </w:r>
      </w:ins>
      <w:ins w:id="168" w:author="Tim Maurer" w:date="2023-09-07T13:30:00Z">
        <w:r>
          <w:t>730</w:t>
        </w:r>
      </w:ins>
      <w:ins w:id="169" w:author="Tim Maurer" w:date="2023-09-07T13:36:00Z">
        <w:r w:rsidR="003E1936">
          <w:t xml:space="preserve">: </w:t>
        </w:r>
      </w:ins>
      <w:ins w:id="170" w:author="DERSOIR Mahé" w:date="2023-09-20T21:21:00Z">
        <w:r w:rsidR="006954FC">
          <w:t xml:space="preserve">Going Beyond Spyware to Curb the Market of Cyber Offensive Capabilities </w:t>
        </w:r>
      </w:ins>
      <w:ins w:id="171" w:author="Tim Maurer" w:date="2023-09-07T13:27:00Z">
        <w:del w:id="172" w:author="DERSOIR Mahé" w:date="2023-09-20T21:22:00Z">
          <w:r w:rsidDel="006954FC">
            <w:delText>Session focusing on cyber tools more broadly and how lessons learned from commercial spyware could be applied more broadly</w:delText>
          </w:r>
        </w:del>
      </w:ins>
    </w:p>
    <w:p w14:paraId="015BC815" w14:textId="0BEDB826" w:rsidR="006954FC" w:rsidRDefault="006954FC">
      <w:pPr>
        <w:pStyle w:val="Paragraphedeliste"/>
        <w:numPr>
          <w:ilvl w:val="1"/>
          <w:numId w:val="2"/>
        </w:numPr>
        <w:tabs>
          <w:tab w:val="right" w:pos="9360"/>
        </w:tabs>
        <w:spacing w:after="0"/>
        <w:rPr>
          <w:ins w:id="173" w:author="DERSOIR Mahé" w:date="2023-09-20T21:25:00Z"/>
        </w:rPr>
        <w:pPrChange w:id="174" w:author="DERSOIR Mahé" w:date="2023-09-20T21:22:00Z">
          <w:pPr>
            <w:tabs>
              <w:tab w:val="right" w:pos="9360"/>
            </w:tabs>
            <w:spacing w:after="0"/>
            <w:ind w:left="720"/>
          </w:pPr>
        </w:pPrChange>
      </w:pPr>
      <w:ins w:id="175" w:author="DERSOIR Mahé" w:date="2023-09-20T21:24:00Z">
        <w:r>
          <w:t xml:space="preserve">What are we talking about? </w:t>
        </w:r>
      </w:ins>
      <w:ins w:id="176" w:author="DERSOIR Mahé" w:date="2023-09-20T21:25:00Z">
        <w:r>
          <w:t>Defining commercially-available cyber offensive capabilities.</w:t>
        </w:r>
      </w:ins>
    </w:p>
    <w:p w14:paraId="1B14E6FA" w14:textId="208E9CE4" w:rsidR="006954FC" w:rsidRDefault="006954FC">
      <w:pPr>
        <w:pStyle w:val="Paragraphedeliste"/>
        <w:numPr>
          <w:ilvl w:val="1"/>
          <w:numId w:val="2"/>
        </w:numPr>
        <w:tabs>
          <w:tab w:val="right" w:pos="9360"/>
        </w:tabs>
        <w:spacing w:after="0"/>
        <w:rPr>
          <w:ins w:id="177" w:author="DERSOIR Mahé" w:date="2023-09-20T21:26:00Z"/>
        </w:rPr>
        <w:pPrChange w:id="178" w:author="DERSOIR Mahé" w:date="2023-09-20T21:22:00Z">
          <w:pPr>
            <w:tabs>
              <w:tab w:val="right" w:pos="9360"/>
            </w:tabs>
            <w:spacing w:after="0"/>
            <w:ind w:left="720"/>
          </w:pPr>
        </w:pPrChange>
      </w:pPr>
      <w:ins w:id="179" w:author="DERSOIR Mahé" w:date="2023-09-20T21:25:00Z">
        <w:r>
          <w:lastRenderedPageBreak/>
          <w:t xml:space="preserve">How to build on </w:t>
        </w:r>
      </w:ins>
      <w:ins w:id="180" w:author="DERSOIR Mahé" w:date="2023-09-20T21:26:00Z">
        <w:r w:rsidR="00BB77D0">
          <w:t xml:space="preserve">the </w:t>
        </w:r>
      </w:ins>
      <w:ins w:id="181" w:author="DERSOIR Mahé" w:date="2023-09-20T21:25:00Z">
        <w:r>
          <w:t xml:space="preserve">early lessons learned </w:t>
        </w:r>
      </w:ins>
      <w:ins w:id="182" w:author="DERSOIR Mahé" w:date="2023-09-20T21:26:00Z">
        <w:r>
          <w:t>from</w:t>
        </w:r>
        <w:r w:rsidR="00BB77D0">
          <w:t xml:space="preserve"> commercial spywares?</w:t>
        </w:r>
      </w:ins>
    </w:p>
    <w:p w14:paraId="32592288" w14:textId="52C9BF2A" w:rsidR="00BB77D0" w:rsidRDefault="00BB77D0">
      <w:pPr>
        <w:pStyle w:val="Paragraphedeliste"/>
        <w:numPr>
          <w:ilvl w:val="1"/>
          <w:numId w:val="2"/>
        </w:numPr>
        <w:tabs>
          <w:tab w:val="right" w:pos="9360"/>
        </w:tabs>
        <w:spacing w:after="0"/>
        <w:rPr>
          <w:ins w:id="183" w:author="Tim Maurer" w:date="2023-09-07T13:27:00Z"/>
        </w:rPr>
        <w:pPrChange w:id="184" w:author="DERSOIR Mahé" w:date="2023-09-20T21:22:00Z">
          <w:pPr>
            <w:tabs>
              <w:tab w:val="right" w:pos="9360"/>
            </w:tabs>
            <w:spacing w:after="0"/>
            <w:ind w:left="720"/>
          </w:pPr>
        </w:pPrChange>
      </w:pPr>
      <w:ins w:id="185" w:author="DERSOIR Mahé" w:date="2023-09-20T21:28:00Z">
        <w:r>
          <w:t xml:space="preserve">Call for contributions: how to </w:t>
        </w:r>
      </w:ins>
      <w:ins w:id="186" w:author="DERSOIR Mahé" w:date="2023-09-20T21:37:00Z">
        <w:r>
          <w:t>generate global response to the phenomenon</w:t>
        </w:r>
      </w:ins>
      <w:ins w:id="187" w:author="DERSOIR Mahé" w:date="2023-09-20T21:34:00Z">
        <w:r>
          <w:t>?</w:t>
        </w:r>
      </w:ins>
      <w:ins w:id="188" w:author="DERSOIR Mahé" w:date="2023-09-20T21:33:00Z">
        <w:r>
          <w:t xml:space="preserve"> </w:t>
        </w:r>
      </w:ins>
    </w:p>
    <w:p w14:paraId="484E03A1" w14:textId="77777777" w:rsidR="00CB7C95" w:rsidRPr="003E1936" w:rsidRDefault="00CB7C95" w:rsidP="003E1936">
      <w:pPr>
        <w:tabs>
          <w:tab w:val="right" w:pos="9360"/>
        </w:tabs>
        <w:spacing w:after="0"/>
        <w:ind w:left="720"/>
        <w:rPr>
          <w:ins w:id="189" w:author="Tim Maurer" w:date="2023-09-07T13:36:00Z"/>
          <w:sz w:val="16"/>
          <w:szCs w:val="16"/>
        </w:rPr>
      </w:pPr>
    </w:p>
    <w:p w14:paraId="46467AE7" w14:textId="2751FB1F" w:rsidR="003E1936" w:rsidRDefault="003E1936" w:rsidP="003E1936">
      <w:pPr>
        <w:tabs>
          <w:tab w:val="right" w:pos="9360"/>
        </w:tabs>
        <w:spacing w:after="0"/>
        <w:ind w:left="720"/>
        <w:rPr>
          <w:ins w:id="190" w:author="Tim Maurer" w:date="2023-09-07T13:36:00Z"/>
        </w:rPr>
      </w:pPr>
      <w:ins w:id="191" w:author="Tim Maurer" w:date="2023-09-07T13:36:00Z">
        <w:r>
          <w:t>1730: Reception</w:t>
        </w:r>
      </w:ins>
    </w:p>
    <w:p w14:paraId="475FCA1D" w14:textId="77777777" w:rsidR="003E1936" w:rsidRDefault="003E1936" w:rsidP="00CB7C95">
      <w:pPr>
        <w:tabs>
          <w:tab w:val="right" w:pos="9360"/>
        </w:tabs>
        <w:spacing w:after="0"/>
        <w:rPr>
          <w:ins w:id="192" w:author="Tim Maurer" w:date="2023-09-07T13:27:00Z"/>
        </w:rPr>
      </w:pPr>
    </w:p>
    <w:p w14:paraId="53C6EB78" w14:textId="5E8FB22D" w:rsidR="00CB7C95" w:rsidRDefault="003E1936" w:rsidP="00CB7C95">
      <w:pPr>
        <w:tabs>
          <w:tab w:val="right" w:pos="9360"/>
        </w:tabs>
        <w:spacing w:after="0"/>
        <w:rPr>
          <w:ins w:id="193" w:author="Tim Maurer" w:date="2023-09-07T13:28:00Z"/>
        </w:rPr>
      </w:pPr>
      <w:ins w:id="194" w:author="Tim Maurer" w:date="2023-09-07T13:36:00Z">
        <w:r>
          <w:t xml:space="preserve">PROPOSED </w:t>
        </w:r>
      </w:ins>
      <w:ins w:id="195" w:author="Tim Maurer" w:date="2023-09-07T13:28:00Z">
        <w:r w:rsidR="00CB7C95">
          <w:t>PARTICIPANTS FOR NOVEMBER 9 EVENT</w:t>
        </w:r>
      </w:ins>
    </w:p>
    <w:p w14:paraId="3ACBF860" w14:textId="4308854F" w:rsidR="00CB7C95" w:rsidRDefault="00CB7C95" w:rsidP="00CB7C95">
      <w:pPr>
        <w:pStyle w:val="Paragraphedeliste"/>
        <w:numPr>
          <w:ilvl w:val="0"/>
          <w:numId w:val="6"/>
        </w:numPr>
        <w:tabs>
          <w:tab w:val="right" w:pos="9360"/>
        </w:tabs>
        <w:spacing w:after="0"/>
        <w:rPr>
          <w:ins w:id="196" w:author="Tim Maurer" w:date="2023-09-07T13:33:00Z"/>
        </w:rPr>
      </w:pPr>
      <w:ins w:id="197" w:author="Tim Maurer" w:date="2023-09-07T13:28:00Z">
        <w:r>
          <w:t>Governments</w:t>
        </w:r>
      </w:ins>
      <w:ins w:id="198" w:author="Tim Maurer" w:date="2023-09-07T13:37:00Z">
        <w:r w:rsidR="003E1936">
          <w:t xml:space="preserve"> </w:t>
        </w:r>
      </w:ins>
      <w:ins w:id="199" w:author="Tim Maurer" w:date="2023-09-07T13:38:00Z">
        <w:r w:rsidR="003E1936">
          <w:t>(MFAs + representatives from other relevant ministries)</w:t>
        </w:r>
      </w:ins>
    </w:p>
    <w:p w14:paraId="7DCFF603" w14:textId="662854A0" w:rsidR="003E1936" w:rsidRDefault="003E1936" w:rsidP="003E1936">
      <w:pPr>
        <w:pStyle w:val="Paragraphedeliste"/>
        <w:numPr>
          <w:ilvl w:val="1"/>
          <w:numId w:val="6"/>
        </w:numPr>
        <w:tabs>
          <w:tab w:val="right" w:pos="9360"/>
        </w:tabs>
        <w:spacing w:after="0"/>
        <w:rPr>
          <w:ins w:id="200" w:author="Tim Maurer" w:date="2023-09-07T13:33:00Z"/>
        </w:rPr>
      </w:pPr>
      <w:ins w:id="201" w:author="Tim Maurer" w:date="2023-09-07T13:33:00Z">
        <w:r>
          <w:t>Core group: France, UK, US</w:t>
        </w:r>
      </w:ins>
    </w:p>
    <w:p w14:paraId="5300E290" w14:textId="2CDDEC73" w:rsidR="003E1936" w:rsidRDefault="003E1936" w:rsidP="003E1936">
      <w:pPr>
        <w:pStyle w:val="Paragraphedeliste"/>
        <w:numPr>
          <w:ilvl w:val="1"/>
          <w:numId w:val="6"/>
        </w:numPr>
        <w:tabs>
          <w:tab w:val="right" w:pos="9360"/>
        </w:tabs>
        <w:spacing w:after="0"/>
        <w:rPr>
          <w:ins w:id="202" w:author="Tim Maurer" w:date="2023-09-07T13:34:00Z"/>
        </w:rPr>
      </w:pPr>
      <w:ins w:id="203" w:author="Tim Maurer" w:date="2023-09-07T13:34:00Z">
        <w:r>
          <w:t>Additional 8 countries that signed onto the Joint Statement in March 2023</w:t>
        </w:r>
      </w:ins>
    </w:p>
    <w:p w14:paraId="3975FDBF" w14:textId="77777777" w:rsidR="00AC1628" w:rsidRDefault="003E1936" w:rsidP="003E1936">
      <w:pPr>
        <w:pStyle w:val="Paragraphedeliste"/>
        <w:numPr>
          <w:ilvl w:val="1"/>
          <w:numId w:val="6"/>
        </w:numPr>
        <w:tabs>
          <w:tab w:val="right" w:pos="9360"/>
        </w:tabs>
        <w:spacing w:after="0"/>
        <w:rPr>
          <w:ins w:id="204" w:author="DERSOIR Mahé" w:date="2023-09-20T21:41:00Z"/>
        </w:rPr>
      </w:pPr>
      <w:ins w:id="205" w:author="Tim Maurer" w:date="2023-09-07T13:34:00Z">
        <w:r>
          <w:t>Additional countries selected by core group</w:t>
        </w:r>
      </w:ins>
      <w:ins w:id="206" w:author="DERSOIR Mahé" w:date="2023-09-20T21:39:00Z">
        <w:r w:rsidR="00BB77D0">
          <w:t xml:space="preserve">: </w:t>
        </w:r>
      </w:ins>
    </w:p>
    <w:p w14:paraId="1B1F188D" w14:textId="00B08199" w:rsidR="00AC1628" w:rsidRDefault="00AC1628">
      <w:pPr>
        <w:pStyle w:val="Paragraphedeliste"/>
        <w:numPr>
          <w:ilvl w:val="2"/>
          <w:numId w:val="6"/>
        </w:numPr>
        <w:tabs>
          <w:tab w:val="right" w:pos="9360"/>
        </w:tabs>
        <w:spacing w:after="0"/>
        <w:rPr>
          <w:ins w:id="207" w:author="DERSOIR Mahé" w:date="2023-09-20T21:41:00Z"/>
        </w:rPr>
        <w:pPrChange w:id="208" w:author="DERSOIR Mahé" w:date="2023-09-20T21:41:00Z">
          <w:pPr>
            <w:pStyle w:val="Paragraphedeliste"/>
            <w:numPr>
              <w:ilvl w:val="1"/>
              <w:numId w:val="6"/>
            </w:numPr>
            <w:tabs>
              <w:tab w:val="right" w:pos="9360"/>
            </w:tabs>
            <w:spacing w:after="0"/>
            <w:ind w:left="1440" w:hanging="360"/>
          </w:pPr>
        </w:pPrChange>
      </w:pPr>
      <w:commentRangeStart w:id="209"/>
      <w:ins w:id="210" w:author="DERSOIR Mahé" w:date="2023-09-20T21:41:00Z">
        <w:r>
          <w:t>Europe</w:t>
        </w:r>
      </w:ins>
      <w:ins w:id="211" w:author="DERSOIR Mahé" w:date="2023-09-20T21:42:00Z">
        <w:r>
          <w:t>: Estonia, Germany, The Netherlands, Cyprus, Greece</w:t>
        </w:r>
      </w:ins>
    </w:p>
    <w:p w14:paraId="2489FB03" w14:textId="0E68876D" w:rsidR="00AC1628" w:rsidRDefault="00AC1628">
      <w:pPr>
        <w:pStyle w:val="Paragraphedeliste"/>
        <w:numPr>
          <w:ilvl w:val="2"/>
          <w:numId w:val="6"/>
        </w:numPr>
        <w:tabs>
          <w:tab w:val="right" w:pos="9360"/>
        </w:tabs>
        <w:spacing w:after="0"/>
        <w:rPr>
          <w:ins w:id="212" w:author="DERSOIR Mahé" w:date="2023-09-20T21:41:00Z"/>
        </w:rPr>
        <w:pPrChange w:id="213" w:author="DERSOIR Mahé" w:date="2023-09-20T21:41:00Z">
          <w:pPr>
            <w:pStyle w:val="Paragraphedeliste"/>
            <w:numPr>
              <w:ilvl w:val="1"/>
              <w:numId w:val="6"/>
            </w:numPr>
            <w:tabs>
              <w:tab w:val="right" w:pos="9360"/>
            </w:tabs>
            <w:spacing w:after="0"/>
            <w:ind w:left="1440" w:hanging="360"/>
          </w:pPr>
        </w:pPrChange>
      </w:pPr>
      <w:ins w:id="214" w:author="DERSOIR Mahé" w:date="2023-09-20T21:41:00Z">
        <w:r>
          <w:t xml:space="preserve">Asia: </w:t>
        </w:r>
      </w:ins>
      <w:ins w:id="215" w:author="DERSOIR Mahé" w:date="2023-09-20T21:42:00Z">
        <w:r>
          <w:t>Japan, ROK</w:t>
        </w:r>
      </w:ins>
      <w:ins w:id="216" w:author="DERSOIR Mahé" w:date="2023-09-20T21:43:00Z">
        <w:r>
          <w:t>, Singapore</w:t>
        </w:r>
      </w:ins>
    </w:p>
    <w:p w14:paraId="37B39C05" w14:textId="6D773C85" w:rsidR="00AC1628" w:rsidRDefault="00AC1628">
      <w:pPr>
        <w:pStyle w:val="Paragraphedeliste"/>
        <w:numPr>
          <w:ilvl w:val="2"/>
          <w:numId w:val="6"/>
        </w:numPr>
        <w:tabs>
          <w:tab w:val="right" w:pos="9360"/>
        </w:tabs>
        <w:spacing w:after="0"/>
        <w:rPr>
          <w:ins w:id="217" w:author="DERSOIR Mahé" w:date="2023-09-20T21:41:00Z"/>
        </w:rPr>
        <w:pPrChange w:id="218" w:author="DERSOIR Mahé" w:date="2023-09-20T21:41:00Z">
          <w:pPr>
            <w:pStyle w:val="Paragraphedeliste"/>
            <w:numPr>
              <w:ilvl w:val="1"/>
              <w:numId w:val="6"/>
            </w:numPr>
            <w:tabs>
              <w:tab w:val="right" w:pos="9360"/>
            </w:tabs>
            <w:spacing w:after="0"/>
            <w:ind w:left="1440" w:hanging="360"/>
          </w:pPr>
        </w:pPrChange>
      </w:pPr>
      <w:ins w:id="219" w:author="DERSOIR Mahé" w:date="2023-09-20T21:41:00Z">
        <w:r>
          <w:t>Africa:</w:t>
        </w:r>
      </w:ins>
      <w:ins w:id="220" w:author="DERSOIR Mahé" w:date="2023-09-20T21:42:00Z">
        <w:r>
          <w:t xml:space="preserve"> Ghana, South Africa</w:t>
        </w:r>
      </w:ins>
    </w:p>
    <w:p w14:paraId="1C84B98F" w14:textId="2BA82A9B" w:rsidR="003E1936" w:rsidRDefault="00AC1628">
      <w:pPr>
        <w:pStyle w:val="Paragraphedeliste"/>
        <w:numPr>
          <w:ilvl w:val="2"/>
          <w:numId w:val="6"/>
        </w:numPr>
        <w:tabs>
          <w:tab w:val="right" w:pos="9360"/>
        </w:tabs>
        <w:spacing w:after="0"/>
        <w:rPr>
          <w:ins w:id="221" w:author="Tim Maurer" w:date="2023-09-07T13:28:00Z"/>
        </w:rPr>
        <w:pPrChange w:id="222" w:author="DERSOIR Mahé" w:date="2023-09-20T21:41:00Z">
          <w:pPr>
            <w:pStyle w:val="Paragraphedeliste"/>
            <w:numPr>
              <w:ilvl w:val="1"/>
              <w:numId w:val="6"/>
            </w:numPr>
            <w:tabs>
              <w:tab w:val="right" w:pos="9360"/>
            </w:tabs>
            <w:spacing w:after="0"/>
            <w:ind w:left="1440" w:hanging="360"/>
          </w:pPr>
        </w:pPrChange>
      </w:pPr>
      <w:ins w:id="223" w:author="DERSOIR Mahé" w:date="2023-09-20T21:41:00Z">
        <w:r>
          <w:t>Latin America: Brazil</w:t>
        </w:r>
      </w:ins>
      <w:ins w:id="224" w:author="Tim Maurer" w:date="2023-09-07T13:34:00Z">
        <w:del w:id="225" w:author="DERSOIR Mahé" w:date="2023-09-20T21:39:00Z">
          <w:r w:rsidR="003E1936" w:rsidDel="00BB77D0">
            <w:delText xml:space="preserve"> </w:delText>
          </w:r>
        </w:del>
      </w:ins>
      <w:commentRangeEnd w:id="209"/>
      <w:r>
        <w:rPr>
          <w:rStyle w:val="Marquedecommentaire"/>
        </w:rPr>
        <w:commentReference w:id="209"/>
      </w:r>
    </w:p>
    <w:p w14:paraId="457A1A6D" w14:textId="1E6088C3" w:rsidR="00CB7C95" w:rsidRDefault="00CB7C95" w:rsidP="00CB7C95">
      <w:pPr>
        <w:pStyle w:val="Paragraphedeliste"/>
        <w:numPr>
          <w:ilvl w:val="0"/>
          <w:numId w:val="6"/>
        </w:numPr>
        <w:tabs>
          <w:tab w:val="right" w:pos="9360"/>
        </w:tabs>
        <w:spacing w:after="0"/>
        <w:rPr>
          <w:ins w:id="226" w:author="Tim Maurer" w:date="2023-09-07T13:34:00Z"/>
        </w:rPr>
      </w:pPr>
      <w:ins w:id="227" w:author="Tim Maurer" w:date="2023-09-07T13:28:00Z">
        <w:r>
          <w:t>Civil Society</w:t>
        </w:r>
      </w:ins>
    </w:p>
    <w:p w14:paraId="159C755A" w14:textId="1EE9C423" w:rsidR="003E1936" w:rsidRDefault="003E1936" w:rsidP="003E1936">
      <w:pPr>
        <w:pStyle w:val="Paragraphedeliste"/>
        <w:numPr>
          <w:ilvl w:val="1"/>
          <w:numId w:val="6"/>
        </w:numPr>
        <w:tabs>
          <w:tab w:val="right" w:pos="9360"/>
        </w:tabs>
        <w:spacing w:after="0"/>
        <w:rPr>
          <w:ins w:id="228" w:author="Tim Maurer" w:date="2023-09-07T13:34:00Z"/>
        </w:rPr>
      </w:pPr>
      <w:ins w:id="229" w:author="Tim Maurer" w:date="2023-09-07T13:34:00Z">
        <w:r>
          <w:t>Carnegie</w:t>
        </w:r>
      </w:ins>
    </w:p>
    <w:p w14:paraId="5AD724D2" w14:textId="6BB3B591" w:rsidR="003E1936" w:rsidRDefault="003E1936" w:rsidP="003E1936">
      <w:pPr>
        <w:pStyle w:val="Paragraphedeliste"/>
        <w:numPr>
          <w:ilvl w:val="1"/>
          <w:numId w:val="6"/>
        </w:numPr>
        <w:tabs>
          <w:tab w:val="right" w:pos="9360"/>
        </w:tabs>
        <w:spacing w:after="0"/>
        <w:rPr>
          <w:ins w:id="230" w:author="Tim Maurer" w:date="2023-09-07T13:35:00Z"/>
        </w:rPr>
      </w:pPr>
      <w:ins w:id="231" w:author="Tim Maurer" w:date="2023-09-07T13:34:00Z">
        <w:r>
          <w:t>Access Now</w:t>
        </w:r>
      </w:ins>
    </w:p>
    <w:p w14:paraId="445D03F1" w14:textId="2E2AC2E2" w:rsidR="003E1936" w:rsidRDefault="003E1936" w:rsidP="003E1936">
      <w:pPr>
        <w:pStyle w:val="Paragraphedeliste"/>
        <w:numPr>
          <w:ilvl w:val="1"/>
          <w:numId w:val="6"/>
        </w:numPr>
        <w:tabs>
          <w:tab w:val="right" w:pos="9360"/>
        </w:tabs>
        <w:spacing w:after="0"/>
        <w:rPr>
          <w:ins w:id="232" w:author="Tim Maurer" w:date="2023-09-07T13:34:00Z"/>
        </w:rPr>
      </w:pPr>
      <w:ins w:id="233" w:author="Tim Maurer" w:date="2023-09-07T13:35:00Z">
        <w:r>
          <w:t>Amnesty</w:t>
        </w:r>
      </w:ins>
    </w:p>
    <w:p w14:paraId="3EB61B01" w14:textId="2A685BB0" w:rsidR="003E1936" w:rsidRDefault="003E1936" w:rsidP="003E1936">
      <w:pPr>
        <w:pStyle w:val="Paragraphedeliste"/>
        <w:numPr>
          <w:ilvl w:val="1"/>
          <w:numId w:val="6"/>
        </w:numPr>
        <w:tabs>
          <w:tab w:val="right" w:pos="9360"/>
        </w:tabs>
        <w:spacing w:after="0"/>
        <w:rPr>
          <w:ins w:id="234" w:author="Tim Maurer" w:date="2023-09-07T13:35:00Z"/>
        </w:rPr>
      </w:pPr>
      <w:ins w:id="235" w:author="Tim Maurer" w:date="2023-09-07T13:34:00Z">
        <w:r>
          <w:t>Citizen Lab</w:t>
        </w:r>
      </w:ins>
    </w:p>
    <w:p w14:paraId="52797B19" w14:textId="29FB62C3" w:rsidR="003E1936" w:rsidRDefault="003E1936" w:rsidP="003E1936">
      <w:pPr>
        <w:pStyle w:val="Paragraphedeliste"/>
        <w:numPr>
          <w:ilvl w:val="1"/>
          <w:numId w:val="6"/>
        </w:numPr>
        <w:tabs>
          <w:tab w:val="right" w:pos="9360"/>
        </w:tabs>
        <w:spacing w:after="0"/>
        <w:rPr>
          <w:ins w:id="236" w:author="Tim Maurer" w:date="2023-09-07T13:34:00Z"/>
        </w:rPr>
      </w:pPr>
      <w:ins w:id="237" w:author="Tim Maurer" w:date="2023-09-07T13:35:00Z">
        <w:r>
          <w:t>Committee to Protect Journalists</w:t>
        </w:r>
      </w:ins>
    </w:p>
    <w:p w14:paraId="706DE15F" w14:textId="18BE0A64" w:rsidR="003E1936" w:rsidRDefault="003E1936" w:rsidP="003E1936">
      <w:pPr>
        <w:pStyle w:val="Paragraphedeliste"/>
        <w:numPr>
          <w:ilvl w:val="1"/>
          <w:numId w:val="6"/>
        </w:numPr>
        <w:tabs>
          <w:tab w:val="right" w:pos="9360"/>
        </w:tabs>
        <w:spacing w:after="0"/>
        <w:rPr>
          <w:ins w:id="238" w:author="Tim Maurer" w:date="2023-09-07T13:35:00Z"/>
        </w:rPr>
      </w:pPr>
      <w:ins w:id="239" w:author="Tim Maurer" w:date="2023-09-07T13:34:00Z">
        <w:r>
          <w:t>Cyber Peace Institute</w:t>
        </w:r>
      </w:ins>
      <w:bookmarkStart w:id="240" w:name="_GoBack"/>
      <w:bookmarkEnd w:id="240"/>
    </w:p>
    <w:p w14:paraId="4658268B" w14:textId="4A0E16D8" w:rsidR="003E1936" w:rsidRDefault="003E1936" w:rsidP="003E1936">
      <w:pPr>
        <w:pStyle w:val="Paragraphedeliste"/>
        <w:numPr>
          <w:ilvl w:val="1"/>
          <w:numId w:val="6"/>
        </w:numPr>
        <w:tabs>
          <w:tab w:val="right" w:pos="9360"/>
        </w:tabs>
        <w:spacing w:after="0"/>
        <w:rPr>
          <w:ins w:id="241" w:author="Tim Maurer" w:date="2023-09-07T13:35:00Z"/>
        </w:rPr>
      </w:pPr>
      <w:ins w:id="242" w:author="Tim Maurer" w:date="2023-09-07T13:35:00Z">
        <w:r>
          <w:t>Freedom House</w:t>
        </w:r>
      </w:ins>
    </w:p>
    <w:p w14:paraId="66CA6E11" w14:textId="7E5D2E58" w:rsidR="003E1936" w:rsidRDefault="003E1936" w:rsidP="003E1936">
      <w:pPr>
        <w:pStyle w:val="Paragraphedeliste"/>
        <w:numPr>
          <w:ilvl w:val="1"/>
          <w:numId w:val="6"/>
        </w:numPr>
        <w:tabs>
          <w:tab w:val="right" w:pos="9360"/>
        </w:tabs>
        <w:spacing w:after="0"/>
        <w:rPr>
          <w:ins w:id="243" w:author="DERSOIR Mahé" w:date="2023-09-20T21:44:00Z"/>
        </w:rPr>
      </w:pPr>
      <w:ins w:id="244" w:author="Tim Maurer" w:date="2023-09-07T13:35:00Z">
        <w:r>
          <w:t>Reporters without Borders</w:t>
        </w:r>
      </w:ins>
    </w:p>
    <w:p w14:paraId="3D2E3601" w14:textId="3054BF8A" w:rsidR="00AC1628" w:rsidRDefault="00AC1628" w:rsidP="003E1936">
      <w:pPr>
        <w:pStyle w:val="Paragraphedeliste"/>
        <w:numPr>
          <w:ilvl w:val="1"/>
          <w:numId w:val="6"/>
        </w:numPr>
        <w:tabs>
          <w:tab w:val="right" w:pos="9360"/>
        </w:tabs>
        <w:spacing w:after="0"/>
        <w:rPr>
          <w:ins w:id="245" w:author="DERSOIR Mahé" w:date="2023-09-20T21:44:00Z"/>
        </w:rPr>
      </w:pPr>
      <w:ins w:id="246" w:author="DERSOIR Mahé" w:date="2023-09-20T21:44:00Z">
        <w:r>
          <w:t>Chatham House</w:t>
        </w:r>
      </w:ins>
    </w:p>
    <w:p w14:paraId="30DA913E" w14:textId="722B6454" w:rsidR="00AC1628" w:rsidRDefault="00AC1628" w:rsidP="003E1936">
      <w:pPr>
        <w:pStyle w:val="Paragraphedeliste"/>
        <w:numPr>
          <w:ilvl w:val="1"/>
          <w:numId w:val="6"/>
        </w:numPr>
        <w:tabs>
          <w:tab w:val="right" w:pos="9360"/>
        </w:tabs>
        <w:spacing w:after="0"/>
        <w:rPr>
          <w:ins w:id="247" w:author="DERSOIR Mahé" w:date="2023-09-20T21:44:00Z"/>
        </w:rPr>
      </w:pPr>
      <w:ins w:id="248" w:author="DERSOIR Mahé" w:date="2023-09-20T21:44:00Z">
        <w:r>
          <w:t>GEODE</w:t>
        </w:r>
      </w:ins>
    </w:p>
    <w:p w14:paraId="3E44D851" w14:textId="3370ECCD" w:rsidR="00AC1628" w:rsidRDefault="0089334A" w:rsidP="003E1936">
      <w:pPr>
        <w:pStyle w:val="Paragraphedeliste"/>
        <w:numPr>
          <w:ilvl w:val="1"/>
          <w:numId w:val="6"/>
        </w:numPr>
        <w:tabs>
          <w:tab w:val="right" w:pos="9360"/>
        </w:tabs>
        <w:spacing w:after="0"/>
        <w:rPr>
          <w:ins w:id="249" w:author="Tim Maurer" w:date="2023-09-07T13:28:00Z"/>
        </w:rPr>
      </w:pPr>
      <w:ins w:id="250" w:author="DERSOIR Mahé" w:date="2023-09-21T05:42:00Z">
        <w:r>
          <w:t>Additional proposals from the</w:t>
        </w:r>
      </w:ins>
      <w:ins w:id="251" w:author="DERSOIR Mahé" w:date="2023-09-21T05:43:00Z">
        <w:r>
          <w:t xml:space="preserve"> </w:t>
        </w:r>
        <w:commentRangeStart w:id="252"/>
        <w:r>
          <w:fldChar w:fldCharType="begin"/>
        </w:r>
        <w:r>
          <w:instrText xml:space="preserve"> HYPERLINK "https://media.business-humanrights.org/media/documents/JointStatement_Summit_for_Democracy_2023_FINAL.pdf" </w:instrText>
        </w:r>
        <w:r>
          <w:fldChar w:fldCharType="separate"/>
        </w:r>
        <w:r w:rsidRPr="0089334A">
          <w:rPr>
            <w:rStyle w:val="Lienhypertexte"/>
          </w:rPr>
          <w:t>March 27 Civil Society Joint Statement</w:t>
        </w:r>
        <w:r>
          <w:fldChar w:fldCharType="end"/>
        </w:r>
      </w:ins>
      <w:ins w:id="253" w:author="DERSOIR Mahé" w:date="2023-09-21T05:42:00Z">
        <w:r>
          <w:t xml:space="preserve"> </w:t>
        </w:r>
      </w:ins>
      <w:commentRangeEnd w:id="252"/>
      <w:ins w:id="254" w:author="DERSOIR Mahé" w:date="2023-09-21T05:43:00Z">
        <w:r>
          <w:rPr>
            <w:rStyle w:val="Marquedecommentaire"/>
          </w:rPr>
          <w:commentReference w:id="252"/>
        </w:r>
      </w:ins>
    </w:p>
    <w:p w14:paraId="798FB0DD" w14:textId="3892515B" w:rsidR="00CB7C95" w:rsidRDefault="00CB7C95" w:rsidP="00CB7C95">
      <w:pPr>
        <w:pStyle w:val="Paragraphedeliste"/>
        <w:numPr>
          <w:ilvl w:val="0"/>
          <w:numId w:val="6"/>
        </w:numPr>
        <w:tabs>
          <w:tab w:val="right" w:pos="9360"/>
        </w:tabs>
        <w:spacing w:after="0"/>
        <w:rPr>
          <w:ins w:id="255" w:author="Tim Maurer" w:date="2023-09-07T13:35:00Z"/>
        </w:rPr>
      </w:pPr>
      <w:ins w:id="256" w:author="Tim Maurer" w:date="2023-09-07T13:28:00Z">
        <w:r>
          <w:t>Industry</w:t>
        </w:r>
      </w:ins>
    </w:p>
    <w:p w14:paraId="283D4532" w14:textId="2581BA86" w:rsidR="003E1936" w:rsidRDefault="003E1936" w:rsidP="003E1936">
      <w:pPr>
        <w:pStyle w:val="Paragraphedeliste"/>
        <w:numPr>
          <w:ilvl w:val="1"/>
          <w:numId w:val="6"/>
        </w:numPr>
        <w:tabs>
          <w:tab w:val="right" w:pos="9360"/>
        </w:tabs>
        <w:spacing w:after="0"/>
        <w:rPr>
          <w:ins w:id="257" w:author="Tim Maurer" w:date="2023-09-07T13:35:00Z"/>
        </w:rPr>
      </w:pPr>
      <w:ins w:id="258" w:author="Tim Maurer" w:date="2023-09-07T13:35:00Z">
        <w:r>
          <w:t>Microsoft</w:t>
        </w:r>
      </w:ins>
    </w:p>
    <w:p w14:paraId="6D6B3655" w14:textId="4CD9291A" w:rsidR="003E1936" w:rsidRDefault="003E1936" w:rsidP="003E1936">
      <w:pPr>
        <w:pStyle w:val="Paragraphedeliste"/>
        <w:numPr>
          <w:ilvl w:val="1"/>
          <w:numId w:val="6"/>
        </w:numPr>
        <w:tabs>
          <w:tab w:val="right" w:pos="9360"/>
        </w:tabs>
        <w:spacing w:after="0"/>
        <w:rPr>
          <w:ins w:id="259" w:author="Tim Maurer" w:date="2023-09-07T13:35:00Z"/>
        </w:rPr>
      </w:pPr>
      <w:ins w:id="260" w:author="Tim Maurer" w:date="2023-09-07T13:35:00Z">
        <w:r>
          <w:t>Google</w:t>
        </w:r>
      </w:ins>
    </w:p>
    <w:p w14:paraId="7D1B8706" w14:textId="5A6CB567" w:rsidR="003E1936" w:rsidRDefault="003E1936" w:rsidP="003E1936">
      <w:pPr>
        <w:pStyle w:val="Paragraphedeliste"/>
        <w:numPr>
          <w:ilvl w:val="1"/>
          <w:numId w:val="6"/>
        </w:numPr>
        <w:tabs>
          <w:tab w:val="right" w:pos="9360"/>
        </w:tabs>
        <w:spacing w:after="0"/>
        <w:rPr>
          <w:ins w:id="261" w:author="Tim Maurer" w:date="2023-09-07T13:35:00Z"/>
        </w:rPr>
      </w:pPr>
      <w:commentRangeStart w:id="262"/>
      <w:ins w:id="263" w:author="Tim Maurer" w:date="2023-09-07T13:35:00Z">
        <w:r>
          <w:t>Meta</w:t>
        </w:r>
      </w:ins>
      <w:commentRangeEnd w:id="262"/>
      <w:r w:rsidR="00AC1628">
        <w:rPr>
          <w:rStyle w:val="Marquedecommentaire"/>
        </w:rPr>
        <w:commentReference w:id="262"/>
      </w:r>
    </w:p>
    <w:p w14:paraId="51A7CFA8" w14:textId="530FCEFF" w:rsidR="003E1936" w:rsidRDefault="003E1936" w:rsidP="003E1936">
      <w:pPr>
        <w:pStyle w:val="Paragraphedeliste"/>
        <w:numPr>
          <w:ilvl w:val="1"/>
          <w:numId w:val="6"/>
        </w:numPr>
        <w:tabs>
          <w:tab w:val="right" w:pos="9360"/>
        </w:tabs>
        <w:spacing w:after="0"/>
        <w:rPr>
          <w:ins w:id="264" w:author="Tim Maurer" w:date="2023-09-07T13:36:00Z"/>
        </w:rPr>
      </w:pPr>
      <w:ins w:id="265" w:author="Tim Maurer" w:date="2023-09-07T13:35:00Z">
        <w:r>
          <w:t>Apple</w:t>
        </w:r>
      </w:ins>
    </w:p>
    <w:p w14:paraId="3CCADD16" w14:textId="61AE55E2" w:rsidR="003E1936" w:rsidRDefault="003E1936" w:rsidP="003E1936">
      <w:pPr>
        <w:pStyle w:val="Paragraphedeliste"/>
        <w:numPr>
          <w:ilvl w:val="1"/>
          <w:numId w:val="6"/>
        </w:numPr>
        <w:tabs>
          <w:tab w:val="right" w:pos="9360"/>
        </w:tabs>
        <w:spacing w:after="0"/>
        <w:rPr>
          <w:ins w:id="266" w:author="Tim Maurer" w:date="2023-09-07T13:36:00Z"/>
        </w:rPr>
      </w:pPr>
      <w:ins w:id="267" w:author="Tim Maurer" w:date="2023-09-07T13:36:00Z">
        <w:r>
          <w:t>Cisco</w:t>
        </w:r>
      </w:ins>
    </w:p>
    <w:p w14:paraId="335E0BF9" w14:textId="6E911CBD" w:rsidR="003E1936" w:rsidRDefault="003E1936" w:rsidP="003E1936">
      <w:pPr>
        <w:pStyle w:val="Paragraphedeliste"/>
        <w:numPr>
          <w:ilvl w:val="1"/>
          <w:numId w:val="6"/>
        </w:numPr>
        <w:tabs>
          <w:tab w:val="right" w:pos="9360"/>
        </w:tabs>
        <w:spacing w:after="0"/>
        <w:rPr>
          <w:ins w:id="268" w:author="DERSOIR Mahé" w:date="2023-09-20T21:51:00Z"/>
        </w:rPr>
      </w:pPr>
      <w:ins w:id="269" w:author="Tim Maurer" w:date="2023-09-07T13:36:00Z">
        <w:r>
          <w:t>Trend Micro</w:t>
        </w:r>
      </w:ins>
    </w:p>
    <w:p w14:paraId="5EC11A4D" w14:textId="6F67533B" w:rsidR="00AC1628" w:rsidRDefault="0089334A" w:rsidP="003E1936">
      <w:pPr>
        <w:pStyle w:val="Paragraphedeliste"/>
        <w:numPr>
          <w:ilvl w:val="1"/>
          <w:numId w:val="6"/>
        </w:numPr>
        <w:tabs>
          <w:tab w:val="right" w:pos="9360"/>
        </w:tabs>
        <w:spacing w:after="0"/>
        <w:rPr>
          <w:ins w:id="270" w:author="DERSOIR Mahé" w:date="2023-09-21T05:41:00Z"/>
        </w:rPr>
      </w:pPr>
      <w:ins w:id="271" w:author="DERSOIR Mahé" w:date="2023-09-21T05:41:00Z">
        <w:r>
          <w:t>ESET</w:t>
        </w:r>
      </w:ins>
    </w:p>
    <w:p w14:paraId="435A0464" w14:textId="5C0C947B" w:rsidR="0089334A" w:rsidRDefault="0089334A" w:rsidP="003E1936">
      <w:pPr>
        <w:pStyle w:val="Paragraphedeliste"/>
        <w:numPr>
          <w:ilvl w:val="1"/>
          <w:numId w:val="6"/>
        </w:numPr>
        <w:tabs>
          <w:tab w:val="right" w:pos="9360"/>
        </w:tabs>
        <w:spacing w:after="0"/>
        <w:rPr>
          <w:ins w:id="272" w:author="DERSOIR Mahé" w:date="2023-09-21T05:41:00Z"/>
        </w:rPr>
      </w:pPr>
      <w:ins w:id="273" w:author="DERSOIR Mahé" w:date="2023-09-21T05:41:00Z">
        <w:r>
          <w:t>Avast</w:t>
        </w:r>
      </w:ins>
    </w:p>
    <w:p w14:paraId="69F0F5A4" w14:textId="69A90ED8" w:rsidR="0089334A" w:rsidRDefault="0089334A" w:rsidP="003E1936">
      <w:pPr>
        <w:pStyle w:val="Paragraphedeliste"/>
        <w:numPr>
          <w:ilvl w:val="1"/>
          <w:numId w:val="6"/>
        </w:numPr>
        <w:tabs>
          <w:tab w:val="right" w:pos="9360"/>
        </w:tabs>
        <w:spacing w:after="0"/>
        <w:rPr>
          <w:ins w:id="274" w:author="Tim Maurer" w:date="2023-09-07T13:28:00Z"/>
        </w:rPr>
      </w:pPr>
      <w:ins w:id="275" w:author="DERSOIR Mahé" w:date="2023-09-21T05:41:00Z">
        <w:r>
          <w:t>Sekoia.io</w:t>
        </w:r>
      </w:ins>
    </w:p>
    <w:p w14:paraId="55E0FCD0" w14:textId="77777777" w:rsidR="00CB7C95" w:rsidRDefault="00CB7C95" w:rsidP="00CB7C95">
      <w:pPr>
        <w:tabs>
          <w:tab w:val="right" w:pos="9360"/>
        </w:tabs>
        <w:spacing w:after="0"/>
        <w:rPr>
          <w:ins w:id="276" w:author="Tim Maurer" w:date="2023-09-07T13:28:00Z"/>
        </w:rPr>
      </w:pPr>
    </w:p>
    <w:p w14:paraId="712533E8" w14:textId="5656B433" w:rsidR="00CB7C95" w:rsidRDefault="003E1936" w:rsidP="00CB7C95">
      <w:pPr>
        <w:tabs>
          <w:tab w:val="right" w:pos="9360"/>
        </w:tabs>
        <w:spacing w:after="0"/>
        <w:rPr>
          <w:ins w:id="277" w:author="Tim Maurer" w:date="2023-09-07T13:25:00Z"/>
        </w:rPr>
      </w:pPr>
      <w:commentRangeStart w:id="278"/>
      <w:ins w:id="279" w:author="Tim Maurer" w:date="2023-09-07T13:39:00Z">
        <w:r>
          <w:t xml:space="preserve">PROPOSED </w:t>
        </w:r>
      </w:ins>
      <w:ins w:id="280" w:author="Tim Maurer" w:date="2023-09-07T13:28:00Z">
        <w:r w:rsidR="00CB7C95">
          <w:t xml:space="preserve">PARTICIPANTS FOR </w:t>
        </w:r>
      </w:ins>
      <w:ins w:id="281" w:author="Tim Maurer" w:date="2023-09-07T13:40:00Z">
        <w:r>
          <w:t xml:space="preserve">HIGH-LEVEL SEGMENT OF </w:t>
        </w:r>
      </w:ins>
      <w:ins w:id="282" w:author="Tim Maurer" w:date="2023-09-07T13:28:00Z">
        <w:r w:rsidR="00CB7C95">
          <w:t>PARIS PEACE FORUM (November 10/11)</w:t>
        </w:r>
      </w:ins>
    </w:p>
    <w:p w14:paraId="26CC2516" w14:textId="77777777" w:rsidR="00CB7C95" w:rsidRDefault="00CB7C95" w:rsidP="00CB7C95">
      <w:pPr>
        <w:pStyle w:val="Paragraphedeliste"/>
        <w:numPr>
          <w:ilvl w:val="0"/>
          <w:numId w:val="6"/>
        </w:numPr>
        <w:tabs>
          <w:tab w:val="right" w:pos="9360"/>
        </w:tabs>
        <w:spacing w:after="0"/>
        <w:rPr>
          <w:ins w:id="283" w:author="Tim Maurer" w:date="2023-09-07T13:29:00Z"/>
        </w:rPr>
      </w:pPr>
      <w:ins w:id="284" w:author="Tim Maurer" w:date="2023-09-07T13:28:00Z">
        <w:r>
          <w:t>Governments</w:t>
        </w:r>
      </w:ins>
    </w:p>
    <w:p w14:paraId="2B3DA321" w14:textId="447D12A6" w:rsidR="00CB7C95" w:rsidRDefault="00CB7C95" w:rsidP="00CB7C95">
      <w:pPr>
        <w:pStyle w:val="Paragraphedeliste"/>
        <w:numPr>
          <w:ilvl w:val="1"/>
          <w:numId w:val="6"/>
        </w:numPr>
        <w:tabs>
          <w:tab w:val="right" w:pos="9360"/>
        </w:tabs>
        <w:spacing w:after="0"/>
        <w:rPr>
          <w:ins w:id="285" w:author="Tim Maurer" w:date="2023-09-07T13:28:00Z"/>
        </w:rPr>
      </w:pPr>
      <w:ins w:id="286" w:author="Tim Maurer" w:date="2023-09-07T13:29:00Z">
        <w:r>
          <w:t>Same as above + plus additional group of countries, e.g., ASEAN</w:t>
        </w:r>
      </w:ins>
    </w:p>
    <w:p w14:paraId="0BD2A03F" w14:textId="77777777" w:rsidR="00CB7C95" w:rsidRDefault="00CB7C95" w:rsidP="00CB7C95">
      <w:pPr>
        <w:pStyle w:val="Paragraphedeliste"/>
        <w:numPr>
          <w:ilvl w:val="0"/>
          <w:numId w:val="6"/>
        </w:numPr>
        <w:tabs>
          <w:tab w:val="right" w:pos="9360"/>
        </w:tabs>
        <w:spacing w:after="0"/>
        <w:rPr>
          <w:ins w:id="287" w:author="Tim Maurer" w:date="2023-09-07T13:28:00Z"/>
        </w:rPr>
      </w:pPr>
      <w:ins w:id="288" w:author="Tim Maurer" w:date="2023-09-07T13:28:00Z">
        <w:r>
          <w:t>Civil Society</w:t>
        </w:r>
      </w:ins>
    </w:p>
    <w:p w14:paraId="00B78C45" w14:textId="3422F65F" w:rsidR="00CB7C95" w:rsidRDefault="00CB7C95" w:rsidP="00CB7C95">
      <w:pPr>
        <w:pStyle w:val="Paragraphedeliste"/>
        <w:numPr>
          <w:ilvl w:val="1"/>
          <w:numId w:val="6"/>
        </w:numPr>
        <w:tabs>
          <w:tab w:val="right" w:pos="9360"/>
        </w:tabs>
        <w:spacing w:after="0"/>
        <w:rPr>
          <w:ins w:id="289" w:author="Tim Maurer" w:date="2023-09-07T13:28:00Z"/>
        </w:rPr>
      </w:pPr>
      <w:ins w:id="290" w:author="Tim Maurer" w:date="2023-09-07T13:29:00Z">
        <w:r>
          <w:t>S</w:t>
        </w:r>
      </w:ins>
      <w:ins w:id="291" w:author="Tim Maurer" w:date="2023-09-07T13:28:00Z">
        <w:r>
          <w:t>ame as above</w:t>
        </w:r>
      </w:ins>
      <w:ins w:id="292" w:author="Tim Maurer" w:date="2023-09-07T13:40:00Z">
        <w:r w:rsidR="003E1936">
          <w:t xml:space="preserve"> + others </w:t>
        </w:r>
      </w:ins>
    </w:p>
    <w:p w14:paraId="1C8CED4A" w14:textId="6D901F9E" w:rsidR="00CB7C95" w:rsidRDefault="00CB7C95" w:rsidP="00CB7C95">
      <w:pPr>
        <w:pStyle w:val="Paragraphedeliste"/>
        <w:numPr>
          <w:ilvl w:val="0"/>
          <w:numId w:val="6"/>
        </w:numPr>
        <w:tabs>
          <w:tab w:val="right" w:pos="9360"/>
        </w:tabs>
        <w:spacing w:after="0"/>
        <w:rPr>
          <w:ins w:id="293" w:author="Tim Maurer" w:date="2023-09-07T13:29:00Z"/>
        </w:rPr>
      </w:pPr>
      <w:ins w:id="294" w:author="Tim Maurer" w:date="2023-09-07T13:28:00Z">
        <w:r>
          <w:t>Industry</w:t>
        </w:r>
      </w:ins>
    </w:p>
    <w:p w14:paraId="3807ED35" w14:textId="04CE2C10" w:rsidR="00CB7C95" w:rsidRDefault="00CB7C95" w:rsidP="00CB7C95">
      <w:pPr>
        <w:pStyle w:val="Paragraphedeliste"/>
        <w:numPr>
          <w:ilvl w:val="1"/>
          <w:numId w:val="6"/>
        </w:numPr>
        <w:tabs>
          <w:tab w:val="right" w:pos="9360"/>
        </w:tabs>
        <w:spacing w:after="0"/>
        <w:rPr>
          <w:ins w:id="295" w:author="Tim Maurer" w:date="2023-09-07T13:28:00Z"/>
        </w:rPr>
      </w:pPr>
      <w:ins w:id="296" w:author="Tim Maurer" w:date="2023-09-07T13:29:00Z">
        <w:r>
          <w:t>Same as above</w:t>
        </w:r>
      </w:ins>
      <w:ins w:id="297" w:author="Tim Maurer" w:date="2023-09-07T13:40:00Z">
        <w:r w:rsidR="003E1936">
          <w:t xml:space="preserve"> + others</w:t>
        </w:r>
      </w:ins>
      <w:commentRangeEnd w:id="278"/>
      <w:r w:rsidR="00AC1628">
        <w:rPr>
          <w:rStyle w:val="Marquedecommentaire"/>
        </w:rPr>
        <w:commentReference w:id="278"/>
      </w:r>
    </w:p>
    <w:p w14:paraId="511BD8B3" w14:textId="77777777" w:rsidR="00CB7C95" w:rsidDel="003E1936" w:rsidRDefault="00CB7C95" w:rsidP="00CB7C95">
      <w:pPr>
        <w:tabs>
          <w:tab w:val="right" w:pos="9360"/>
        </w:tabs>
        <w:spacing w:after="0"/>
        <w:rPr>
          <w:del w:id="298" w:author="Tim Maurer" w:date="2023-09-07T13:37:00Z"/>
        </w:rPr>
      </w:pPr>
    </w:p>
    <w:p w14:paraId="0F4F5ED1" w14:textId="051CDEC0" w:rsidR="00D361BA" w:rsidDel="003E1936" w:rsidRDefault="00D361BA" w:rsidP="00D361BA">
      <w:pPr>
        <w:pStyle w:val="Paragraphedeliste"/>
        <w:numPr>
          <w:ilvl w:val="0"/>
          <w:numId w:val="1"/>
        </w:numPr>
        <w:tabs>
          <w:tab w:val="right" w:pos="9360"/>
        </w:tabs>
        <w:spacing w:after="0"/>
        <w:rPr>
          <w:del w:id="299" w:author="Tim Maurer" w:date="2023-09-07T13:37:00Z"/>
        </w:rPr>
      </w:pPr>
      <w:del w:id="300" w:author="Tim Maurer" w:date="2023-09-07T13:37:00Z">
        <w:r w:rsidDel="003E1936">
          <w:delText>The sessions of the event would be designed and organized based on the various and widening concentric circles of stakeholders starting with (a) the core group of leading actors who have been initiating and driving certain efforts moving to (b) those who have signed onto certain documents already to (c) those considering becoming part of the activities moving forward.</w:delText>
        </w:r>
      </w:del>
    </w:p>
    <w:p w14:paraId="19EE0EF7" w14:textId="3F757572" w:rsidR="00086F0A" w:rsidDel="003E1936" w:rsidRDefault="00086F0A" w:rsidP="00086F0A">
      <w:pPr>
        <w:pStyle w:val="Paragraphedeliste"/>
        <w:numPr>
          <w:ilvl w:val="0"/>
          <w:numId w:val="1"/>
        </w:numPr>
        <w:tabs>
          <w:tab w:val="right" w:pos="9360"/>
        </w:tabs>
        <w:spacing w:after="0"/>
        <w:rPr>
          <w:del w:id="301" w:author="Tim Maurer" w:date="2023-09-07T13:37:00Z"/>
        </w:rPr>
      </w:pPr>
      <w:del w:id="302" w:author="Tim Maurer" w:date="2023-09-07T13:37:00Z">
        <w:r w:rsidDel="003E1936">
          <w:delText>Sessions will be focused on producing tangible outcomes, e.g.</w:delText>
        </w:r>
        <w:r w:rsidR="00D361BA" w:rsidDel="003E1936">
          <w:delText>,</w:delText>
        </w:r>
        <w:r w:rsidDel="003E1936">
          <w:delText xml:space="preserve"> draft action plans for the coming year, and inform a broader plenary session that will include other stakeholders, for example, governments considering also endorsing the Joint Statement and committing to taking the actions outlined in the document.</w:delText>
        </w:r>
      </w:del>
    </w:p>
    <w:p w14:paraId="05566D22" w14:textId="6A5E8D29" w:rsidR="00086F0A" w:rsidDel="00CB7C95" w:rsidRDefault="00086F0A" w:rsidP="002763B4">
      <w:pPr>
        <w:pStyle w:val="Paragraphedeliste"/>
        <w:numPr>
          <w:ilvl w:val="0"/>
          <w:numId w:val="1"/>
        </w:numPr>
        <w:tabs>
          <w:tab w:val="right" w:pos="9360"/>
        </w:tabs>
        <w:spacing w:after="0"/>
        <w:rPr>
          <w:del w:id="303" w:author="Tim Maurer" w:date="2023-09-07T13:22:00Z"/>
        </w:rPr>
      </w:pPr>
      <w:del w:id="304" w:author="Tim Maurer" w:date="2023-09-07T13:22:00Z">
        <w:r w:rsidDel="00CB7C95">
          <w:delText>Considering that the U.S. government’s actions on spyware are the most advanced and most mature illustration of what instruments of statecraft can be leveraged to shape the market for spyware and for cyber tools more broadly, a focus on spyware lends itself as a useful case study to help inform the broader efforts focusing on the proliferation of cyber tools overall.</w:delText>
        </w:r>
      </w:del>
    </w:p>
    <w:p w14:paraId="263348B6" w14:textId="77777777" w:rsidR="008771E4" w:rsidRDefault="008771E4" w:rsidP="008771E4">
      <w:pPr>
        <w:tabs>
          <w:tab w:val="right" w:pos="9360"/>
        </w:tabs>
        <w:spacing w:after="0"/>
      </w:pPr>
    </w:p>
    <w:p w14:paraId="42F93B4E" w14:textId="0B357AA1" w:rsidR="009A71D8" w:rsidRDefault="009A71D8">
      <w:pPr>
        <w:rPr>
          <w:ins w:id="305" w:author="Tim Maurer" w:date="2023-09-07T13:20:00Z"/>
        </w:rPr>
      </w:pPr>
      <w:ins w:id="306" w:author="Tim Maurer" w:date="2023-09-07T13:20:00Z">
        <w:r>
          <w:br w:type="page"/>
        </w:r>
      </w:ins>
    </w:p>
    <w:p w14:paraId="1DAE1914" w14:textId="3B2027D4" w:rsidR="00D361BA" w:rsidRDefault="009A71D8" w:rsidP="008771E4">
      <w:pPr>
        <w:tabs>
          <w:tab w:val="right" w:pos="9360"/>
        </w:tabs>
        <w:spacing w:after="0"/>
      </w:pPr>
      <w:ins w:id="307" w:author="Tim Maurer" w:date="2023-09-07T13:20:00Z">
        <w:r>
          <w:lastRenderedPageBreak/>
          <w:t>REFERENCES</w:t>
        </w:r>
      </w:ins>
    </w:p>
    <w:sectPr w:rsidR="00D361BA">
      <w:footerReference w:type="default" r:id="rId10"/>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3" w:author="DERSOIR Mahé" w:date="2023-09-20T20:57:00Z" w:initials="DM">
    <w:p w14:paraId="2028ED76" w14:textId="7C86D628" w:rsidR="002A2B4D" w:rsidRDefault="002A2B4D">
      <w:pPr>
        <w:pStyle w:val="Commentaire"/>
      </w:pPr>
      <w:r>
        <w:rPr>
          <w:rStyle w:val="Marquedecommentaire"/>
        </w:rPr>
        <w:annotationRef/>
      </w:r>
      <w:r>
        <w:t>Indeed we are scheduling a government-only pre-event, but we would like to keep them separate as we plan to have a different list of invited countries (i.e. governments which would not be willing to have public or multistakeholder discussions on the topic yet).</w:t>
      </w:r>
    </w:p>
  </w:comment>
  <w:comment w:id="209" w:author="DERSOIR Mahé" w:date="2023-09-20T21:43:00Z" w:initials="DM">
    <w:p w14:paraId="5B2026F5" w14:textId="4AEB3A73" w:rsidR="00AC1628" w:rsidRDefault="00AC1628">
      <w:pPr>
        <w:pStyle w:val="Commentaire"/>
      </w:pPr>
      <w:r>
        <w:rPr>
          <w:rStyle w:val="Marquedecommentaire"/>
        </w:rPr>
        <w:annotationRef/>
      </w:r>
      <w:r>
        <w:t>Suggestion to be discussed.</w:t>
      </w:r>
    </w:p>
  </w:comment>
  <w:comment w:id="252" w:author="DERSOIR Mahé" w:date="2023-09-21T05:43:00Z" w:initials="DM">
    <w:p w14:paraId="0E394DDE" w14:textId="4FDE1853" w:rsidR="0089334A" w:rsidRDefault="0089334A">
      <w:pPr>
        <w:pStyle w:val="Commentaire"/>
      </w:pPr>
      <w:r>
        <w:rPr>
          <w:rStyle w:val="Marquedecommentaire"/>
        </w:rPr>
        <w:annotationRef/>
      </w:r>
      <w:r>
        <w:t xml:space="preserve">See </w:t>
      </w:r>
      <w:hyperlink r:id="rId1" w:history="1">
        <w:r w:rsidRPr="00CD2728">
          <w:rPr>
            <w:rStyle w:val="Lienhypertexte"/>
          </w:rPr>
          <w:t>https://media.business-humanrights.org/media/documents/JointStatement_Summit_for_Democracy_2023_FINAL.pdf</w:t>
        </w:r>
      </w:hyperlink>
      <w:r>
        <w:t xml:space="preserve"> </w:t>
      </w:r>
    </w:p>
  </w:comment>
  <w:comment w:id="262" w:author="DERSOIR Mahé" w:date="2023-09-20T21:45:00Z" w:initials="DM">
    <w:p w14:paraId="05B4E09B" w14:textId="227F45D3" w:rsidR="00AC1628" w:rsidRDefault="00AC1628">
      <w:pPr>
        <w:pStyle w:val="Commentaire"/>
      </w:pPr>
      <w:r>
        <w:rPr>
          <w:rStyle w:val="Marquedecommentaire"/>
        </w:rPr>
        <w:annotationRef/>
      </w:r>
      <w:r>
        <w:t>Does Meta has an impact in this field? We would suggest limit US-based industry players to invite other industry representatives.</w:t>
      </w:r>
    </w:p>
  </w:comment>
  <w:comment w:id="278" w:author="DERSOIR Mahé" w:date="2023-09-20T21:47:00Z" w:initials="DM">
    <w:p w14:paraId="07A6642E" w14:textId="08E3CEE6" w:rsidR="00AC1628" w:rsidRDefault="00AC1628">
      <w:pPr>
        <w:pStyle w:val="Commentaire"/>
      </w:pPr>
      <w:r>
        <w:rPr>
          <w:rStyle w:val="Marquedecommentaire"/>
        </w:rPr>
        <w:annotationRef/>
      </w:r>
      <w:r>
        <w:t>Thank you for this proposal. We are still in discussions with the Paris Peace Forum to agree on the format of this PPF sponsored event. Please note that the number of speakers will be limited, and we will need to take into account geographic representation and multistakeholder diversity to fit with the main principles of the Paris Call’s spirit.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8ED76" w15:done="0"/>
  <w15:commentEx w15:paraId="5B2026F5" w15:done="0"/>
  <w15:commentEx w15:paraId="0E394DDE" w15:done="0"/>
  <w15:commentEx w15:paraId="05B4E09B" w15:done="0"/>
  <w15:commentEx w15:paraId="07A664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BD613" w14:textId="77777777" w:rsidR="00D83209" w:rsidRDefault="00D83209" w:rsidP="00F276D6">
      <w:pPr>
        <w:spacing w:after="0" w:line="240" w:lineRule="auto"/>
      </w:pPr>
      <w:r>
        <w:separator/>
      </w:r>
    </w:p>
  </w:endnote>
  <w:endnote w:type="continuationSeparator" w:id="0">
    <w:p w14:paraId="589586B5" w14:textId="77777777" w:rsidR="00D83209" w:rsidRDefault="00D83209" w:rsidP="00F276D6">
      <w:pPr>
        <w:spacing w:after="0" w:line="240" w:lineRule="auto"/>
      </w:pPr>
      <w:r>
        <w:continuationSeparator/>
      </w:r>
    </w:p>
  </w:endnote>
  <w:endnote w:id="1">
    <w:p w14:paraId="4B385468" w14:textId="6C0ABB74" w:rsidR="008771E4" w:rsidDel="009A71D8" w:rsidRDefault="008771E4">
      <w:pPr>
        <w:pStyle w:val="Notedefin"/>
        <w:rPr>
          <w:del w:id="14" w:author="Tim Maurer" w:date="2023-09-07T13:13:00Z"/>
        </w:rPr>
      </w:pPr>
      <w:del w:id="15" w:author="Tim Maurer" w:date="2023-09-07T13:13:00Z">
        <w:r w:rsidDel="009A71D8">
          <w:delText>REFERENCES</w:delText>
        </w:r>
      </w:del>
    </w:p>
    <w:p w14:paraId="014768E0" w14:textId="77777777" w:rsidR="008771E4" w:rsidDel="009A71D8" w:rsidRDefault="008771E4">
      <w:pPr>
        <w:pStyle w:val="Notedefin"/>
        <w:rPr>
          <w:del w:id="16" w:author="Tim Maurer" w:date="2023-09-07T13:13:00Z"/>
        </w:rPr>
      </w:pPr>
    </w:p>
    <w:p w14:paraId="50258AF5" w14:textId="4B0B083A" w:rsidR="002B5274" w:rsidDel="009A71D8" w:rsidRDefault="002B5274">
      <w:pPr>
        <w:pStyle w:val="Notedefin"/>
        <w:rPr>
          <w:del w:id="17" w:author="Tim Maurer" w:date="2023-09-07T13:13:00Z"/>
        </w:rPr>
      </w:pPr>
      <w:del w:id="18" w:author="Tim Maurer" w:date="2023-09-07T13:13:00Z">
        <w:r w:rsidDel="009A71D8">
          <w:rPr>
            <w:rStyle w:val="Appeldenotedefin"/>
          </w:rPr>
          <w:endnoteRef/>
        </w:r>
        <w:r w:rsidDel="009A71D8">
          <w:delText xml:space="preserve"> </w:delText>
        </w:r>
        <w:r w:rsidRPr="002B5274" w:rsidDel="009A71D8">
          <w:delText>https://cihr.eu/wp-content/uploads/2014/06/Uncontrolled-Surveillance_March-2014.pdf</w:delText>
        </w:r>
      </w:del>
    </w:p>
  </w:endnote>
  <w:endnote w:id="2">
    <w:p w14:paraId="024BFC89" w14:textId="06BFB399" w:rsidR="002B5274" w:rsidRDefault="002B5274">
      <w:pPr>
        <w:pStyle w:val="Notedefin"/>
      </w:pPr>
      <w:r>
        <w:rPr>
          <w:rStyle w:val="Appeldenotedefin"/>
        </w:rPr>
        <w:endnoteRef/>
      </w:r>
      <w:r>
        <w:t xml:space="preserve"> </w:t>
      </w:r>
      <w:r w:rsidRPr="002B5274">
        <w:t>https://www.newamerica.org/oti/blog/a-guide-to-the-wassenaar-arrangement/</w:t>
      </w:r>
    </w:p>
  </w:endnote>
  <w:endnote w:id="3">
    <w:p w14:paraId="74A03CAA" w14:textId="53B957F4" w:rsidR="00DA7FB1" w:rsidRDefault="00DA7FB1">
      <w:pPr>
        <w:pStyle w:val="Notedefin"/>
      </w:pPr>
      <w:r>
        <w:rPr>
          <w:rStyle w:val="Appeldenotedefin"/>
        </w:rPr>
        <w:endnoteRef/>
      </w:r>
      <w:r>
        <w:t xml:space="preserve"> </w:t>
      </w:r>
      <w:r w:rsidRPr="00DA7FB1">
        <w:t>https://www.dni.gov/files/documents/Intelligence%20Reports/2013%20ATA%20SFR%20for%20SSCI%2012%20Mar%202013.pdf</w:t>
      </w:r>
    </w:p>
  </w:endnote>
  <w:endnote w:id="4">
    <w:p w14:paraId="2AD61743" w14:textId="7107AF87" w:rsidR="00DA7FB1" w:rsidRDefault="00DA7FB1">
      <w:pPr>
        <w:pStyle w:val="Notedefin"/>
      </w:pPr>
      <w:r>
        <w:rPr>
          <w:rStyle w:val="Appeldenotedefin"/>
        </w:rPr>
        <w:endnoteRef/>
      </w:r>
      <w:r>
        <w:t xml:space="preserve"> </w:t>
      </w:r>
      <w:r w:rsidRPr="00DA7FB1">
        <w:t>https://www.dni.gov/files/NCSC/documents/features/20200205-National_CI_Strategy_2020_2022.pdf</w:t>
      </w:r>
    </w:p>
  </w:endnote>
  <w:endnote w:id="5">
    <w:p w14:paraId="4F6A6E75" w14:textId="154672FC" w:rsidR="00B44E4A" w:rsidRDefault="00B44E4A">
      <w:pPr>
        <w:pStyle w:val="Notedefin"/>
      </w:pPr>
      <w:r>
        <w:rPr>
          <w:rStyle w:val="Appeldenotedefin"/>
        </w:rPr>
        <w:endnoteRef/>
      </w:r>
      <w:r>
        <w:t xml:space="preserve"> </w:t>
      </w:r>
      <w:r w:rsidRPr="00B44E4A">
        <w:t>https://www.sgdsn.gouv.fr/publications/revue-strategique-de-cyberdefense</w:t>
      </w:r>
    </w:p>
  </w:endnote>
  <w:endnote w:id="6">
    <w:p w14:paraId="09B70702" w14:textId="48A02CEE" w:rsidR="00B44E4A" w:rsidRDefault="00B44E4A">
      <w:pPr>
        <w:pStyle w:val="Notedefin"/>
      </w:pPr>
      <w:r>
        <w:rPr>
          <w:rStyle w:val="Appeldenotedefin"/>
        </w:rPr>
        <w:endnoteRef/>
      </w:r>
      <w:r>
        <w:t xml:space="preserve"> </w:t>
      </w:r>
      <w:r w:rsidRPr="00B44E4A">
        <w:t>https://www.sgdsn.gouv.fr/publications/revue-nationale-strategique-2022</w:t>
      </w:r>
    </w:p>
  </w:endnote>
  <w:endnote w:id="7">
    <w:p w14:paraId="757A4335" w14:textId="78EFBFCB" w:rsidR="00B44E4A" w:rsidRDefault="00B44E4A">
      <w:pPr>
        <w:pStyle w:val="Notedefin"/>
      </w:pPr>
      <w:r>
        <w:rPr>
          <w:rStyle w:val="Appeldenotedefin"/>
        </w:rPr>
        <w:endnoteRef/>
      </w:r>
      <w:r>
        <w:t xml:space="preserve"> </w:t>
      </w:r>
      <w:r w:rsidR="00B87253" w:rsidRPr="00B87253">
        <w:t>https://assets.publishing.service.gov.uk/government/uploads/system/uploads/attachment_data/file/1049825/government-cyber-security-strategy.pdf</w:t>
      </w:r>
    </w:p>
  </w:endnote>
  <w:endnote w:id="8">
    <w:p w14:paraId="3A5D815E" w14:textId="5C0EC564" w:rsidR="00B87253" w:rsidRDefault="00B87253">
      <w:pPr>
        <w:pStyle w:val="Notedefin"/>
      </w:pPr>
      <w:r>
        <w:rPr>
          <w:rStyle w:val="Appeldenotedefin"/>
        </w:rPr>
        <w:endnoteRef/>
      </w:r>
      <w:r>
        <w:t xml:space="preserve"> </w:t>
      </w:r>
      <w:r w:rsidRPr="00B87253">
        <w:t>https://www.gov.uk/government/speeches/cyberuk-speech</w:t>
      </w:r>
    </w:p>
  </w:endnote>
  <w:endnote w:id="9">
    <w:p w14:paraId="16BBC765" w14:textId="61CED432" w:rsidR="00B87253" w:rsidRDefault="00B87253">
      <w:pPr>
        <w:pStyle w:val="Notedefin"/>
      </w:pPr>
      <w:r>
        <w:rPr>
          <w:rStyle w:val="Appeldenotedefin"/>
        </w:rPr>
        <w:endnoteRef/>
      </w:r>
      <w:r>
        <w:t xml:space="preserve"> </w:t>
      </w:r>
      <w:r w:rsidRPr="00B87253">
        <w:t>https://www.ncsc.gov.uk/news/cyber-experts-warn-of-rising-threat-from-commercial-hacking-tools-over-the-next-five-years#:~:text=Cyber%20experts%20warn%20of%20rising%20threat%20from%20irresponsible%20use%20of,over%20the%20next%20five%20years</w:t>
      </w:r>
    </w:p>
  </w:endnote>
  <w:endnote w:id="10">
    <w:p w14:paraId="73B4BE50" w14:textId="592991E3" w:rsidR="002B5274" w:rsidRDefault="002B5274">
      <w:pPr>
        <w:pStyle w:val="Notedefin"/>
      </w:pPr>
      <w:r>
        <w:rPr>
          <w:rStyle w:val="Appeldenotedefin"/>
        </w:rPr>
        <w:endnoteRef/>
      </w:r>
      <w:r>
        <w:t xml:space="preserve"> </w:t>
      </w:r>
      <w:r w:rsidRPr="002B5274">
        <w:t>https://www.nytimes.com/2023/04/18/world/americas/pegasus-spyware-mexico.html</w:t>
      </w:r>
    </w:p>
  </w:endnote>
  <w:endnote w:id="11">
    <w:p w14:paraId="0B214438" w14:textId="3ED11723" w:rsidR="002B5274" w:rsidRDefault="002B5274">
      <w:pPr>
        <w:pStyle w:val="Notedefin"/>
      </w:pPr>
      <w:r>
        <w:rPr>
          <w:rStyle w:val="Appeldenotedefin"/>
        </w:rPr>
        <w:endnoteRef/>
      </w:r>
      <w:r>
        <w:t xml:space="preserve"> </w:t>
      </w:r>
      <w:r w:rsidRPr="002B5274">
        <w:t>https://www.foreignaffairs.com/world/autocrat-in-your-iphone-mercenary-spyware-ronald-deibert</w:t>
      </w:r>
    </w:p>
  </w:endnote>
  <w:endnote w:id="12">
    <w:p w14:paraId="5AAA9FCE" w14:textId="12A8CD82" w:rsidR="002B5274" w:rsidRDefault="002B5274">
      <w:pPr>
        <w:pStyle w:val="Notedefin"/>
      </w:pPr>
      <w:r>
        <w:rPr>
          <w:rStyle w:val="Appeldenotedefin"/>
        </w:rPr>
        <w:endnoteRef/>
      </w:r>
      <w:r>
        <w:t xml:space="preserve"> </w:t>
      </w:r>
      <w:r w:rsidRPr="002B5274">
        <w:t>https://www.whitehouse.gov/briefing-room/statements-releases/2023/03/27/fact-sheet-president-biden-signs-executive-order-to-prohibit-u-s-government-use-of-commercial-spyware-that-poses-risks-to-national-security/</w:t>
      </w:r>
    </w:p>
  </w:endnote>
  <w:endnote w:id="13">
    <w:p w14:paraId="48CCBBEB" w14:textId="734E1C1A" w:rsidR="002B5274" w:rsidRDefault="002B5274">
      <w:pPr>
        <w:pStyle w:val="Notedefin"/>
      </w:pPr>
      <w:r>
        <w:rPr>
          <w:rStyle w:val="Appeldenotedefin"/>
        </w:rPr>
        <w:endnoteRef/>
      </w:r>
      <w:r>
        <w:t xml:space="preserve"> </w:t>
      </w:r>
      <w:r w:rsidRPr="002B5274">
        <w:t>https://www.forbes.com/sites/forbestechcouncil/2018/01/16/new-changes-to-wassenaar-arrangement-export-controls-will-benefit-cybersecurity/?sh=5ac777d45ed6</w:t>
      </w:r>
    </w:p>
  </w:endnote>
  <w:endnote w:id="14">
    <w:p w14:paraId="025C02BC" w14:textId="2E0294E6" w:rsidR="002B5274" w:rsidRDefault="002B5274">
      <w:pPr>
        <w:pStyle w:val="Notedefin"/>
      </w:pPr>
      <w:r>
        <w:rPr>
          <w:rStyle w:val="Appeldenotedefin"/>
        </w:rPr>
        <w:endnoteRef/>
      </w:r>
      <w:r>
        <w:t xml:space="preserve"> </w:t>
      </w:r>
      <w:r w:rsidRPr="002B5274">
        <w:t>https://www.whitehouse.gov/briefing-room/statements-releases/2023/03/27/fact-sheet-president-biden-signs-executive-order-to-prohibit-u-s-government-use-of-commercial-spyware-that-poses-risks-to-national-security/</w:t>
      </w:r>
    </w:p>
  </w:endnote>
  <w:endnote w:id="15">
    <w:p w14:paraId="68614E06" w14:textId="0BD3E7B8" w:rsidR="002B5274" w:rsidRDefault="002B5274">
      <w:pPr>
        <w:pStyle w:val="Notedefin"/>
      </w:pPr>
      <w:r>
        <w:rPr>
          <w:rStyle w:val="Appeldenotedefin"/>
        </w:rPr>
        <w:endnoteRef/>
      </w:r>
      <w:r>
        <w:t xml:space="preserve"> </w:t>
      </w:r>
      <w:r w:rsidRPr="002B5274">
        <w:t>https://www.gov.uk/government/publications/uk-france-joint-leaders-declaration/uk-france-joint-leaders-declaration</w:t>
      </w:r>
    </w:p>
  </w:endnote>
  <w:endnote w:id="16">
    <w:p w14:paraId="750C8A2F" w14:textId="6327DCB2" w:rsidR="00D361BA" w:rsidRDefault="00D361BA">
      <w:pPr>
        <w:pStyle w:val="Notedefin"/>
      </w:pPr>
      <w:r>
        <w:rPr>
          <w:rStyle w:val="Appeldenotedefin"/>
        </w:rPr>
        <w:endnoteRef/>
      </w:r>
      <w:r>
        <w:t xml:space="preserve"> </w:t>
      </w:r>
      <w:r w:rsidRPr="00D361BA">
        <w:t>https://www.whitehouse.gov/briefing-room/statements-releases/2023/03/30/joint-statement-on-efforts-to-counter-the-proliferation-and-misuse-of-commercial-spyware/</w:t>
      </w:r>
    </w:p>
  </w:endnote>
  <w:endnote w:id="17">
    <w:p w14:paraId="28C478B1" w14:textId="34F9D541" w:rsidR="008771E4" w:rsidDel="009A71D8" w:rsidRDefault="008771E4">
      <w:pPr>
        <w:pStyle w:val="Notedefin"/>
        <w:rPr>
          <w:del w:id="58" w:author="Tim Maurer" w:date="2023-09-07T13:16:00Z"/>
        </w:rPr>
      </w:pPr>
      <w:del w:id="59" w:author="Tim Maurer" w:date="2023-09-07T13:16:00Z">
        <w:r w:rsidDel="009A71D8">
          <w:rPr>
            <w:rStyle w:val="Appeldenotedefin"/>
          </w:rPr>
          <w:endnoteRef/>
        </w:r>
        <w:r w:rsidDel="009A71D8">
          <w:delText xml:space="preserve"> </w:delText>
        </w:r>
        <w:r w:rsidRPr="008771E4" w:rsidDel="009A71D8">
          <w:delText>https://www.gov.uk/government/publications/caec-report-on-uk-strategic-export-controls-government-response/first-joint-report-of-the-committees-on-arms-export-controls-session-2022-to-2023-developments-in-uk-strategic-export-controls-response-of-the-secre</w:delText>
        </w:r>
      </w:del>
    </w:p>
  </w:endnote>
  <w:endnote w:id="18">
    <w:p w14:paraId="2C32DA77" w14:textId="6C7EFE17" w:rsidR="008771E4" w:rsidDel="009A71D8" w:rsidRDefault="008771E4">
      <w:pPr>
        <w:pStyle w:val="Notedefin"/>
        <w:rPr>
          <w:del w:id="62" w:author="Tim Maurer" w:date="2023-09-07T13:16:00Z"/>
        </w:rPr>
      </w:pPr>
      <w:del w:id="63" w:author="Tim Maurer" w:date="2023-09-07T13:16:00Z">
        <w:r w:rsidDel="009A71D8">
          <w:rPr>
            <w:rStyle w:val="Appeldenotedefin"/>
          </w:rPr>
          <w:endnoteRef/>
        </w:r>
        <w:r w:rsidDel="009A71D8">
          <w:delText xml:space="preserve"> </w:delText>
        </w:r>
        <w:r w:rsidRPr="008771E4" w:rsidDel="009A71D8">
          <w:delText>https://www.theglobalcity.uk/cyber-security</w:delText>
        </w:r>
      </w:del>
    </w:p>
  </w:endnote>
  <w:endnote w:id="19">
    <w:p w14:paraId="10D7ADB6" w14:textId="0EDDD2C8" w:rsidR="008771E4" w:rsidDel="009A71D8" w:rsidRDefault="008771E4">
      <w:pPr>
        <w:pStyle w:val="Notedefin"/>
        <w:rPr>
          <w:del w:id="66" w:author="Tim Maurer" w:date="2023-09-07T13:16:00Z"/>
        </w:rPr>
      </w:pPr>
      <w:del w:id="67" w:author="Tim Maurer" w:date="2023-09-07T13:16:00Z">
        <w:r w:rsidDel="009A71D8">
          <w:rPr>
            <w:rStyle w:val="Appeldenotedefin"/>
          </w:rPr>
          <w:endnoteRef/>
        </w:r>
        <w:r w:rsidDel="009A71D8">
          <w:delText xml:space="preserve"> </w:delText>
        </w:r>
        <w:r w:rsidRPr="008771E4" w:rsidDel="009A71D8">
          <w:delText>https://www.forbes.com/sites/gilpress/2017/07/18/6-reasons-israel-became-a-cybersecurity-powerhouse-leading-the-82-billion-industry/?sh=18c95bc4420a</w:delText>
        </w:r>
      </w:del>
    </w:p>
  </w:endnote>
  <w:endnote w:id="20">
    <w:p w14:paraId="6CF77746" w14:textId="3BFBDEA4" w:rsidR="00FD7AE5" w:rsidRDefault="00FD7AE5">
      <w:pPr>
        <w:pStyle w:val="Notedefin"/>
      </w:pPr>
      <w:r>
        <w:rPr>
          <w:rStyle w:val="Appeldenotedefin"/>
        </w:rPr>
        <w:endnoteRef/>
      </w:r>
      <w:r>
        <w:t xml:space="preserve"> </w:t>
      </w:r>
      <w:r w:rsidRPr="00FD7AE5">
        <w:t>https://cyberteCybersecurity Tech Accord principles limiting offensive operations in cyberspace</w:t>
      </w:r>
    </w:p>
  </w:endnote>
  <w:endnote w:id="21">
    <w:p w14:paraId="32FB0803" w14:textId="731655F8" w:rsidR="00FD7AE5" w:rsidRDefault="00FD7AE5">
      <w:pPr>
        <w:pStyle w:val="Notedefin"/>
      </w:pPr>
      <w:r>
        <w:rPr>
          <w:rStyle w:val="Appeldenotedefin"/>
        </w:rPr>
        <w:endnoteRef/>
      </w:r>
      <w:r>
        <w:t xml:space="preserve"> </w:t>
      </w:r>
      <w:r w:rsidRPr="00FD7AE5">
        <w:t>https://www.business-humanrights.org/en/latest-news/2023-summit-for-democracy-over-45-organisations-call-on-states-to-protect-citizens-against-the-abuse-of-spyware/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0896435"/>
      <w:docPartObj>
        <w:docPartGallery w:val="Page Numbers (Bottom of Page)"/>
        <w:docPartUnique/>
      </w:docPartObj>
    </w:sdtPr>
    <w:sdtEndPr>
      <w:rPr>
        <w:noProof/>
      </w:rPr>
    </w:sdtEndPr>
    <w:sdtContent>
      <w:p w14:paraId="150E56B6" w14:textId="70EF74E3" w:rsidR="00D361BA" w:rsidRDefault="00D361BA">
        <w:pPr>
          <w:pStyle w:val="Pieddepage"/>
          <w:jc w:val="right"/>
        </w:pPr>
        <w:r>
          <w:fldChar w:fldCharType="begin"/>
        </w:r>
        <w:r>
          <w:instrText xml:space="preserve"> PAGE   \* MERGEFORMAT </w:instrText>
        </w:r>
        <w:r>
          <w:fldChar w:fldCharType="separate"/>
        </w:r>
        <w:r w:rsidR="0089334A">
          <w:rPr>
            <w:noProof/>
          </w:rPr>
          <w:t>4</w:t>
        </w:r>
        <w:r>
          <w:rPr>
            <w:noProof/>
          </w:rPr>
          <w:fldChar w:fldCharType="end"/>
        </w:r>
      </w:p>
    </w:sdtContent>
  </w:sdt>
  <w:p w14:paraId="2304FD39" w14:textId="77777777" w:rsidR="00D361BA" w:rsidRDefault="00D361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F96F6" w14:textId="77777777" w:rsidR="00D83209" w:rsidRDefault="00D83209" w:rsidP="00F276D6">
      <w:pPr>
        <w:spacing w:after="0" w:line="240" w:lineRule="auto"/>
      </w:pPr>
      <w:r>
        <w:separator/>
      </w:r>
    </w:p>
  </w:footnote>
  <w:footnote w:type="continuationSeparator" w:id="0">
    <w:p w14:paraId="17E5675D" w14:textId="77777777" w:rsidR="00D83209" w:rsidRDefault="00D83209" w:rsidP="00F27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0D62"/>
    <w:multiLevelType w:val="hybridMultilevel"/>
    <w:tmpl w:val="5BAE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087C"/>
    <w:multiLevelType w:val="hybridMultilevel"/>
    <w:tmpl w:val="E5ACB8D2"/>
    <w:lvl w:ilvl="0" w:tplc="BE4AAA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7831"/>
    <w:multiLevelType w:val="hybridMultilevel"/>
    <w:tmpl w:val="0A801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2CA"/>
    <w:multiLevelType w:val="hybridMultilevel"/>
    <w:tmpl w:val="DCEA8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65BB4"/>
    <w:multiLevelType w:val="hybridMultilevel"/>
    <w:tmpl w:val="C80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F6169"/>
    <w:multiLevelType w:val="hybridMultilevel"/>
    <w:tmpl w:val="79F40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55B33"/>
    <w:multiLevelType w:val="hybridMultilevel"/>
    <w:tmpl w:val="1F20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SOIR Mahé">
    <w15:presenceInfo w15:providerId="None" w15:userId="DERSOIR Mahé"/>
  </w15:person>
  <w15:person w15:author="Tim Maurer">
    <w15:presenceInfo w15:providerId="AD" w15:userId="S::Tim.Maurer@ceip.org::93349669-5e5f-4da0-909f-0a86000f0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D6"/>
    <w:rsid w:val="00050126"/>
    <w:rsid w:val="00086F0A"/>
    <w:rsid w:val="000A46E1"/>
    <w:rsid w:val="00102C49"/>
    <w:rsid w:val="002763B4"/>
    <w:rsid w:val="002A2B4D"/>
    <w:rsid w:val="002B5274"/>
    <w:rsid w:val="003E1936"/>
    <w:rsid w:val="006954FC"/>
    <w:rsid w:val="006D4B72"/>
    <w:rsid w:val="008771E4"/>
    <w:rsid w:val="0089334A"/>
    <w:rsid w:val="00935267"/>
    <w:rsid w:val="009A71D8"/>
    <w:rsid w:val="00AC1628"/>
    <w:rsid w:val="00AD230E"/>
    <w:rsid w:val="00B44E4A"/>
    <w:rsid w:val="00B87253"/>
    <w:rsid w:val="00BB77D0"/>
    <w:rsid w:val="00BD5052"/>
    <w:rsid w:val="00CB7C95"/>
    <w:rsid w:val="00D361BA"/>
    <w:rsid w:val="00D634C3"/>
    <w:rsid w:val="00D83209"/>
    <w:rsid w:val="00D933F8"/>
    <w:rsid w:val="00DA7FB1"/>
    <w:rsid w:val="00E15152"/>
    <w:rsid w:val="00F01AB8"/>
    <w:rsid w:val="00F235DD"/>
    <w:rsid w:val="00F276D6"/>
    <w:rsid w:val="00F359D7"/>
    <w:rsid w:val="00F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48AD"/>
  <w15:chartTrackingRefBased/>
  <w15:docId w15:val="{D633BBEF-ECF2-49DF-ABBA-C9992268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276D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276D6"/>
    <w:rPr>
      <w:sz w:val="20"/>
      <w:szCs w:val="20"/>
    </w:rPr>
  </w:style>
  <w:style w:type="character" w:styleId="Appelnotedebasdep">
    <w:name w:val="footnote reference"/>
    <w:basedOn w:val="Policepardfaut"/>
    <w:uiPriority w:val="99"/>
    <w:semiHidden/>
    <w:unhideWhenUsed/>
    <w:rsid w:val="00F276D6"/>
    <w:rPr>
      <w:vertAlign w:val="superscript"/>
    </w:rPr>
  </w:style>
  <w:style w:type="paragraph" w:styleId="Paragraphedeliste">
    <w:name w:val="List Paragraph"/>
    <w:basedOn w:val="Normal"/>
    <w:uiPriority w:val="34"/>
    <w:qFormat/>
    <w:rsid w:val="00086F0A"/>
    <w:pPr>
      <w:ind w:left="720"/>
      <w:contextualSpacing/>
    </w:pPr>
  </w:style>
  <w:style w:type="paragraph" w:styleId="Notedefin">
    <w:name w:val="endnote text"/>
    <w:basedOn w:val="Normal"/>
    <w:link w:val="NotedefinCar"/>
    <w:uiPriority w:val="99"/>
    <w:semiHidden/>
    <w:unhideWhenUsed/>
    <w:rsid w:val="002B5274"/>
    <w:pPr>
      <w:spacing w:after="0" w:line="240" w:lineRule="auto"/>
    </w:pPr>
    <w:rPr>
      <w:sz w:val="20"/>
      <w:szCs w:val="20"/>
    </w:rPr>
  </w:style>
  <w:style w:type="character" w:customStyle="1" w:styleId="NotedefinCar">
    <w:name w:val="Note de fin Car"/>
    <w:basedOn w:val="Policepardfaut"/>
    <w:link w:val="Notedefin"/>
    <w:uiPriority w:val="99"/>
    <w:semiHidden/>
    <w:rsid w:val="002B5274"/>
    <w:rPr>
      <w:sz w:val="20"/>
      <w:szCs w:val="20"/>
    </w:rPr>
  </w:style>
  <w:style w:type="character" w:styleId="Appeldenotedefin">
    <w:name w:val="endnote reference"/>
    <w:basedOn w:val="Policepardfaut"/>
    <w:uiPriority w:val="99"/>
    <w:semiHidden/>
    <w:unhideWhenUsed/>
    <w:rsid w:val="002B5274"/>
    <w:rPr>
      <w:vertAlign w:val="superscript"/>
    </w:rPr>
  </w:style>
  <w:style w:type="character" w:styleId="Lienhypertexte">
    <w:name w:val="Hyperlink"/>
    <w:basedOn w:val="Policepardfaut"/>
    <w:uiPriority w:val="99"/>
    <w:unhideWhenUsed/>
    <w:rsid w:val="00B44E4A"/>
    <w:rPr>
      <w:color w:val="0000FF"/>
      <w:u w:val="single"/>
    </w:rPr>
  </w:style>
  <w:style w:type="paragraph" w:styleId="En-tte">
    <w:name w:val="header"/>
    <w:basedOn w:val="Normal"/>
    <w:link w:val="En-tteCar"/>
    <w:uiPriority w:val="99"/>
    <w:unhideWhenUsed/>
    <w:rsid w:val="00D361BA"/>
    <w:pPr>
      <w:tabs>
        <w:tab w:val="center" w:pos="4680"/>
        <w:tab w:val="right" w:pos="9360"/>
      </w:tabs>
      <w:spacing w:after="0" w:line="240" w:lineRule="auto"/>
    </w:pPr>
  </w:style>
  <w:style w:type="character" w:customStyle="1" w:styleId="En-tteCar">
    <w:name w:val="En-tête Car"/>
    <w:basedOn w:val="Policepardfaut"/>
    <w:link w:val="En-tte"/>
    <w:uiPriority w:val="99"/>
    <w:rsid w:val="00D361BA"/>
  </w:style>
  <w:style w:type="paragraph" w:styleId="Pieddepage">
    <w:name w:val="footer"/>
    <w:basedOn w:val="Normal"/>
    <w:link w:val="PieddepageCar"/>
    <w:uiPriority w:val="99"/>
    <w:unhideWhenUsed/>
    <w:rsid w:val="00D361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1BA"/>
  </w:style>
  <w:style w:type="paragraph" w:styleId="Rvision">
    <w:name w:val="Revision"/>
    <w:hidden/>
    <w:uiPriority w:val="99"/>
    <w:semiHidden/>
    <w:rsid w:val="009A71D8"/>
    <w:pPr>
      <w:spacing w:after="0" w:line="240" w:lineRule="auto"/>
    </w:pPr>
  </w:style>
  <w:style w:type="paragraph" w:styleId="Textedebulles">
    <w:name w:val="Balloon Text"/>
    <w:basedOn w:val="Normal"/>
    <w:link w:val="TextedebullesCar"/>
    <w:uiPriority w:val="99"/>
    <w:semiHidden/>
    <w:unhideWhenUsed/>
    <w:rsid w:val="002A2B4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2B4D"/>
    <w:rPr>
      <w:rFonts w:ascii="Segoe UI" w:hAnsi="Segoe UI" w:cs="Segoe UI"/>
      <w:sz w:val="18"/>
      <w:szCs w:val="18"/>
    </w:rPr>
  </w:style>
  <w:style w:type="character" w:styleId="Marquedecommentaire">
    <w:name w:val="annotation reference"/>
    <w:basedOn w:val="Policepardfaut"/>
    <w:uiPriority w:val="99"/>
    <w:semiHidden/>
    <w:unhideWhenUsed/>
    <w:rsid w:val="002A2B4D"/>
    <w:rPr>
      <w:sz w:val="16"/>
      <w:szCs w:val="16"/>
    </w:rPr>
  </w:style>
  <w:style w:type="paragraph" w:styleId="Commentaire">
    <w:name w:val="annotation text"/>
    <w:basedOn w:val="Normal"/>
    <w:link w:val="CommentaireCar"/>
    <w:uiPriority w:val="99"/>
    <w:semiHidden/>
    <w:unhideWhenUsed/>
    <w:rsid w:val="002A2B4D"/>
    <w:pPr>
      <w:spacing w:line="240" w:lineRule="auto"/>
    </w:pPr>
    <w:rPr>
      <w:sz w:val="20"/>
      <w:szCs w:val="20"/>
    </w:rPr>
  </w:style>
  <w:style w:type="character" w:customStyle="1" w:styleId="CommentaireCar">
    <w:name w:val="Commentaire Car"/>
    <w:basedOn w:val="Policepardfaut"/>
    <w:link w:val="Commentaire"/>
    <w:uiPriority w:val="99"/>
    <w:semiHidden/>
    <w:rsid w:val="002A2B4D"/>
    <w:rPr>
      <w:sz w:val="20"/>
      <w:szCs w:val="20"/>
    </w:rPr>
  </w:style>
  <w:style w:type="paragraph" w:styleId="Objetducommentaire">
    <w:name w:val="annotation subject"/>
    <w:basedOn w:val="Commentaire"/>
    <w:next w:val="Commentaire"/>
    <w:link w:val="ObjetducommentaireCar"/>
    <w:uiPriority w:val="99"/>
    <w:semiHidden/>
    <w:unhideWhenUsed/>
    <w:rsid w:val="002A2B4D"/>
    <w:rPr>
      <w:b/>
      <w:bCs/>
    </w:rPr>
  </w:style>
  <w:style w:type="character" w:customStyle="1" w:styleId="ObjetducommentaireCar">
    <w:name w:val="Objet du commentaire Car"/>
    <w:basedOn w:val="CommentaireCar"/>
    <w:link w:val="Objetducommentaire"/>
    <w:uiPriority w:val="99"/>
    <w:semiHidden/>
    <w:rsid w:val="002A2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a.business-humanrights.org/media/documents/JointStatement_Summit_for_Democracy_2023_FINAL.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2C41-BD65-4D70-AA74-17A1A235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1930</Words>
  <Characters>10620</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Maurer</dc:creator>
  <cp:keywords/>
  <dc:description/>
  <cp:lastModifiedBy>DERSOIR Mahé</cp:lastModifiedBy>
  <cp:revision>3</cp:revision>
  <cp:lastPrinted>2023-09-07T13:49:00Z</cp:lastPrinted>
  <dcterms:created xsi:type="dcterms:W3CDTF">2023-09-20T19:52:00Z</dcterms:created>
  <dcterms:modified xsi:type="dcterms:W3CDTF">2023-09-21T03:44:00Z</dcterms:modified>
</cp:coreProperties>
</file>