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ACAE6" w14:textId="34981269" w:rsidR="00D714CC" w:rsidRPr="000B24FE" w:rsidRDefault="00F46A52" w:rsidP="000B24FE">
      <w:pPr>
        <w:pStyle w:val="ListParagraph"/>
        <w:numPr>
          <w:ilvl w:val="0"/>
          <w:numId w:val="19"/>
        </w:numPr>
        <w:jc w:val="both"/>
        <w:rPr>
          <w:rFonts w:ascii="Times New Roman" w:eastAsia="Times New Roman" w:hAnsi="Times New Roman" w:cs="Times New Roman"/>
          <w:b/>
          <w:bCs/>
          <w:sz w:val="20"/>
          <w:szCs w:val="20"/>
          <w:u w:val="single"/>
          <w:lang w:val="en-CA"/>
        </w:rPr>
      </w:pPr>
      <w:r w:rsidRPr="000B24FE">
        <w:rPr>
          <w:rFonts w:ascii="Times New Roman" w:eastAsia="Times New Roman" w:hAnsi="Times New Roman" w:cs="Times New Roman"/>
          <w:b/>
          <w:bCs/>
          <w:sz w:val="20"/>
          <w:szCs w:val="20"/>
          <w:u w:val="single"/>
          <w:lang w:val="en-CA"/>
        </w:rPr>
        <w:t xml:space="preserve">Collaboration </w:t>
      </w:r>
      <w:r w:rsidR="00D714CC" w:rsidRPr="000B24FE">
        <w:rPr>
          <w:rFonts w:ascii="Times New Roman" w:eastAsia="Times New Roman" w:hAnsi="Times New Roman" w:cs="Times New Roman"/>
          <w:b/>
          <w:bCs/>
          <w:sz w:val="20"/>
          <w:szCs w:val="20"/>
          <w:u w:val="single"/>
          <w:lang w:val="en-CA"/>
        </w:rPr>
        <w:t xml:space="preserve">Bill &amp; Melinda Gates Foundation </w:t>
      </w:r>
      <w:r w:rsidR="00F930B1" w:rsidRPr="000B24FE">
        <w:rPr>
          <w:rFonts w:ascii="Times New Roman" w:eastAsia="Times New Roman" w:hAnsi="Times New Roman" w:cs="Times New Roman"/>
          <w:b/>
          <w:bCs/>
          <w:sz w:val="20"/>
          <w:szCs w:val="20"/>
          <w:u w:val="single"/>
          <w:lang w:val="en-CA"/>
        </w:rPr>
        <w:t>&amp;</w:t>
      </w:r>
      <w:r w:rsidR="00D714CC" w:rsidRPr="000B24FE">
        <w:rPr>
          <w:rFonts w:ascii="Times New Roman" w:eastAsia="Times New Roman" w:hAnsi="Times New Roman" w:cs="Times New Roman"/>
          <w:b/>
          <w:bCs/>
          <w:sz w:val="20"/>
          <w:szCs w:val="20"/>
          <w:u w:val="single"/>
          <w:lang w:val="en-CA"/>
        </w:rPr>
        <w:t xml:space="preserve"> </w:t>
      </w:r>
      <w:r w:rsidR="00C06F96" w:rsidRPr="000B24FE">
        <w:rPr>
          <w:rFonts w:ascii="Times New Roman" w:eastAsia="Times New Roman" w:hAnsi="Times New Roman" w:cs="Times New Roman"/>
          <w:b/>
          <w:bCs/>
          <w:sz w:val="20"/>
          <w:szCs w:val="20"/>
          <w:u w:val="single"/>
          <w:lang w:val="en-CA"/>
        </w:rPr>
        <w:t xml:space="preserve">the </w:t>
      </w:r>
      <w:r w:rsidR="00D714CC" w:rsidRPr="000B24FE">
        <w:rPr>
          <w:rFonts w:ascii="Times New Roman" w:eastAsia="Times New Roman" w:hAnsi="Times New Roman" w:cs="Times New Roman"/>
          <w:b/>
          <w:bCs/>
          <w:sz w:val="20"/>
          <w:szCs w:val="20"/>
          <w:u w:val="single"/>
          <w:lang w:val="en-CA"/>
        </w:rPr>
        <w:t>P</w:t>
      </w:r>
      <w:r w:rsidR="00C06F96" w:rsidRPr="000B24FE">
        <w:rPr>
          <w:rFonts w:ascii="Times New Roman" w:eastAsia="Times New Roman" w:hAnsi="Times New Roman" w:cs="Times New Roman"/>
          <w:b/>
          <w:bCs/>
          <w:sz w:val="20"/>
          <w:szCs w:val="20"/>
          <w:u w:val="single"/>
          <w:lang w:val="en-CA"/>
        </w:rPr>
        <w:t xml:space="preserve">aris </w:t>
      </w:r>
      <w:r w:rsidR="00D714CC" w:rsidRPr="000B24FE">
        <w:rPr>
          <w:rFonts w:ascii="Times New Roman" w:eastAsia="Times New Roman" w:hAnsi="Times New Roman" w:cs="Times New Roman"/>
          <w:b/>
          <w:bCs/>
          <w:sz w:val="20"/>
          <w:szCs w:val="20"/>
          <w:u w:val="single"/>
          <w:lang w:val="en-CA"/>
        </w:rPr>
        <w:t>P</w:t>
      </w:r>
      <w:r w:rsidR="00C06F96" w:rsidRPr="000B24FE">
        <w:rPr>
          <w:rFonts w:ascii="Times New Roman" w:eastAsia="Times New Roman" w:hAnsi="Times New Roman" w:cs="Times New Roman"/>
          <w:b/>
          <w:bCs/>
          <w:sz w:val="20"/>
          <w:szCs w:val="20"/>
          <w:u w:val="single"/>
          <w:lang w:val="en-CA"/>
        </w:rPr>
        <w:t xml:space="preserve">eace </w:t>
      </w:r>
      <w:r w:rsidR="00D714CC" w:rsidRPr="000B24FE">
        <w:rPr>
          <w:rFonts w:ascii="Times New Roman" w:eastAsia="Times New Roman" w:hAnsi="Times New Roman" w:cs="Times New Roman"/>
          <w:b/>
          <w:bCs/>
          <w:sz w:val="20"/>
          <w:szCs w:val="20"/>
          <w:u w:val="single"/>
          <w:lang w:val="en-CA"/>
        </w:rPr>
        <w:t>F</w:t>
      </w:r>
      <w:r w:rsidR="00C06F96" w:rsidRPr="000B24FE">
        <w:rPr>
          <w:rFonts w:ascii="Times New Roman" w:eastAsia="Times New Roman" w:hAnsi="Times New Roman" w:cs="Times New Roman"/>
          <w:b/>
          <w:bCs/>
          <w:sz w:val="20"/>
          <w:szCs w:val="20"/>
          <w:u w:val="single"/>
          <w:lang w:val="en-CA"/>
        </w:rPr>
        <w:t>orum</w:t>
      </w:r>
      <w:r w:rsidR="00D714CC" w:rsidRPr="000B24FE">
        <w:rPr>
          <w:rFonts w:ascii="Times New Roman" w:eastAsia="Times New Roman" w:hAnsi="Times New Roman" w:cs="Times New Roman"/>
          <w:b/>
          <w:bCs/>
          <w:sz w:val="20"/>
          <w:szCs w:val="20"/>
          <w:u w:val="single"/>
          <w:lang w:val="en-CA"/>
        </w:rPr>
        <w:t>:</w:t>
      </w:r>
      <w:r w:rsidRPr="000B24FE">
        <w:rPr>
          <w:rFonts w:ascii="Times New Roman" w:eastAsia="Times New Roman" w:hAnsi="Times New Roman" w:cs="Times New Roman"/>
          <w:b/>
          <w:bCs/>
          <w:sz w:val="20"/>
          <w:szCs w:val="20"/>
          <w:u w:val="single"/>
          <w:lang w:val="en-CA"/>
        </w:rPr>
        <w:t xml:space="preserve"> </w:t>
      </w:r>
    </w:p>
    <w:p w14:paraId="5E702D99" w14:textId="3F334D32" w:rsidR="00BD549F" w:rsidRPr="000B24FE" w:rsidRDefault="00BD549F" w:rsidP="000B24FE">
      <w:pPr>
        <w:pStyle w:val="ListParagraph"/>
        <w:numPr>
          <w:ilvl w:val="0"/>
          <w:numId w:val="18"/>
        </w:numPr>
        <w:jc w:val="both"/>
        <w:rPr>
          <w:rFonts w:ascii="Times New Roman" w:eastAsia="Times New Roman" w:hAnsi="Times New Roman" w:cs="Times New Roman"/>
          <w:b/>
          <w:bCs/>
          <w:sz w:val="20"/>
          <w:szCs w:val="20"/>
          <w:lang w:val="en-CA"/>
        </w:rPr>
      </w:pPr>
      <w:r w:rsidRPr="000B24FE">
        <w:rPr>
          <w:rFonts w:ascii="Times New Roman" w:eastAsia="Times New Roman" w:hAnsi="Times New Roman" w:cs="Times New Roman"/>
          <w:b/>
          <w:bCs/>
          <w:sz w:val="20"/>
          <w:szCs w:val="20"/>
          <w:lang w:val="en-CA"/>
        </w:rPr>
        <w:t>A strengthened partnership over the last four years</w:t>
      </w:r>
    </w:p>
    <w:p w14:paraId="6D9A4BA7" w14:textId="06A7623B" w:rsidR="00416764" w:rsidRDefault="003C30AC" w:rsidP="000B24FE">
      <w:pPr>
        <w:jc w:val="both"/>
        <w:rPr>
          <w:rFonts w:ascii="Times New Roman" w:eastAsia="Times New Roman" w:hAnsi="Times New Roman" w:cs="Times New Roman"/>
          <w:sz w:val="20"/>
          <w:szCs w:val="20"/>
          <w:lang w:val="en-CA"/>
        </w:rPr>
      </w:pPr>
      <w:r w:rsidRPr="005108DF">
        <w:rPr>
          <w:rFonts w:ascii="Times New Roman" w:eastAsia="Times New Roman" w:hAnsi="Times New Roman" w:cs="Times New Roman"/>
          <w:sz w:val="20"/>
          <w:szCs w:val="20"/>
          <w:lang w:val="en-CA"/>
        </w:rPr>
        <w:t>The Bill and Melinda Gates Found</w:t>
      </w:r>
      <w:r w:rsidR="00C73DD7" w:rsidRPr="005108DF">
        <w:rPr>
          <w:rFonts w:ascii="Times New Roman" w:eastAsia="Times New Roman" w:hAnsi="Times New Roman" w:cs="Times New Roman"/>
          <w:sz w:val="20"/>
          <w:szCs w:val="20"/>
          <w:lang w:val="en-CA"/>
        </w:rPr>
        <w:t>ation</w:t>
      </w:r>
      <w:r w:rsidRPr="005108DF">
        <w:rPr>
          <w:rFonts w:ascii="Times New Roman" w:eastAsia="Times New Roman" w:hAnsi="Times New Roman" w:cs="Times New Roman"/>
          <w:sz w:val="20"/>
          <w:szCs w:val="20"/>
          <w:lang w:val="en-CA"/>
        </w:rPr>
        <w:t xml:space="preserve"> has </w:t>
      </w:r>
      <w:r w:rsidR="008A6F0F" w:rsidRPr="005108DF">
        <w:rPr>
          <w:rFonts w:ascii="Times New Roman" w:eastAsia="Times New Roman" w:hAnsi="Times New Roman" w:cs="Times New Roman"/>
          <w:sz w:val="20"/>
          <w:szCs w:val="20"/>
          <w:lang w:val="en-CA"/>
        </w:rPr>
        <w:t xml:space="preserve">been collaborating with </w:t>
      </w:r>
      <w:r w:rsidRPr="005108DF">
        <w:rPr>
          <w:rFonts w:ascii="Times New Roman" w:eastAsia="Times New Roman" w:hAnsi="Times New Roman" w:cs="Times New Roman"/>
          <w:sz w:val="20"/>
          <w:szCs w:val="20"/>
          <w:lang w:val="en-CA"/>
        </w:rPr>
        <w:t>the Paris Peace Forum since 2020</w:t>
      </w:r>
      <w:r w:rsidR="00826175" w:rsidRPr="005108DF">
        <w:rPr>
          <w:rFonts w:ascii="Times New Roman" w:eastAsia="Times New Roman" w:hAnsi="Times New Roman" w:cs="Times New Roman"/>
          <w:sz w:val="20"/>
          <w:szCs w:val="20"/>
          <w:lang w:val="en-CA"/>
        </w:rPr>
        <w:t xml:space="preserve">. </w:t>
      </w:r>
      <w:r w:rsidR="000D05EF" w:rsidRPr="00BD15A9">
        <w:rPr>
          <w:lang w:val="en-CA"/>
        </w:rPr>
        <w:t xml:space="preserve"> </w:t>
      </w:r>
      <w:r w:rsidR="000D05EF">
        <w:rPr>
          <w:lang w:val="en-CA"/>
        </w:rPr>
        <w:t>O</w:t>
      </w:r>
      <w:r w:rsidR="000D05EF" w:rsidRPr="000D05EF">
        <w:rPr>
          <w:rFonts w:ascii="Times New Roman" w:eastAsia="Times New Roman" w:hAnsi="Times New Roman" w:cs="Times New Roman"/>
          <w:sz w:val="20"/>
          <w:szCs w:val="20"/>
          <w:lang w:val="en-CA"/>
        </w:rPr>
        <w:t xml:space="preserve">ur organisation works year-round to improve global collaboration on issues ranging from pandemic preparedness to critical minerals to food systems. </w:t>
      </w:r>
      <w:r w:rsidR="000D05EF" w:rsidRPr="2830E86C">
        <w:rPr>
          <w:rFonts w:ascii="Times New Roman" w:eastAsia="Times New Roman" w:hAnsi="Times New Roman" w:cs="Times New Roman"/>
          <w:sz w:val="20"/>
          <w:szCs w:val="20"/>
          <w:lang w:val="en-CA"/>
        </w:rPr>
        <w:t>We</w:t>
      </w:r>
      <w:r w:rsidR="01EA7460" w:rsidRPr="2830E86C">
        <w:rPr>
          <w:rFonts w:ascii="Times New Roman" w:eastAsia="Times New Roman" w:hAnsi="Times New Roman" w:cs="Times New Roman"/>
          <w:sz w:val="20"/>
          <w:szCs w:val="20"/>
          <w:lang w:val="en-CA"/>
        </w:rPr>
        <w:t xml:space="preserve"> ha</w:t>
      </w:r>
      <w:r w:rsidR="000D05EF" w:rsidRPr="2830E86C">
        <w:rPr>
          <w:rFonts w:ascii="Times New Roman" w:eastAsia="Times New Roman" w:hAnsi="Times New Roman" w:cs="Times New Roman"/>
          <w:sz w:val="20"/>
          <w:szCs w:val="20"/>
          <w:lang w:val="en-CA"/>
        </w:rPr>
        <w:t>ve</w:t>
      </w:r>
      <w:r w:rsidR="000D05EF" w:rsidRPr="000D05EF">
        <w:rPr>
          <w:rFonts w:ascii="Times New Roman" w:eastAsia="Times New Roman" w:hAnsi="Times New Roman" w:cs="Times New Roman"/>
          <w:sz w:val="20"/>
          <w:szCs w:val="20"/>
          <w:lang w:val="en-CA"/>
        </w:rPr>
        <w:t xml:space="preserve"> produced the Paris Peace Forum every November since 2018 </w:t>
      </w:r>
      <w:r w:rsidR="000D05EF">
        <w:rPr>
          <w:rFonts w:ascii="Times New Roman" w:eastAsia="Times New Roman" w:hAnsi="Times New Roman" w:cs="Times New Roman"/>
          <w:sz w:val="20"/>
          <w:szCs w:val="20"/>
          <w:lang w:val="en-CA"/>
        </w:rPr>
        <w:t xml:space="preserve">– </w:t>
      </w:r>
      <w:r w:rsidR="000D05EF" w:rsidRPr="000D05EF">
        <w:rPr>
          <w:rFonts w:ascii="Times New Roman" w:eastAsia="Times New Roman" w:hAnsi="Times New Roman" w:cs="Times New Roman"/>
          <w:sz w:val="20"/>
          <w:szCs w:val="20"/>
          <w:lang w:val="en-CA"/>
        </w:rPr>
        <w:t>a cross-sector international convening that’s now an established stop on the fall international circuit in the company of UNGA, COP and the G20.</w:t>
      </w:r>
    </w:p>
    <w:p w14:paraId="60469EA5" w14:textId="16A92A4B" w:rsidR="00D714CC" w:rsidRPr="005108DF" w:rsidRDefault="00C73DD7" w:rsidP="00A30DAA">
      <w:pPr>
        <w:ind w:firstLine="708"/>
        <w:jc w:val="both"/>
        <w:rPr>
          <w:rFonts w:ascii="Times New Roman" w:eastAsia="Times New Roman" w:hAnsi="Times New Roman" w:cs="Times New Roman"/>
          <w:sz w:val="20"/>
          <w:szCs w:val="20"/>
          <w:lang w:val="en-CA"/>
        </w:rPr>
      </w:pPr>
      <w:r w:rsidRPr="005108DF">
        <w:rPr>
          <w:rFonts w:ascii="Times New Roman" w:eastAsia="Times New Roman" w:hAnsi="Times New Roman" w:cs="Times New Roman"/>
          <w:sz w:val="20"/>
          <w:szCs w:val="20"/>
          <w:lang w:val="en-CA"/>
        </w:rPr>
        <w:t xml:space="preserve">Our initial </w:t>
      </w:r>
      <w:r w:rsidR="008A6F0F" w:rsidRPr="005108DF">
        <w:rPr>
          <w:rFonts w:ascii="Times New Roman" w:eastAsia="Times New Roman" w:hAnsi="Times New Roman" w:cs="Times New Roman"/>
          <w:sz w:val="20"/>
          <w:szCs w:val="20"/>
          <w:lang w:val="en-CA"/>
        </w:rPr>
        <w:t xml:space="preserve">partnership </w:t>
      </w:r>
      <w:r w:rsidR="00DB03A7" w:rsidRPr="005108DF">
        <w:rPr>
          <w:rFonts w:ascii="Times New Roman" w:eastAsia="Times New Roman" w:hAnsi="Times New Roman" w:cs="Times New Roman"/>
          <w:sz w:val="20"/>
          <w:szCs w:val="20"/>
          <w:lang w:val="en-CA"/>
        </w:rPr>
        <w:t>emerged to meet</w:t>
      </w:r>
      <w:r w:rsidR="008A6F0F" w:rsidRPr="005108DF">
        <w:rPr>
          <w:rFonts w:ascii="Times New Roman" w:eastAsia="Times New Roman" w:hAnsi="Times New Roman" w:cs="Times New Roman"/>
          <w:sz w:val="20"/>
          <w:szCs w:val="20"/>
          <w:lang w:val="en-CA"/>
        </w:rPr>
        <w:t xml:space="preserve"> </w:t>
      </w:r>
      <w:r w:rsidR="009819BF">
        <w:rPr>
          <w:rFonts w:ascii="Times New Roman" w:eastAsia="Times New Roman" w:hAnsi="Times New Roman" w:cs="Times New Roman"/>
          <w:sz w:val="20"/>
          <w:szCs w:val="20"/>
          <w:lang w:val="en-CA"/>
        </w:rPr>
        <w:t>the</w:t>
      </w:r>
      <w:r w:rsidR="008A6F0F" w:rsidRPr="005108DF">
        <w:rPr>
          <w:rFonts w:ascii="Times New Roman" w:eastAsia="Times New Roman" w:hAnsi="Times New Roman" w:cs="Times New Roman"/>
          <w:sz w:val="20"/>
          <w:szCs w:val="20"/>
          <w:lang w:val="en-CA"/>
        </w:rPr>
        <w:t xml:space="preserve"> urgent need for a more effective, </w:t>
      </w:r>
      <w:proofErr w:type="gramStart"/>
      <w:r w:rsidR="008A6F0F" w:rsidRPr="005108DF">
        <w:rPr>
          <w:rFonts w:ascii="Times New Roman" w:eastAsia="Times New Roman" w:hAnsi="Times New Roman" w:cs="Times New Roman"/>
          <w:sz w:val="20"/>
          <w:szCs w:val="20"/>
          <w:lang w:val="en-CA"/>
        </w:rPr>
        <w:t>fair</w:t>
      </w:r>
      <w:proofErr w:type="gramEnd"/>
      <w:r w:rsidR="008A6F0F" w:rsidRPr="005108DF">
        <w:rPr>
          <w:rFonts w:ascii="Times New Roman" w:eastAsia="Times New Roman" w:hAnsi="Times New Roman" w:cs="Times New Roman"/>
          <w:sz w:val="20"/>
          <w:szCs w:val="20"/>
          <w:lang w:val="en-CA"/>
        </w:rPr>
        <w:t xml:space="preserve"> and</w:t>
      </w:r>
      <w:r w:rsidRPr="005108DF">
        <w:rPr>
          <w:rFonts w:ascii="Times New Roman" w:eastAsia="Times New Roman" w:hAnsi="Times New Roman" w:cs="Times New Roman"/>
          <w:sz w:val="20"/>
          <w:szCs w:val="20"/>
          <w:lang w:val="en-CA"/>
        </w:rPr>
        <w:t xml:space="preserve"> coordinated global response to COVID-19.</w:t>
      </w:r>
      <w:r w:rsidR="00826175" w:rsidRPr="005108DF">
        <w:rPr>
          <w:rFonts w:ascii="Times New Roman" w:eastAsia="Times New Roman" w:hAnsi="Times New Roman" w:cs="Times New Roman"/>
          <w:sz w:val="20"/>
          <w:szCs w:val="20"/>
          <w:lang w:val="en-CA"/>
        </w:rPr>
        <w:t xml:space="preserve"> Th</w:t>
      </w:r>
      <w:r w:rsidR="00D714CC" w:rsidRPr="005108DF">
        <w:rPr>
          <w:rFonts w:ascii="Times New Roman" w:eastAsia="Times New Roman" w:hAnsi="Times New Roman" w:cs="Times New Roman"/>
          <w:sz w:val="20"/>
          <w:szCs w:val="20"/>
          <w:lang w:val="en-CA"/>
        </w:rPr>
        <w:t>at</w:t>
      </w:r>
      <w:r w:rsidR="00826175" w:rsidRPr="005108DF">
        <w:rPr>
          <w:rFonts w:ascii="Times New Roman" w:eastAsia="Times New Roman" w:hAnsi="Times New Roman" w:cs="Times New Roman"/>
          <w:sz w:val="20"/>
          <w:szCs w:val="20"/>
          <w:lang w:val="en-CA"/>
        </w:rPr>
        <w:t xml:space="preserve"> year</w:t>
      </w:r>
      <w:r w:rsidR="00D714CC" w:rsidRPr="005108DF">
        <w:rPr>
          <w:rFonts w:ascii="Times New Roman" w:eastAsia="Times New Roman" w:hAnsi="Times New Roman" w:cs="Times New Roman"/>
          <w:sz w:val="20"/>
          <w:szCs w:val="20"/>
          <w:lang w:val="en-CA"/>
        </w:rPr>
        <w:t>, at PPF’s 3</w:t>
      </w:r>
      <w:r w:rsidR="00D714CC" w:rsidRPr="005108DF">
        <w:rPr>
          <w:rFonts w:ascii="Times New Roman" w:eastAsia="Times New Roman" w:hAnsi="Times New Roman" w:cs="Times New Roman"/>
          <w:sz w:val="20"/>
          <w:szCs w:val="20"/>
          <w:vertAlign w:val="superscript"/>
          <w:lang w:val="en-CA"/>
        </w:rPr>
        <w:t>rd</w:t>
      </w:r>
      <w:r w:rsidR="00D714CC" w:rsidRPr="005108DF">
        <w:rPr>
          <w:rFonts w:ascii="Times New Roman" w:eastAsia="Times New Roman" w:hAnsi="Times New Roman" w:cs="Times New Roman"/>
          <w:sz w:val="20"/>
          <w:szCs w:val="20"/>
          <w:lang w:val="en-CA"/>
        </w:rPr>
        <w:t xml:space="preserve"> edition, </w:t>
      </w:r>
      <w:r w:rsidR="00BD549F">
        <w:fldChar w:fldCharType="begin"/>
      </w:r>
      <w:r w:rsidR="00BD549F" w:rsidRPr="00091CFF">
        <w:rPr>
          <w:lang w:val="en-CA"/>
          <w:rPrChange w:id="0" w:author="Megan Dolski" w:date="2024-05-17T11:50:00Z">
            <w:rPr/>
          </w:rPrChange>
        </w:rPr>
        <w:instrText>HYPERLINK "https://www.rfi.fr/en/france/20201112-paris-peace-forum-opens-with-pledge-of-500-million-for-vaccine-access" \h</w:instrText>
      </w:r>
      <w:r w:rsidR="00BD549F">
        <w:fldChar w:fldCharType="separate"/>
      </w:r>
      <w:r w:rsidR="000F7D8C" w:rsidRPr="77150315">
        <w:rPr>
          <w:rStyle w:val="Hyperlink"/>
          <w:rFonts w:ascii="Times New Roman" w:eastAsia="Times New Roman" w:hAnsi="Times New Roman" w:cs="Times New Roman"/>
          <w:sz w:val="20"/>
          <w:szCs w:val="20"/>
          <w:lang w:val="en-CA"/>
        </w:rPr>
        <w:t>$500M USD of new funding</w:t>
      </w:r>
      <w:r w:rsidR="00BD549F">
        <w:rPr>
          <w:rStyle w:val="Hyperlink"/>
          <w:rFonts w:ascii="Times New Roman" w:eastAsia="Times New Roman" w:hAnsi="Times New Roman" w:cs="Times New Roman"/>
          <w:sz w:val="20"/>
          <w:szCs w:val="20"/>
          <w:lang w:val="en-CA"/>
        </w:rPr>
        <w:fldChar w:fldCharType="end"/>
      </w:r>
      <w:r w:rsidR="000F7D8C" w:rsidRPr="77150315">
        <w:rPr>
          <w:rFonts w:ascii="Times New Roman" w:eastAsia="Times New Roman" w:hAnsi="Times New Roman" w:cs="Times New Roman"/>
          <w:sz w:val="20"/>
          <w:szCs w:val="20"/>
          <w:lang w:val="en-CA"/>
        </w:rPr>
        <w:t xml:space="preserve"> </w:t>
      </w:r>
      <w:r w:rsidR="00A30DAA">
        <w:rPr>
          <w:rFonts w:ascii="Times New Roman" w:eastAsia="Times New Roman" w:hAnsi="Times New Roman" w:cs="Times New Roman"/>
          <w:sz w:val="20"/>
          <w:szCs w:val="20"/>
          <w:lang w:val="en-CA"/>
        </w:rPr>
        <w:t xml:space="preserve">– including 70M from BMGF – </w:t>
      </w:r>
      <w:r w:rsidR="000F7D8C" w:rsidRPr="77150315">
        <w:rPr>
          <w:rFonts w:ascii="Times New Roman" w:eastAsia="Times New Roman" w:hAnsi="Times New Roman" w:cs="Times New Roman"/>
          <w:sz w:val="20"/>
          <w:szCs w:val="20"/>
          <w:lang w:val="en-CA"/>
        </w:rPr>
        <w:t xml:space="preserve">was pledged to the ACT-A accelerator. </w:t>
      </w:r>
      <w:r w:rsidR="00826175" w:rsidRPr="005108DF">
        <w:rPr>
          <w:rFonts w:ascii="Times New Roman" w:eastAsia="Times New Roman" w:hAnsi="Times New Roman" w:cs="Times New Roman"/>
          <w:sz w:val="20"/>
          <w:szCs w:val="20"/>
          <w:lang w:val="en-CA"/>
        </w:rPr>
        <w:t>Over</w:t>
      </w:r>
      <w:r w:rsidRPr="005108DF">
        <w:rPr>
          <w:rFonts w:ascii="Times New Roman" w:eastAsia="Times New Roman" w:hAnsi="Times New Roman" w:cs="Times New Roman"/>
          <w:sz w:val="20"/>
          <w:szCs w:val="20"/>
          <w:lang w:val="en-CA"/>
        </w:rPr>
        <w:t xml:space="preserve"> the </w:t>
      </w:r>
      <w:r w:rsidR="000F7D8C">
        <w:rPr>
          <w:rFonts w:ascii="Times New Roman" w:eastAsia="Times New Roman" w:hAnsi="Times New Roman" w:cs="Times New Roman"/>
          <w:sz w:val="20"/>
          <w:szCs w:val="20"/>
          <w:lang w:val="en-CA"/>
        </w:rPr>
        <w:t>next</w:t>
      </w:r>
      <w:r w:rsidRPr="005108DF">
        <w:rPr>
          <w:rFonts w:ascii="Times New Roman" w:eastAsia="Times New Roman" w:hAnsi="Times New Roman" w:cs="Times New Roman"/>
          <w:sz w:val="20"/>
          <w:szCs w:val="20"/>
          <w:lang w:val="en-CA"/>
        </w:rPr>
        <w:t xml:space="preserve"> two years, BMGF </w:t>
      </w:r>
      <w:r w:rsidR="009E2BB9">
        <w:rPr>
          <w:rFonts w:ascii="Times New Roman" w:eastAsia="Times New Roman" w:hAnsi="Times New Roman" w:cs="Times New Roman"/>
          <w:sz w:val="20"/>
          <w:szCs w:val="20"/>
          <w:lang w:val="en-CA"/>
        </w:rPr>
        <w:t>supported</w:t>
      </w:r>
      <w:r w:rsidR="00B522F3">
        <w:rPr>
          <w:rFonts w:ascii="Times New Roman" w:eastAsia="Times New Roman" w:hAnsi="Times New Roman" w:cs="Times New Roman"/>
          <w:sz w:val="20"/>
          <w:szCs w:val="20"/>
          <w:lang w:val="en-CA"/>
        </w:rPr>
        <w:t xml:space="preserve"> high-level conversations </w:t>
      </w:r>
      <w:r w:rsidR="009E2BB9">
        <w:rPr>
          <w:rFonts w:ascii="Times New Roman" w:eastAsia="Times New Roman" w:hAnsi="Times New Roman" w:cs="Times New Roman"/>
          <w:sz w:val="20"/>
          <w:szCs w:val="20"/>
          <w:lang w:val="en-CA"/>
        </w:rPr>
        <w:t>convened by PPF</w:t>
      </w:r>
      <w:r w:rsidRPr="005108DF">
        <w:rPr>
          <w:rFonts w:ascii="Times New Roman" w:eastAsia="Times New Roman" w:hAnsi="Times New Roman" w:cs="Times New Roman"/>
          <w:sz w:val="20"/>
          <w:szCs w:val="20"/>
          <w:lang w:val="en-CA"/>
        </w:rPr>
        <w:t xml:space="preserve"> </w:t>
      </w:r>
      <w:r w:rsidR="00F930B1" w:rsidRPr="005108DF">
        <w:rPr>
          <w:rFonts w:ascii="Times New Roman" w:eastAsia="Times New Roman" w:hAnsi="Times New Roman" w:cs="Times New Roman"/>
          <w:sz w:val="20"/>
          <w:szCs w:val="20"/>
          <w:lang w:val="en-CA"/>
        </w:rPr>
        <w:t xml:space="preserve">and </w:t>
      </w:r>
      <w:r w:rsidR="000F7D8C">
        <w:rPr>
          <w:rFonts w:ascii="Times New Roman" w:eastAsia="Times New Roman" w:hAnsi="Times New Roman" w:cs="Times New Roman"/>
          <w:sz w:val="20"/>
          <w:szCs w:val="20"/>
          <w:lang w:val="en-CA"/>
        </w:rPr>
        <w:t xml:space="preserve">COVID-19 </w:t>
      </w:r>
      <w:r w:rsidR="008A6F0F" w:rsidRPr="005108DF">
        <w:rPr>
          <w:rFonts w:ascii="Times New Roman" w:eastAsia="Times New Roman" w:hAnsi="Times New Roman" w:cs="Times New Roman"/>
          <w:sz w:val="20"/>
          <w:szCs w:val="20"/>
          <w:lang w:val="en-CA"/>
        </w:rPr>
        <w:t>response efforts</w:t>
      </w:r>
      <w:r w:rsidR="00646123">
        <w:rPr>
          <w:rFonts w:ascii="Times New Roman" w:eastAsia="Times New Roman" w:hAnsi="Times New Roman" w:cs="Times New Roman"/>
          <w:sz w:val="20"/>
          <w:szCs w:val="20"/>
          <w:lang w:val="en-CA"/>
        </w:rPr>
        <w:t xml:space="preserve"> </w:t>
      </w:r>
      <w:r w:rsidR="00E5381C" w:rsidRPr="005108DF">
        <w:rPr>
          <w:rFonts w:ascii="Times New Roman" w:eastAsia="Times New Roman" w:hAnsi="Times New Roman" w:cs="Times New Roman"/>
          <w:sz w:val="20"/>
          <w:szCs w:val="20"/>
          <w:lang w:val="en-CA"/>
        </w:rPr>
        <w:t>on</w:t>
      </w:r>
      <w:r w:rsidR="008A6F0F" w:rsidRPr="005108DF">
        <w:rPr>
          <w:rFonts w:ascii="Times New Roman" w:eastAsia="Times New Roman" w:hAnsi="Times New Roman" w:cs="Times New Roman"/>
          <w:sz w:val="20"/>
          <w:szCs w:val="20"/>
          <w:lang w:val="en-CA"/>
        </w:rPr>
        <w:t xml:space="preserve"> economic recovery and</w:t>
      </w:r>
      <w:r w:rsidR="00F930B1" w:rsidRPr="005108DF">
        <w:rPr>
          <w:rFonts w:ascii="Times New Roman" w:eastAsia="Times New Roman" w:hAnsi="Times New Roman" w:cs="Times New Roman"/>
          <w:sz w:val="20"/>
          <w:szCs w:val="20"/>
          <w:lang w:val="en-CA"/>
        </w:rPr>
        <w:t xml:space="preserve"> pandemic</w:t>
      </w:r>
      <w:r w:rsidR="008A6F0F" w:rsidRPr="005108DF">
        <w:rPr>
          <w:rFonts w:ascii="Times New Roman" w:eastAsia="Times New Roman" w:hAnsi="Times New Roman" w:cs="Times New Roman"/>
          <w:sz w:val="20"/>
          <w:szCs w:val="20"/>
          <w:lang w:val="en-CA"/>
        </w:rPr>
        <w:t xml:space="preserve"> preparedness.</w:t>
      </w:r>
      <w:r w:rsidR="00836934">
        <w:rPr>
          <w:rFonts w:ascii="Times New Roman" w:eastAsia="Times New Roman" w:hAnsi="Times New Roman" w:cs="Times New Roman"/>
          <w:sz w:val="20"/>
          <w:szCs w:val="20"/>
          <w:lang w:val="en-CA"/>
        </w:rPr>
        <w:t xml:space="preserve"> </w:t>
      </w:r>
      <w:r w:rsidR="00836934" w:rsidRPr="00836934">
        <w:rPr>
          <w:rFonts w:ascii="Times New Roman" w:eastAsia="Times New Roman" w:hAnsi="Times New Roman" w:cs="Times New Roman"/>
          <w:sz w:val="20"/>
          <w:szCs w:val="20"/>
          <w:lang w:val="en-CA"/>
        </w:rPr>
        <w:t>In 2021, we hosted two high-level roundtables in the run-up to the G7 and G20</w:t>
      </w:r>
      <w:r w:rsidR="00836934">
        <w:rPr>
          <w:rFonts w:ascii="Times New Roman" w:eastAsia="Times New Roman" w:hAnsi="Times New Roman" w:cs="Times New Roman"/>
          <w:sz w:val="20"/>
          <w:szCs w:val="20"/>
          <w:lang w:val="en-CA"/>
        </w:rPr>
        <w:t xml:space="preserve"> leading to these recommendations published in </w:t>
      </w:r>
      <w:r w:rsidR="00BD549F">
        <w:fldChar w:fldCharType="begin"/>
      </w:r>
      <w:r w:rsidR="00BD549F" w:rsidRPr="00091CFF">
        <w:rPr>
          <w:lang w:val="en-CA"/>
          <w:rPrChange w:id="1" w:author="Megan Dolski" w:date="2024-05-17T11:50:00Z">
            <w:rPr/>
          </w:rPrChange>
        </w:rPr>
        <w:instrText>HYPERLINK "https://www.thelancet.com/journals/lancet/article/PIIS0140-6736(21)01371-4/fulltext" \h</w:instrText>
      </w:r>
      <w:r w:rsidR="00BD549F">
        <w:fldChar w:fldCharType="separate"/>
      </w:r>
      <w:r w:rsidR="421BCC92" w:rsidRPr="6CBBDF10">
        <w:rPr>
          <w:rStyle w:val="Hyperlink"/>
          <w:rFonts w:ascii="Times New Roman" w:eastAsia="Times New Roman" w:hAnsi="Times New Roman" w:cs="Times New Roman"/>
          <w:sz w:val="20"/>
          <w:szCs w:val="20"/>
          <w:lang w:val="en-CA"/>
        </w:rPr>
        <w:t>The Lancet</w:t>
      </w:r>
      <w:r w:rsidR="00BD549F">
        <w:rPr>
          <w:rStyle w:val="Hyperlink"/>
          <w:rFonts w:ascii="Times New Roman" w:eastAsia="Times New Roman" w:hAnsi="Times New Roman" w:cs="Times New Roman"/>
          <w:sz w:val="20"/>
          <w:szCs w:val="20"/>
          <w:lang w:val="en-CA"/>
        </w:rPr>
        <w:fldChar w:fldCharType="end"/>
      </w:r>
      <w:r w:rsidR="421BCC92" w:rsidRPr="6CBBDF10">
        <w:rPr>
          <w:rFonts w:ascii="Times New Roman" w:eastAsia="Times New Roman" w:hAnsi="Times New Roman" w:cs="Times New Roman"/>
          <w:sz w:val="20"/>
          <w:szCs w:val="20"/>
          <w:lang w:val="en-CA"/>
        </w:rPr>
        <w:t>.</w:t>
      </w:r>
      <w:r w:rsidR="008A6F0F" w:rsidRPr="005108DF">
        <w:rPr>
          <w:rFonts w:ascii="Times New Roman" w:eastAsia="Times New Roman" w:hAnsi="Times New Roman" w:cs="Times New Roman"/>
          <w:sz w:val="20"/>
          <w:szCs w:val="20"/>
          <w:lang w:val="en-CA"/>
        </w:rPr>
        <w:t xml:space="preserve"> </w:t>
      </w:r>
      <w:r w:rsidR="009B5B1D">
        <w:rPr>
          <w:rFonts w:ascii="Times New Roman" w:eastAsia="Times New Roman" w:hAnsi="Times New Roman" w:cs="Times New Roman"/>
          <w:sz w:val="20"/>
          <w:szCs w:val="20"/>
          <w:lang w:val="en-CA"/>
        </w:rPr>
        <w:t>T</w:t>
      </w:r>
      <w:r w:rsidR="00D714CC" w:rsidRPr="005108DF">
        <w:rPr>
          <w:rFonts w:ascii="Times New Roman" w:eastAsia="Times New Roman" w:hAnsi="Times New Roman" w:cs="Times New Roman"/>
          <w:sz w:val="20"/>
          <w:szCs w:val="20"/>
          <w:lang w:val="en-CA"/>
        </w:rPr>
        <w:t>he</w:t>
      </w:r>
      <w:r w:rsidR="008A6F0F" w:rsidRPr="005108DF">
        <w:rPr>
          <w:rFonts w:ascii="Times New Roman" w:eastAsia="Times New Roman" w:hAnsi="Times New Roman" w:cs="Times New Roman"/>
          <w:sz w:val="20"/>
          <w:szCs w:val="20"/>
          <w:lang w:val="en-CA"/>
        </w:rPr>
        <w:t xml:space="preserve"> foundation </w:t>
      </w:r>
      <w:r w:rsidRPr="005108DF">
        <w:rPr>
          <w:rFonts w:ascii="Times New Roman" w:eastAsia="Times New Roman" w:hAnsi="Times New Roman" w:cs="Times New Roman"/>
          <w:sz w:val="20"/>
          <w:szCs w:val="20"/>
          <w:lang w:val="en-CA"/>
        </w:rPr>
        <w:t xml:space="preserve">played an </w:t>
      </w:r>
      <w:r w:rsidR="00F930B1" w:rsidRPr="005108DF">
        <w:rPr>
          <w:rFonts w:ascii="Times New Roman" w:eastAsia="Times New Roman" w:hAnsi="Times New Roman" w:cs="Times New Roman"/>
          <w:sz w:val="20"/>
          <w:szCs w:val="20"/>
          <w:lang w:val="en-CA"/>
        </w:rPr>
        <w:t>integral</w:t>
      </w:r>
      <w:r w:rsidRPr="005108DF">
        <w:rPr>
          <w:rFonts w:ascii="Times New Roman" w:eastAsia="Times New Roman" w:hAnsi="Times New Roman" w:cs="Times New Roman"/>
          <w:sz w:val="20"/>
          <w:szCs w:val="20"/>
          <w:lang w:val="en-CA"/>
        </w:rPr>
        <w:t xml:space="preserve"> role</w:t>
      </w:r>
      <w:r w:rsidR="000A0A21">
        <w:rPr>
          <w:rFonts w:ascii="Times New Roman" w:eastAsia="Times New Roman" w:hAnsi="Times New Roman" w:cs="Times New Roman"/>
          <w:sz w:val="20"/>
          <w:szCs w:val="20"/>
          <w:lang w:val="en-CA"/>
        </w:rPr>
        <w:t xml:space="preserve"> </w:t>
      </w:r>
      <w:r w:rsidR="000A0A21" w:rsidRPr="005108DF">
        <w:rPr>
          <w:rFonts w:ascii="Times New Roman" w:eastAsia="Times New Roman" w:hAnsi="Times New Roman" w:cs="Times New Roman"/>
          <w:sz w:val="20"/>
          <w:szCs w:val="20"/>
          <w:lang w:val="en-CA"/>
        </w:rPr>
        <w:t xml:space="preserve">– both via technical </w:t>
      </w:r>
      <w:r w:rsidR="000A0A21">
        <w:rPr>
          <w:rFonts w:ascii="Times New Roman" w:eastAsia="Times New Roman" w:hAnsi="Times New Roman" w:cs="Times New Roman"/>
          <w:sz w:val="20"/>
          <w:szCs w:val="20"/>
          <w:lang w:val="en-CA"/>
        </w:rPr>
        <w:t>guidance</w:t>
      </w:r>
      <w:r w:rsidR="000A0A21" w:rsidRPr="005108DF">
        <w:rPr>
          <w:rFonts w:ascii="Times New Roman" w:eastAsia="Times New Roman" w:hAnsi="Times New Roman" w:cs="Times New Roman"/>
          <w:sz w:val="20"/>
          <w:szCs w:val="20"/>
          <w:lang w:val="en-CA"/>
        </w:rPr>
        <w:t xml:space="preserve"> and funding –</w:t>
      </w:r>
      <w:r w:rsidR="000A0A21">
        <w:rPr>
          <w:rFonts w:ascii="Times New Roman" w:eastAsia="Times New Roman" w:hAnsi="Times New Roman" w:cs="Times New Roman"/>
          <w:sz w:val="20"/>
          <w:szCs w:val="20"/>
          <w:lang w:val="en-CA"/>
        </w:rPr>
        <w:t xml:space="preserve"> </w:t>
      </w:r>
      <w:r w:rsidRPr="005108DF">
        <w:rPr>
          <w:rFonts w:ascii="Times New Roman" w:eastAsia="Times New Roman" w:hAnsi="Times New Roman" w:cs="Times New Roman"/>
          <w:sz w:val="20"/>
          <w:szCs w:val="20"/>
          <w:lang w:val="en-CA"/>
        </w:rPr>
        <w:t xml:space="preserve">in </w:t>
      </w:r>
      <w:r w:rsidR="00FD13B2">
        <w:rPr>
          <w:rFonts w:ascii="Times New Roman" w:eastAsia="Times New Roman" w:hAnsi="Times New Roman" w:cs="Times New Roman"/>
          <w:sz w:val="20"/>
          <w:szCs w:val="20"/>
          <w:lang w:val="en-CA"/>
        </w:rPr>
        <w:t xml:space="preserve">launching </w:t>
      </w:r>
      <w:r w:rsidR="00D714CC" w:rsidRPr="005108DF">
        <w:rPr>
          <w:rFonts w:ascii="Times New Roman" w:eastAsia="Times New Roman" w:hAnsi="Times New Roman" w:cs="Times New Roman"/>
          <w:sz w:val="20"/>
          <w:szCs w:val="20"/>
          <w:lang w:val="en-CA"/>
        </w:rPr>
        <w:t xml:space="preserve"> </w:t>
      </w:r>
      <w:r w:rsidR="00F930B1" w:rsidRPr="005108DF">
        <w:rPr>
          <w:rFonts w:ascii="Times New Roman" w:eastAsia="Times New Roman" w:hAnsi="Times New Roman" w:cs="Times New Roman"/>
          <w:sz w:val="20"/>
          <w:szCs w:val="20"/>
          <w:lang w:val="en-CA"/>
        </w:rPr>
        <w:t xml:space="preserve">PPF’s </w:t>
      </w:r>
      <w:r w:rsidR="00BD549F">
        <w:fldChar w:fldCharType="begin"/>
      </w:r>
      <w:r w:rsidR="00BD549F" w:rsidRPr="00091CFF">
        <w:rPr>
          <w:lang w:val="en-CA"/>
          <w:rPrChange w:id="2" w:author="Megan Dolski" w:date="2024-05-17T11:50:00Z">
            <w:rPr/>
          </w:rPrChange>
        </w:rPr>
        <w:instrText>HYPERLINK "https://parispeaceforum.org/initiatives/towards-a-more-resilient-global-health-architecture-after-covid-19/" \h</w:instrText>
      </w:r>
      <w:r w:rsidR="00BD549F">
        <w:fldChar w:fldCharType="separate"/>
      </w:r>
      <w:r w:rsidR="00D714CC" w:rsidRPr="5ADE0920">
        <w:rPr>
          <w:rStyle w:val="Hyperlink"/>
          <w:rFonts w:ascii="Times New Roman" w:eastAsia="Times New Roman" w:hAnsi="Times New Roman" w:cs="Times New Roman"/>
          <w:sz w:val="20"/>
          <w:szCs w:val="20"/>
          <w:lang w:val="en-CA"/>
        </w:rPr>
        <w:t>global health program</w:t>
      </w:r>
      <w:r w:rsidR="00BD549F">
        <w:rPr>
          <w:rStyle w:val="Hyperlink"/>
          <w:rFonts w:ascii="Times New Roman" w:eastAsia="Times New Roman" w:hAnsi="Times New Roman" w:cs="Times New Roman"/>
          <w:sz w:val="20"/>
          <w:szCs w:val="20"/>
          <w:lang w:val="en-CA"/>
        </w:rPr>
        <w:fldChar w:fldCharType="end"/>
      </w:r>
      <w:r w:rsidR="00F930B1" w:rsidRPr="5ADE0920">
        <w:rPr>
          <w:rFonts w:ascii="Times New Roman" w:eastAsia="Times New Roman" w:hAnsi="Times New Roman" w:cs="Times New Roman"/>
          <w:sz w:val="20"/>
          <w:szCs w:val="20"/>
          <w:lang w:val="en-CA"/>
        </w:rPr>
        <w:t xml:space="preserve"> in 2022</w:t>
      </w:r>
      <w:r w:rsidR="00D714CC" w:rsidRPr="5ADE0920">
        <w:rPr>
          <w:rFonts w:ascii="Times New Roman" w:eastAsia="Times New Roman" w:hAnsi="Times New Roman" w:cs="Times New Roman"/>
          <w:sz w:val="20"/>
          <w:szCs w:val="20"/>
          <w:lang w:val="en-CA"/>
        </w:rPr>
        <w:t>.</w:t>
      </w:r>
      <w:r w:rsidR="00D714CC" w:rsidRPr="005108DF">
        <w:rPr>
          <w:rFonts w:ascii="Times New Roman" w:eastAsia="Times New Roman" w:hAnsi="Times New Roman" w:cs="Times New Roman"/>
          <w:sz w:val="20"/>
          <w:szCs w:val="20"/>
          <w:lang w:val="en-CA"/>
        </w:rPr>
        <w:t xml:space="preserve"> </w:t>
      </w:r>
      <w:r w:rsidR="00BD15A9">
        <w:rPr>
          <w:rFonts w:ascii="Times New Roman" w:eastAsia="Times New Roman" w:hAnsi="Times New Roman" w:cs="Times New Roman"/>
          <w:sz w:val="20"/>
          <w:szCs w:val="20"/>
          <w:lang w:val="en-CA"/>
        </w:rPr>
        <w:t xml:space="preserve">BMGF </w:t>
      </w:r>
      <w:r w:rsidR="001660A5" w:rsidRPr="5DFA48F7">
        <w:rPr>
          <w:rFonts w:ascii="Times New Roman" w:eastAsia="Times New Roman" w:hAnsi="Times New Roman" w:cs="Times New Roman"/>
          <w:sz w:val="20"/>
          <w:szCs w:val="20"/>
          <w:lang w:val="en-CA"/>
        </w:rPr>
        <w:t>supported</w:t>
      </w:r>
      <w:r w:rsidR="00F52D11">
        <w:rPr>
          <w:rFonts w:ascii="Times New Roman" w:eastAsia="Times New Roman" w:hAnsi="Times New Roman" w:cs="Times New Roman"/>
          <w:sz w:val="20"/>
          <w:szCs w:val="20"/>
          <w:lang w:val="en-CA"/>
        </w:rPr>
        <w:t xml:space="preserve"> </w:t>
      </w:r>
      <w:r w:rsidR="48FF72B0" w:rsidRPr="5DFA48F7">
        <w:rPr>
          <w:rFonts w:ascii="Times New Roman" w:eastAsia="Times New Roman" w:hAnsi="Times New Roman" w:cs="Times New Roman"/>
          <w:sz w:val="20"/>
          <w:szCs w:val="20"/>
          <w:lang w:val="en-CA"/>
        </w:rPr>
        <w:t xml:space="preserve">a </w:t>
      </w:r>
      <w:r w:rsidR="00A015BD">
        <w:rPr>
          <w:rFonts w:ascii="Times New Roman" w:eastAsia="Times New Roman" w:hAnsi="Times New Roman" w:cs="Times New Roman"/>
          <w:sz w:val="20"/>
          <w:szCs w:val="20"/>
          <w:lang w:val="en-CA"/>
        </w:rPr>
        <w:t xml:space="preserve">PPF </w:t>
      </w:r>
      <w:r w:rsidR="48FF72B0" w:rsidRPr="27625AEF">
        <w:rPr>
          <w:rFonts w:ascii="Times New Roman" w:eastAsia="Times New Roman" w:hAnsi="Times New Roman" w:cs="Times New Roman"/>
          <w:sz w:val="20"/>
          <w:szCs w:val="20"/>
          <w:lang w:val="en-CA"/>
        </w:rPr>
        <w:t xml:space="preserve">case study </w:t>
      </w:r>
      <w:r w:rsidR="00996807">
        <w:rPr>
          <w:rFonts w:ascii="Times New Roman" w:eastAsia="Times New Roman" w:hAnsi="Times New Roman" w:cs="Times New Roman"/>
          <w:sz w:val="20"/>
          <w:szCs w:val="20"/>
          <w:lang w:val="en-CA"/>
        </w:rPr>
        <w:t>on</w:t>
      </w:r>
      <w:r w:rsidR="48FF72B0" w:rsidRPr="27625AEF">
        <w:rPr>
          <w:rFonts w:ascii="Times New Roman" w:eastAsia="Times New Roman" w:hAnsi="Times New Roman" w:cs="Times New Roman"/>
          <w:sz w:val="20"/>
          <w:szCs w:val="20"/>
          <w:lang w:val="en-CA"/>
        </w:rPr>
        <w:t xml:space="preserve"> the detection of </w:t>
      </w:r>
      <w:r w:rsidR="48FF72B0" w:rsidRPr="521613AC">
        <w:rPr>
          <w:rFonts w:ascii="Times New Roman" w:eastAsia="Times New Roman" w:hAnsi="Times New Roman" w:cs="Times New Roman"/>
          <w:sz w:val="20"/>
          <w:szCs w:val="20"/>
          <w:lang w:val="en-CA"/>
        </w:rPr>
        <w:t xml:space="preserve">Omicron </w:t>
      </w:r>
      <w:r w:rsidR="4C8EE173" w:rsidRPr="11FFAE54">
        <w:rPr>
          <w:rFonts w:ascii="Times New Roman" w:eastAsia="Times New Roman" w:hAnsi="Times New Roman" w:cs="Times New Roman"/>
          <w:sz w:val="20"/>
          <w:szCs w:val="20"/>
          <w:lang w:val="en-CA"/>
        </w:rPr>
        <w:t>in</w:t>
      </w:r>
      <w:r w:rsidR="00895CED">
        <w:rPr>
          <w:rFonts w:ascii="Times New Roman" w:eastAsia="Times New Roman" w:hAnsi="Times New Roman" w:cs="Times New Roman"/>
          <w:sz w:val="20"/>
          <w:szCs w:val="20"/>
          <w:lang w:val="en-CA"/>
        </w:rPr>
        <w:t xml:space="preserve"> Botswana and South</w:t>
      </w:r>
      <w:r w:rsidR="00287BAB">
        <w:rPr>
          <w:rFonts w:ascii="Times New Roman" w:eastAsia="Times New Roman" w:hAnsi="Times New Roman" w:cs="Times New Roman"/>
          <w:sz w:val="20"/>
          <w:szCs w:val="20"/>
          <w:lang w:val="en-CA"/>
        </w:rPr>
        <w:t xml:space="preserve"> Africa</w:t>
      </w:r>
      <w:r w:rsidR="00895CED">
        <w:rPr>
          <w:rFonts w:ascii="Times New Roman" w:eastAsia="Times New Roman" w:hAnsi="Times New Roman" w:cs="Times New Roman"/>
          <w:sz w:val="20"/>
          <w:szCs w:val="20"/>
          <w:lang w:val="en-CA"/>
        </w:rPr>
        <w:t xml:space="preserve"> which led to </w:t>
      </w:r>
      <w:r w:rsidR="00BD549F">
        <w:fldChar w:fldCharType="begin"/>
      </w:r>
      <w:r w:rsidR="00BD549F" w:rsidRPr="00091CFF">
        <w:rPr>
          <w:lang w:val="en-CA"/>
          <w:rPrChange w:id="3" w:author="Megan Dolski" w:date="2024-05-17T11:50:00Z">
            <w:rPr/>
          </w:rPrChange>
        </w:rPr>
        <w:instrText>HYPERLINK "https://parispeaceforum.org/publications/report-people-politics-and-the-governance-of-early-warning-and-response-for-pandemics/" \h</w:instrText>
      </w:r>
      <w:r w:rsidR="00BD549F">
        <w:fldChar w:fldCharType="separate"/>
      </w:r>
      <w:r w:rsidR="00895CED" w:rsidRPr="5ADE0920">
        <w:rPr>
          <w:rStyle w:val="Hyperlink"/>
          <w:rFonts w:ascii="Times New Roman" w:eastAsia="Times New Roman" w:hAnsi="Times New Roman" w:cs="Times New Roman"/>
          <w:sz w:val="20"/>
          <w:szCs w:val="20"/>
          <w:lang w:val="en-CA"/>
        </w:rPr>
        <w:t xml:space="preserve">this </w:t>
      </w:r>
      <w:r w:rsidR="4C8EE173" w:rsidRPr="5ADE0920">
        <w:rPr>
          <w:rStyle w:val="Hyperlink"/>
          <w:rFonts w:ascii="Times New Roman" w:eastAsia="Times New Roman" w:hAnsi="Times New Roman" w:cs="Times New Roman"/>
          <w:sz w:val="20"/>
          <w:szCs w:val="20"/>
          <w:lang w:val="en-CA"/>
        </w:rPr>
        <w:t>report</w:t>
      </w:r>
      <w:r w:rsidR="00BD549F">
        <w:rPr>
          <w:rStyle w:val="Hyperlink"/>
          <w:rFonts w:ascii="Times New Roman" w:eastAsia="Times New Roman" w:hAnsi="Times New Roman" w:cs="Times New Roman"/>
          <w:sz w:val="20"/>
          <w:szCs w:val="20"/>
          <w:lang w:val="en-CA"/>
        </w:rPr>
        <w:fldChar w:fldCharType="end"/>
      </w:r>
      <w:r w:rsidR="4C8EE173" w:rsidRPr="2830A844">
        <w:rPr>
          <w:rFonts w:ascii="Times New Roman" w:eastAsia="Times New Roman" w:hAnsi="Times New Roman" w:cs="Times New Roman"/>
          <w:sz w:val="20"/>
          <w:szCs w:val="20"/>
          <w:lang w:val="en-CA"/>
        </w:rPr>
        <w:t xml:space="preserve"> on early warning </w:t>
      </w:r>
      <w:r w:rsidR="001660A5">
        <w:rPr>
          <w:rFonts w:ascii="Times New Roman" w:eastAsia="Times New Roman" w:hAnsi="Times New Roman" w:cs="Times New Roman"/>
          <w:sz w:val="20"/>
          <w:szCs w:val="20"/>
          <w:lang w:val="en-CA"/>
        </w:rPr>
        <w:t>and</w:t>
      </w:r>
      <w:r w:rsidR="001660A5" w:rsidRPr="2830A844">
        <w:rPr>
          <w:rFonts w:ascii="Times New Roman" w:eastAsia="Times New Roman" w:hAnsi="Times New Roman" w:cs="Times New Roman"/>
          <w:sz w:val="20"/>
          <w:szCs w:val="20"/>
          <w:lang w:val="en-CA"/>
        </w:rPr>
        <w:t xml:space="preserve"> response</w:t>
      </w:r>
      <w:r w:rsidR="4C8EE173" w:rsidRPr="2830A844">
        <w:rPr>
          <w:rFonts w:ascii="Times New Roman" w:eastAsia="Times New Roman" w:hAnsi="Times New Roman" w:cs="Times New Roman"/>
          <w:sz w:val="20"/>
          <w:szCs w:val="20"/>
          <w:lang w:val="en-CA"/>
        </w:rPr>
        <w:t xml:space="preserve"> systems</w:t>
      </w:r>
      <w:r w:rsidR="005848BA">
        <w:rPr>
          <w:rFonts w:ascii="Times New Roman" w:eastAsia="Times New Roman" w:hAnsi="Times New Roman" w:cs="Times New Roman"/>
          <w:sz w:val="20"/>
          <w:szCs w:val="20"/>
          <w:lang w:val="en-CA"/>
        </w:rPr>
        <w:t>.</w:t>
      </w:r>
      <w:r w:rsidR="00692740" w:rsidRPr="00692740">
        <w:rPr>
          <w:rFonts w:ascii="Times New Roman" w:eastAsia="Times New Roman" w:hAnsi="Times New Roman" w:cs="Times New Roman"/>
          <w:sz w:val="20"/>
          <w:szCs w:val="20"/>
          <w:lang w:val="en-CA"/>
        </w:rPr>
        <w:t xml:space="preserve"> </w:t>
      </w:r>
      <w:r w:rsidR="00692740" w:rsidRPr="2830A844">
        <w:rPr>
          <w:rFonts w:ascii="Times New Roman" w:eastAsia="Times New Roman" w:hAnsi="Times New Roman" w:cs="Times New Roman"/>
          <w:sz w:val="20"/>
          <w:szCs w:val="20"/>
          <w:lang w:val="en-CA"/>
        </w:rPr>
        <w:t>Acknowledging</w:t>
      </w:r>
      <w:r w:rsidR="00692740" w:rsidRPr="005108DF">
        <w:rPr>
          <w:rFonts w:ascii="Times New Roman" w:eastAsia="Times New Roman" w:hAnsi="Times New Roman" w:cs="Times New Roman"/>
          <w:sz w:val="20"/>
          <w:szCs w:val="20"/>
          <w:lang w:val="en-CA"/>
        </w:rPr>
        <w:t xml:space="preserve"> </w:t>
      </w:r>
      <w:r w:rsidR="009A2AC2">
        <w:rPr>
          <w:rFonts w:ascii="Times New Roman" w:eastAsia="Times New Roman" w:hAnsi="Times New Roman" w:cs="Times New Roman"/>
          <w:sz w:val="20"/>
          <w:szCs w:val="20"/>
          <w:lang w:val="en-CA"/>
        </w:rPr>
        <w:t>global health</w:t>
      </w:r>
      <w:r w:rsidR="009A2AC2" w:rsidRPr="005108DF">
        <w:rPr>
          <w:rFonts w:ascii="Times New Roman" w:eastAsia="Times New Roman" w:hAnsi="Times New Roman" w:cs="Times New Roman"/>
          <w:sz w:val="20"/>
          <w:szCs w:val="20"/>
          <w:lang w:val="en-CA"/>
        </w:rPr>
        <w:t xml:space="preserve"> </w:t>
      </w:r>
      <w:r w:rsidR="00692740" w:rsidRPr="005108DF">
        <w:rPr>
          <w:rFonts w:ascii="Times New Roman" w:eastAsia="Times New Roman" w:hAnsi="Times New Roman" w:cs="Times New Roman"/>
          <w:sz w:val="20"/>
          <w:szCs w:val="20"/>
          <w:lang w:val="en-CA"/>
        </w:rPr>
        <w:t xml:space="preserve">is a crowded space, PPF adds value by bringing dialed-in political expertise and cross-sectoral perspectives to a </w:t>
      </w:r>
      <w:r w:rsidR="00692740">
        <w:rPr>
          <w:rFonts w:ascii="Times New Roman" w:eastAsia="Times New Roman" w:hAnsi="Times New Roman" w:cs="Times New Roman"/>
          <w:sz w:val="20"/>
          <w:szCs w:val="20"/>
          <w:lang w:val="en-CA"/>
        </w:rPr>
        <w:t xml:space="preserve">highly </w:t>
      </w:r>
      <w:r w:rsidR="00692740" w:rsidRPr="005108DF">
        <w:rPr>
          <w:rFonts w:ascii="Times New Roman" w:eastAsia="Times New Roman" w:hAnsi="Times New Roman" w:cs="Times New Roman"/>
          <w:sz w:val="20"/>
          <w:szCs w:val="20"/>
          <w:lang w:val="en-CA"/>
        </w:rPr>
        <w:t>technical field</w:t>
      </w:r>
      <w:r w:rsidR="00B80F06">
        <w:rPr>
          <w:rFonts w:ascii="Times New Roman" w:eastAsia="Times New Roman" w:hAnsi="Times New Roman" w:cs="Times New Roman"/>
          <w:sz w:val="20"/>
          <w:szCs w:val="20"/>
          <w:lang w:val="en-CA"/>
        </w:rPr>
        <w:t>.</w:t>
      </w:r>
    </w:p>
    <w:p w14:paraId="78F09791" w14:textId="39B7CB89" w:rsidR="00C06F96" w:rsidRPr="005108DF" w:rsidRDefault="00826175" w:rsidP="00646246">
      <w:pPr>
        <w:ind w:firstLine="708"/>
        <w:jc w:val="both"/>
        <w:rPr>
          <w:rFonts w:ascii="Times New Roman" w:eastAsia="Times New Roman" w:hAnsi="Times New Roman" w:cs="Times New Roman"/>
          <w:sz w:val="20"/>
          <w:szCs w:val="20"/>
          <w:lang w:val="en-CA"/>
        </w:rPr>
      </w:pPr>
      <w:r w:rsidRPr="005108DF">
        <w:rPr>
          <w:rFonts w:ascii="Times New Roman" w:eastAsia="Times New Roman" w:hAnsi="Times New Roman" w:cs="Times New Roman"/>
          <w:sz w:val="20"/>
          <w:szCs w:val="20"/>
          <w:lang w:val="en-CA"/>
        </w:rPr>
        <w:t xml:space="preserve"> </w:t>
      </w:r>
      <w:r w:rsidR="008A6F0F" w:rsidRPr="005108DF">
        <w:rPr>
          <w:rFonts w:ascii="Times New Roman" w:eastAsia="Times New Roman" w:hAnsi="Times New Roman" w:cs="Times New Roman"/>
          <w:sz w:val="20"/>
          <w:szCs w:val="20"/>
          <w:lang w:val="en-CA"/>
        </w:rPr>
        <w:t>In 2023</w:t>
      </w:r>
      <w:r w:rsidR="00C06F96" w:rsidRPr="005108DF">
        <w:rPr>
          <w:rFonts w:ascii="Times New Roman" w:eastAsia="Times New Roman" w:hAnsi="Times New Roman" w:cs="Times New Roman"/>
          <w:sz w:val="20"/>
          <w:szCs w:val="20"/>
          <w:lang w:val="en-CA"/>
        </w:rPr>
        <w:t xml:space="preserve">, </w:t>
      </w:r>
      <w:r w:rsidRPr="005108DF">
        <w:rPr>
          <w:rFonts w:ascii="Times New Roman" w:eastAsia="Times New Roman" w:hAnsi="Times New Roman" w:cs="Times New Roman"/>
          <w:sz w:val="20"/>
          <w:szCs w:val="20"/>
          <w:lang w:val="en-CA"/>
        </w:rPr>
        <w:t>the</w:t>
      </w:r>
      <w:r w:rsidR="008A6F0F" w:rsidRPr="005108DF">
        <w:rPr>
          <w:rFonts w:ascii="Times New Roman" w:eastAsia="Times New Roman" w:hAnsi="Times New Roman" w:cs="Times New Roman"/>
          <w:sz w:val="20"/>
          <w:szCs w:val="20"/>
          <w:lang w:val="en-CA"/>
        </w:rPr>
        <w:t xml:space="preserve"> </w:t>
      </w:r>
      <w:r w:rsidR="00C06F96" w:rsidRPr="005108DF">
        <w:rPr>
          <w:rFonts w:ascii="Times New Roman" w:eastAsia="Times New Roman" w:hAnsi="Times New Roman" w:cs="Times New Roman"/>
          <w:sz w:val="20"/>
          <w:szCs w:val="20"/>
          <w:lang w:val="en-CA"/>
        </w:rPr>
        <w:t>partnership</w:t>
      </w:r>
      <w:r w:rsidRPr="005108DF">
        <w:rPr>
          <w:rFonts w:ascii="Times New Roman" w:eastAsia="Times New Roman" w:hAnsi="Times New Roman" w:cs="Times New Roman"/>
          <w:sz w:val="20"/>
          <w:szCs w:val="20"/>
          <w:lang w:val="en-CA"/>
        </w:rPr>
        <w:t xml:space="preserve"> between PPF and BMGF</w:t>
      </w:r>
      <w:r w:rsidR="008A6F0F" w:rsidRPr="005108DF">
        <w:rPr>
          <w:rFonts w:ascii="Times New Roman" w:eastAsia="Times New Roman" w:hAnsi="Times New Roman" w:cs="Times New Roman"/>
          <w:sz w:val="20"/>
          <w:szCs w:val="20"/>
          <w:lang w:val="en-CA"/>
        </w:rPr>
        <w:t xml:space="preserve"> </w:t>
      </w:r>
      <w:r w:rsidR="00C06F96" w:rsidRPr="005108DF">
        <w:rPr>
          <w:rFonts w:ascii="Times New Roman" w:eastAsia="Times New Roman" w:hAnsi="Times New Roman" w:cs="Times New Roman"/>
          <w:sz w:val="20"/>
          <w:szCs w:val="20"/>
          <w:lang w:val="en-CA"/>
        </w:rPr>
        <w:t xml:space="preserve">scaled significantly and </w:t>
      </w:r>
      <w:r w:rsidR="002A4D87">
        <w:rPr>
          <w:rFonts w:ascii="Times New Roman" w:eastAsia="Times New Roman" w:hAnsi="Times New Roman" w:cs="Times New Roman"/>
          <w:sz w:val="20"/>
          <w:szCs w:val="20"/>
          <w:lang w:val="en-CA"/>
        </w:rPr>
        <w:t>diversified</w:t>
      </w:r>
      <w:r w:rsidR="00C06F96" w:rsidRPr="005108DF">
        <w:rPr>
          <w:rFonts w:ascii="Times New Roman" w:eastAsia="Times New Roman" w:hAnsi="Times New Roman" w:cs="Times New Roman"/>
          <w:sz w:val="20"/>
          <w:szCs w:val="20"/>
          <w:lang w:val="en-CA"/>
        </w:rPr>
        <w:t xml:space="preserve"> b</w:t>
      </w:r>
      <w:r w:rsidR="008A6F0F" w:rsidRPr="005108DF">
        <w:rPr>
          <w:rFonts w:ascii="Times New Roman" w:eastAsia="Times New Roman" w:hAnsi="Times New Roman" w:cs="Times New Roman"/>
          <w:sz w:val="20"/>
          <w:szCs w:val="20"/>
          <w:lang w:val="en-CA"/>
        </w:rPr>
        <w:t>eyond global health</w:t>
      </w:r>
      <w:r w:rsidR="00C06F96" w:rsidRPr="005108DF">
        <w:rPr>
          <w:rFonts w:ascii="Times New Roman" w:eastAsia="Times New Roman" w:hAnsi="Times New Roman" w:cs="Times New Roman"/>
          <w:sz w:val="20"/>
          <w:szCs w:val="20"/>
          <w:lang w:val="en-CA"/>
        </w:rPr>
        <w:t xml:space="preserve">. </w:t>
      </w:r>
      <w:r w:rsidR="00D9753B">
        <w:rPr>
          <w:rFonts w:ascii="Times New Roman" w:eastAsia="Times New Roman" w:hAnsi="Times New Roman" w:cs="Times New Roman"/>
          <w:sz w:val="20"/>
          <w:szCs w:val="20"/>
          <w:lang w:val="en-CA"/>
        </w:rPr>
        <w:t>The foundation</w:t>
      </w:r>
      <w:r w:rsidR="00631665">
        <w:rPr>
          <w:rFonts w:ascii="Times New Roman" w:eastAsia="Times New Roman" w:hAnsi="Times New Roman" w:cs="Times New Roman"/>
          <w:sz w:val="20"/>
          <w:szCs w:val="20"/>
          <w:lang w:val="en-CA"/>
        </w:rPr>
        <w:t xml:space="preserve"> </w:t>
      </w:r>
      <w:r w:rsidR="00657529">
        <w:rPr>
          <w:rFonts w:ascii="Times New Roman" w:eastAsia="Times New Roman" w:hAnsi="Times New Roman" w:cs="Times New Roman"/>
          <w:sz w:val="20"/>
          <w:szCs w:val="20"/>
          <w:lang w:val="en-CA"/>
        </w:rPr>
        <w:t xml:space="preserve">was pivotal in </w:t>
      </w:r>
      <w:r w:rsidR="00631665">
        <w:rPr>
          <w:rFonts w:ascii="Times New Roman" w:eastAsia="Times New Roman" w:hAnsi="Times New Roman" w:cs="Times New Roman"/>
          <w:sz w:val="20"/>
          <w:szCs w:val="20"/>
          <w:lang w:val="en-CA"/>
        </w:rPr>
        <w:t>enabl</w:t>
      </w:r>
      <w:r w:rsidR="00657529">
        <w:rPr>
          <w:rFonts w:ascii="Times New Roman" w:eastAsia="Times New Roman" w:hAnsi="Times New Roman" w:cs="Times New Roman"/>
          <w:sz w:val="20"/>
          <w:szCs w:val="20"/>
          <w:lang w:val="en-CA"/>
        </w:rPr>
        <w:t>ing</w:t>
      </w:r>
      <w:r w:rsidR="00631665">
        <w:rPr>
          <w:rFonts w:ascii="Times New Roman" w:eastAsia="Times New Roman" w:hAnsi="Times New Roman" w:cs="Times New Roman"/>
          <w:sz w:val="20"/>
          <w:szCs w:val="20"/>
          <w:lang w:val="en-CA"/>
        </w:rPr>
        <w:t xml:space="preserve"> the</w:t>
      </w:r>
      <w:r w:rsidR="006B3109">
        <w:rPr>
          <w:rFonts w:ascii="Times New Roman" w:eastAsia="Times New Roman" w:hAnsi="Times New Roman" w:cs="Times New Roman"/>
          <w:sz w:val="20"/>
          <w:szCs w:val="20"/>
          <w:lang w:val="en-CA"/>
        </w:rPr>
        <w:t xml:space="preserve"> </w:t>
      </w:r>
      <w:r w:rsidR="00BA558B">
        <w:rPr>
          <w:rFonts w:ascii="Times New Roman" w:eastAsia="Times New Roman" w:hAnsi="Times New Roman" w:cs="Times New Roman"/>
          <w:sz w:val="20"/>
          <w:szCs w:val="20"/>
          <w:lang w:val="en-CA"/>
        </w:rPr>
        <w:t>PPF</w:t>
      </w:r>
      <w:r w:rsidR="00631665">
        <w:rPr>
          <w:rFonts w:ascii="Times New Roman" w:eastAsia="Times New Roman" w:hAnsi="Times New Roman" w:cs="Times New Roman"/>
          <w:sz w:val="20"/>
          <w:szCs w:val="20"/>
          <w:lang w:val="en-CA"/>
        </w:rPr>
        <w:t xml:space="preserve"> to </w:t>
      </w:r>
      <w:r w:rsidR="00AF5FB0">
        <w:rPr>
          <w:rFonts w:ascii="Times New Roman" w:eastAsia="Times New Roman" w:hAnsi="Times New Roman" w:cs="Times New Roman"/>
          <w:sz w:val="20"/>
          <w:szCs w:val="20"/>
          <w:lang w:val="en-CA"/>
        </w:rPr>
        <w:t>amplify</w:t>
      </w:r>
      <w:r w:rsidR="00BD2AD8">
        <w:rPr>
          <w:rFonts w:ascii="Times New Roman" w:eastAsia="Times New Roman" w:hAnsi="Times New Roman" w:cs="Times New Roman"/>
          <w:sz w:val="20"/>
          <w:szCs w:val="20"/>
          <w:lang w:val="en-CA"/>
        </w:rPr>
        <w:t xml:space="preserve"> </w:t>
      </w:r>
      <w:r w:rsidR="009062FE">
        <w:rPr>
          <w:rFonts w:ascii="Times New Roman" w:eastAsia="Times New Roman" w:hAnsi="Times New Roman" w:cs="Times New Roman"/>
          <w:sz w:val="20"/>
          <w:szCs w:val="20"/>
          <w:lang w:val="en-CA"/>
        </w:rPr>
        <w:t>civil society</w:t>
      </w:r>
      <w:r w:rsidR="00BD2AD8">
        <w:rPr>
          <w:rFonts w:ascii="Times New Roman" w:eastAsia="Times New Roman" w:hAnsi="Times New Roman" w:cs="Times New Roman"/>
          <w:sz w:val="20"/>
          <w:szCs w:val="20"/>
          <w:lang w:val="en-CA"/>
        </w:rPr>
        <w:t xml:space="preserve"> perspectives at</w:t>
      </w:r>
      <w:r w:rsidR="000205DD">
        <w:rPr>
          <w:rFonts w:ascii="Times New Roman" w:eastAsia="Times New Roman" w:hAnsi="Times New Roman" w:cs="Times New Roman"/>
          <w:sz w:val="20"/>
          <w:szCs w:val="20"/>
          <w:lang w:val="en-CA"/>
        </w:rPr>
        <w:t xml:space="preserve"> </w:t>
      </w:r>
      <w:r w:rsidR="00C06F96" w:rsidRPr="005108DF">
        <w:rPr>
          <w:rFonts w:ascii="Times New Roman" w:eastAsia="Times New Roman" w:hAnsi="Times New Roman" w:cs="Times New Roman"/>
          <w:sz w:val="20"/>
          <w:szCs w:val="20"/>
          <w:lang w:val="en-CA"/>
        </w:rPr>
        <w:t xml:space="preserve">the </w:t>
      </w:r>
      <w:r w:rsidR="00BD549F">
        <w:fldChar w:fldCharType="begin"/>
      </w:r>
      <w:r w:rsidR="00BD549F" w:rsidRPr="00091CFF">
        <w:rPr>
          <w:lang w:val="en-CA"/>
          <w:rPrChange w:id="4" w:author="Megan Dolski" w:date="2024-05-17T11:50:00Z">
            <w:rPr/>
          </w:rPrChange>
        </w:rPr>
        <w:instrText>HYPERLINK "https://pactedeparis.org/en.php" \l "retoursommet" \h</w:instrText>
      </w:r>
      <w:r w:rsidR="00BD549F">
        <w:fldChar w:fldCharType="separate"/>
      </w:r>
      <w:r w:rsidR="00C06F96" w:rsidRPr="2830E86C">
        <w:rPr>
          <w:rStyle w:val="Hyperlink"/>
          <w:rFonts w:ascii="Times New Roman" w:eastAsia="Times New Roman" w:hAnsi="Times New Roman" w:cs="Times New Roman"/>
          <w:sz w:val="20"/>
          <w:szCs w:val="20"/>
          <w:lang w:val="en-CA"/>
        </w:rPr>
        <w:t>Summit for a New Global Financing Pact</w:t>
      </w:r>
      <w:r w:rsidR="00BD549F">
        <w:rPr>
          <w:rStyle w:val="Hyperlink"/>
          <w:rFonts w:ascii="Times New Roman" w:eastAsia="Times New Roman" w:hAnsi="Times New Roman" w:cs="Times New Roman"/>
          <w:sz w:val="20"/>
          <w:szCs w:val="20"/>
          <w:lang w:val="en-CA"/>
        </w:rPr>
        <w:fldChar w:fldCharType="end"/>
      </w:r>
      <w:r w:rsidR="00C06F96" w:rsidRPr="005108DF">
        <w:rPr>
          <w:rFonts w:ascii="Times New Roman" w:eastAsia="Times New Roman" w:hAnsi="Times New Roman" w:cs="Times New Roman"/>
          <w:sz w:val="20"/>
          <w:szCs w:val="20"/>
          <w:lang w:val="en-CA"/>
        </w:rPr>
        <w:t>,</w:t>
      </w:r>
      <w:r w:rsidR="002359B3">
        <w:rPr>
          <w:rFonts w:ascii="Times New Roman" w:eastAsia="Times New Roman" w:hAnsi="Times New Roman" w:cs="Times New Roman"/>
          <w:sz w:val="20"/>
          <w:szCs w:val="20"/>
          <w:lang w:val="en-CA"/>
        </w:rPr>
        <w:t xml:space="preserve"> open</w:t>
      </w:r>
      <w:r w:rsidR="00C4175F">
        <w:rPr>
          <w:rFonts w:ascii="Times New Roman" w:eastAsia="Times New Roman" w:hAnsi="Times New Roman" w:cs="Times New Roman"/>
          <w:sz w:val="20"/>
          <w:szCs w:val="20"/>
          <w:lang w:val="en-CA"/>
        </w:rPr>
        <w:t>ing</w:t>
      </w:r>
      <w:r w:rsidR="00DF537F">
        <w:rPr>
          <w:rFonts w:ascii="Times New Roman" w:eastAsia="Times New Roman" w:hAnsi="Times New Roman" w:cs="Times New Roman"/>
          <w:sz w:val="20"/>
          <w:szCs w:val="20"/>
          <w:lang w:val="en-CA"/>
        </w:rPr>
        <w:t xml:space="preserve"> </w:t>
      </w:r>
      <w:r w:rsidR="00856456">
        <w:rPr>
          <w:rFonts w:ascii="Times New Roman" w:eastAsia="Times New Roman" w:hAnsi="Times New Roman" w:cs="Times New Roman"/>
          <w:sz w:val="20"/>
          <w:szCs w:val="20"/>
          <w:lang w:val="en-CA"/>
        </w:rPr>
        <w:t xml:space="preserve">debate on </w:t>
      </w:r>
      <w:r w:rsidR="00F346E2">
        <w:rPr>
          <w:rFonts w:ascii="Times New Roman" w:eastAsia="Times New Roman" w:hAnsi="Times New Roman" w:cs="Times New Roman"/>
          <w:sz w:val="20"/>
          <w:szCs w:val="20"/>
          <w:lang w:val="en-CA"/>
        </w:rPr>
        <w:t xml:space="preserve">rebalancing </w:t>
      </w:r>
      <w:r w:rsidR="00EF6651">
        <w:rPr>
          <w:rFonts w:ascii="Times New Roman" w:eastAsia="Times New Roman" w:hAnsi="Times New Roman" w:cs="Times New Roman"/>
          <w:sz w:val="20"/>
          <w:szCs w:val="20"/>
          <w:lang w:val="en-CA"/>
        </w:rPr>
        <w:t>the allocation of</w:t>
      </w:r>
      <w:r w:rsidR="00F346E2">
        <w:rPr>
          <w:rFonts w:ascii="Times New Roman" w:eastAsia="Times New Roman" w:hAnsi="Times New Roman" w:cs="Times New Roman"/>
          <w:sz w:val="20"/>
          <w:szCs w:val="20"/>
          <w:lang w:val="en-CA"/>
        </w:rPr>
        <w:t xml:space="preserve"> international</w:t>
      </w:r>
      <w:r w:rsidR="00D64B67">
        <w:rPr>
          <w:rFonts w:ascii="Times New Roman" w:eastAsia="Times New Roman" w:hAnsi="Times New Roman" w:cs="Times New Roman"/>
          <w:sz w:val="20"/>
          <w:szCs w:val="20"/>
          <w:lang w:val="en-CA"/>
        </w:rPr>
        <w:t xml:space="preserve"> fund</w:t>
      </w:r>
      <w:r w:rsidR="00DC0A19">
        <w:rPr>
          <w:rFonts w:ascii="Times New Roman" w:eastAsia="Times New Roman" w:hAnsi="Times New Roman" w:cs="Times New Roman"/>
          <w:sz w:val="20"/>
          <w:szCs w:val="20"/>
          <w:lang w:val="en-CA"/>
        </w:rPr>
        <w:t>s</w:t>
      </w:r>
      <w:r w:rsidR="00D64B67">
        <w:rPr>
          <w:rFonts w:ascii="Times New Roman" w:eastAsia="Times New Roman" w:hAnsi="Times New Roman" w:cs="Times New Roman"/>
          <w:sz w:val="20"/>
          <w:szCs w:val="20"/>
          <w:lang w:val="en-CA"/>
        </w:rPr>
        <w:t xml:space="preserve"> </w:t>
      </w:r>
      <w:r w:rsidR="00EF6651">
        <w:rPr>
          <w:rFonts w:ascii="Times New Roman" w:eastAsia="Times New Roman" w:hAnsi="Times New Roman" w:cs="Times New Roman"/>
          <w:sz w:val="20"/>
          <w:szCs w:val="20"/>
          <w:lang w:val="en-CA"/>
        </w:rPr>
        <w:t>towards</w:t>
      </w:r>
      <w:r w:rsidR="00657529">
        <w:rPr>
          <w:rFonts w:ascii="Times New Roman" w:eastAsia="Times New Roman" w:hAnsi="Times New Roman" w:cs="Times New Roman"/>
          <w:sz w:val="20"/>
          <w:szCs w:val="20"/>
          <w:lang w:val="en-CA"/>
        </w:rPr>
        <w:t xml:space="preserve"> poverty alleviation and development.</w:t>
      </w:r>
      <w:r w:rsidR="0000515F">
        <w:rPr>
          <w:rFonts w:ascii="Times New Roman" w:eastAsia="Times New Roman" w:hAnsi="Times New Roman" w:cs="Times New Roman"/>
          <w:sz w:val="20"/>
          <w:szCs w:val="20"/>
          <w:lang w:val="en-CA"/>
        </w:rPr>
        <w:t xml:space="preserve"> Engag</w:t>
      </w:r>
      <w:r w:rsidR="008F3D43">
        <w:rPr>
          <w:rFonts w:ascii="Times New Roman" w:eastAsia="Times New Roman" w:hAnsi="Times New Roman" w:cs="Times New Roman"/>
          <w:sz w:val="20"/>
          <w:szCs w:val="20"/>
          <w:lang w:val="en-CA"/>
        </w:rPr>
        <w:t>ing</w:t>
      </w:r>
      <w:r w:rsidR="0000515F">
        <w:rPr>
          <w:rFonts w:ascii="Times New Roman" w:eastAsia="Times New Roman" w:hAnsi="Times New Roman" w:cs="Times New Roman"/>
          <w:sz w:val="20"/>
          <w:szCs w:val="20"/>
          <w:lang w:val="en-CA"/>
        </w:rPr>
        <w:t xml:space="preserve"> in this summit </w:t>
      </w:r>
      <w:r w:rsidR="007A620E">
        <w:rPr>
          <w:rFonts w:ascii="Times New Roman" w:eastAsia="Times New Roman" w:hAnsi="Times New Roman" w:cs="Times New Roman"/>
          <w:sz w:val="20"/>
          <w:szCs w:val="20"/>
          <w:lang w:val="en-CA"/>
        </w:rPr>
        <w:t>w</w:t>
      </w:r>
      <w:r w:rsidR="0000515F">
        <w:rPr>
          <w:rFonts w:ascii="Times New Roman" w:eastAsia="Times New Roman" w:hAnsi="Times New Roman" w:cs="Times New Roman"/>
          <w:sz w:val="20"/>
          <w:szCs w:val="20"/>
          <w:lang w:val="en-CA"/>
        </w:rPr>
        <w:t xml:space="preserve">as a </w:t>
      </w:r>
      <w:r w:rsidR="00AF4C24">
        <w:rPr>
          <w:rFonts w:ascii="Times New Roman" w:eastAsia="Times New Roman" w:hAnsi="Times New Roman" w:cs="Times New Roman"/>
          <w:sz w:val="20"/>
          <w:szCs w:val="20"/>
          <w:lang w:val="en-CA"/>
        </w:rPr>
        <w:t>major</w:t>
      </w:r>
      <w:r w:rsidR="0000515F">
        <w:rPr>
          <w:rFonts w:ascii="Times New Roman" w:eastAsia="Times New Roman" w:hAnsi="Times New Roman" w:cs="Times New Roman"/>
          <w:sz w:val="20"/>
          <w:szCs w:val="20"/>
          <w:lang w:val="en-CA"/>
        </w:rPr>
        <w:t xml:space="preserve"> </w:t>
      </w:r>
      <w:r w:rsidR="002359B3">
        <w:rPr>
          <w:rFonts w:ascii="Times New Roman" w:eastAsia="Times New Roman" w:hAnsi="Times New Roman" w:cs="Times New Roman"/>
          <w:sz w:val="20"/>
          <w:szCs w:val="20"/>
          <w:lang w:val="en-CA"/>
        </w:rPr>
        <w:t>undertaking</w:t>
      </w:r>
      <w:r w:rsidR="0000515F">
        <w:rPr>
          <w:rFonts w:ascii="Times New Roman" w:eastAsia="Times New Roman" w:hAnsi="Times New Roman" w:cs="Times New Roman"/>
          <w:sz w:val="20"/>
          <w:szCs w:val="20"/>
          <w:lang w:val="en-CA"/>
        </w:rPr>
        <w:t xml:space="preserve"> </w:t>
      </w:r>
      <w:r w:rsidR="00151FB2">
        <w:rPr>
          <w:rFonts w:ascii="Times New Roman" w:eastAsia="Times New Roman" w:hAnsi="Times New Roman" w:cs="Times New Roman"/>
          <w:sz w:val="20"/>
          <w:szCs w:val="20"/>
          <w:lang w:val="en-CA"/>
        </w:rPr>
        <w:t>for PPF</w:t>
      </w:r>
      <w:r w:rsidR="68239AEB" w:rsidRPr="2830E86C">
        <w:rPr>
          <w:rFonts w:ascii="Times New Roman" w:eastAsia="Times New Roman" w:hAnsi="Times New Roman" w:cs="Times New Roman"/>
          <w:sz w:val="20"/>
          <w:szCs w:val="20"/>
          <w:lang w:val="en-CA"/>
        </w:rPr>
        <w:t xml:space="preserve"> and</w:t>
      </w:r>
      <w:r w:rsidR="00F2047C">
        <w:rPr>
          <w:rFonts w:ascii="Times New Roman" w:eastAsia="Times New Roman" w:hAnsi="Times New Roman" w:cs="Times New Roman"/>
          <w:sz w:val="20"/>
          <w:szCs w:val="20"/>
          <w:lang w:val="en-CA"/>
        </w:rPr>
        <w:t xml:space="preserve"> </w:t>
      </w:r>
      <w:r w:rsidR="0000515F">
        <w:rPr>
          <w:rFonts w:ascii="Times New Roman" w:eastAsia="Times New Roman" w:hAnsi="Times New Roman" w:cs="Times New Roman"/>
          <w:sz w:val="20"/>
          <w:szCs w:val="20"/>
          <w:lang w:val="en-CA"/>
        </w:rPr>
        <w:t xml:space="preserve">we </w:t>
      </w:r>
      <w:r w:rsidR="00756B60">
        <w:rPr>
          <w:rFonts w:ascii="Times New Roman" w:eastAsia="Times New Roman" w:hAnsi="Times New Roman" w:cs="Times New Roman"/>
          <w:sz w:val="20"/>
          <w:szCs w:val="20"/>
          <w:lang w:val="en-CA"/>
        </w:rPr>
        <w:t xml:space="preserve">were </w:t>
      </w:r>
      <w:r w:rsidR="0000515F">
        <w:rPr>
          <w:rFonts w:ascii="Times New Roman" w:eastAsia="Times New Roman" w:hAnsi="Times New Roman" w:cs="Times New Roman"/>
          <w:sz w:val="20"/>
          <w:szCs w:val="20"/>
          <w:lang w:val="en-CA"/>
        </w:rPr>
        <w:t>able to count on the foundation</w:t>
      </w:r>
      <w:r w:rsidR="00E07847">
        <w:rPr>
          <w:rFonts w:ascii="Times New Roman" w:eastAsia="Times New Roman" w:hAnsi="Times New Roman" w:cs="Times New Roman"/>
          <w:sz w:val="20"/>
          <w:szCs w:val="20"/>
          <w:lang w:val="en-CA"/>
        </w:rPr>
        <w:t xml:space="preserve">’s </w:t>
      </w:r>
      <w:r w:rsidR="002A4311">
        <w:rPr>
          <w:rFonts w:ascii="Times New Roman" w:eastAsia="Times New Roman" w:hAnsi="Times New Roman" w:cs="Times New Roman"/>
          <w:sz w:val="20"/>
          <w:szCs w:val="20"/>
          <w:lang w:val="en-CA"/>
        </w:rPr>
        <w:t>leadership</w:t>
      </w:r>
      <w:r w:rsidR="0000515F">
        <w:rPr>
          <w:rFonts w:ascii="Times New Roman" w:eastAsia="Times New Roman" w:hAnsi="Times New Roman" w:cs="Times New Roman"/>
          <w:sz w:val="20"/>
          <w:szCs w:val="20"/>
          <w:lang w:val="en-CA"/>
        </w:rPr>
        <w:t xml:space="preserve"> at all levels, throughout.</w:t>
      </w:r>
      <w:r w:rsidR="00E83CF3">
        <w:rPr>
          <w:rFonts w:ascii="Times New Roman" w:eastAsia="Times New Roman" w:hAnsi="Times New Roman" w:cs="Times New Roman"/>
          <w:sz w:val="20"/>
          <w:szCs w:val="20"/>
          <w:lang w:val="en-CA"/>
        </w:rPr>
        <w:t xml:space="preserve"> T</w:t>
      </w:r>
      <w:r w:rsidR="00646246">
        <w:rPr>
          <w:rFonts w:ascii="Times New Roman" w:eastAsia="Times New Roman" w:hAnsi="Times New Roman" w:cs="Times New Roman"/>
          <w:sz w:val="20"/>
          <w:szCs w:val="20"/>
          <w:lang w:val="en-CA"/>
        </w:rPr>
        <w:t xml:space="preserve">he BMGF additionally supported the PPF-incubated </w:t>
      </w:r>
      <w:r w:rsidR="00BD549F">
        <w:fldChar w:fldCharType="begin"/>
      </w:r>
      <w:r w:rsidR="00BD549F" w:rsidRPr="00091CFF">
        <w:rPr>
          <w:lang w:val="en-CA"/>
          <w:rPrChange w:id="5" w:author="Megan Dolski" w:date="2024-05-17T11:50:00Z">
            <w:rPr/>
          </w:rPrChange>
        </w:rPr>
        <w:instrText>HYPERLINK "https://www.overshootcommission.org/" \h</w:instrText>
      </w:r>
      <w:r w:rsidR="00BD549F">
        <w:fldChar w:fldCharType="separate"/>
      </w:r>
      <w:r w:rsidR="00646246" w:rsidRPr="0AF99E1B">
        <w:rPr>
          <w:rStyle w:val="Hyperlink"/>
          <w:rFonts w:ascii="Times New Roman" w:hAnsi="Times New Roman" w:cs="Times New Roman"/>
          <w:sz w:val="20"/>
          <w:szCs w:val="20"/>
          <w:lang w:val="en-CA"/>
        </w:rPr>
        <w:t>Climate Overshoot Commission</w:t>
      </w:r>
      <w:r w:rsidR="00BD549F">
        <w:rPr>
          <w:rStyle w:val="Hyperlink"/>
          <w:rFonts w:ascii="Times New Roman" w:hAnsi="Times New Roman" w:cs="Times New Roman"/>
          <w:sz w:val="20"/>
          <w:szCs w:val="20"/>
          <w:lang w:val="en-CA"/>
        </w:rPr>
        <w:fldChar w:fldCharType="end"/>
      </w:r>
      <w:r w:rsidR="00646246">
        <w:rPr>
          <w:rFonts w:ascii="Times New Roman" w:hAnsi="Times New Roman" w:cs="Times New Roman"/>
          <w:sz w:val="20"/>
          <w:szCs w:val="20"/>
          <w:lang w:val="en-CA"/>
        </w:rPr>
        <w:t xml:space="preserve"> </w:t>
      </w:r>
      <w:r w:rsidR="00646246">
        <w:rPr>
          <w:rFonts w:ascii="Times New Roman" w:eastAsia="Times New Roman" w:hAnsi="Times New Roman" w:cs="Times New Roman"/>
          <w:sz w:val="20"/>
          <w:szCs w:val="20"/>
          <w:lang w:val="en-CA"/>
        </w:rPr>
        <w:t>to pursue</w:t>
      </w:r>
      <w:r w:rsidR="00C06F96" w:rsidRPr="005108DF">
        <w:rPr>
          <w:rFonts w:ascii="Times New Roman" w:hAnsi="Times New Roman" w:cs="Times New Roman"/>
          <w:sz w:val="20"/>
          <w:szCs w:val="20"/>
          <w:lang w:val="en-CA"/>
        </w:rPr>
        <w:t xml:space="preserve"> new research</w:t>
      </w:r>
      <w:r w:rsidR="00A37B0C" w:rsidRPr="005108DF">
        <w:rPr>
          <w:rFonts w:ascii="Times New Roman" w:hAnsi="Times New Roman" w:cs="Times New Roman"/>
          <w:sz w:val="20"/>
          <w:szCs w:val="20"/>
          <w:lang w:val="en-CA"/>
        </w:rPr>
        <w:t xml:space="preserve"> and </w:t>
      </w:r>
      <w:r w:rsidR="00C06F96" w:rsidRPr="005108DF">
        <w:rPr>
          <w:rFonts w:ascii="Times New Roman" w:hAnsi="Times New Roman" w:cs="Times New Roman"/>
          <w:sz w:val="20"/>
          <w:szCs w:val="20"/>
          <w:lang w:val="en-CA"/>
        </w:rPr>
        <w:t>analysis on the adaptation needs and priorities of developing countries</w:t>
      </w:r>
      <w:r w:rsidR="001F2E66">
        <w:rPr>
          <w:rFonts w:ascii="Times New Roman" w:hAnsi="Times New Roman" w:cs="Times New Roman"/>
          <w:sz w:val="20"/>
          <w:szCs w:val="20"/>
          <w:lang w:val="en-CA"/>
        </w:rPr>
        <w:t>,</w:t>
      </w:r>
      <w:r w:rsidR="00646246">
        <w:rPr>
          <w:rFonts w:ascii="Times New Roman" w:hAnsi="Times New Roman" w:cs="Times New Roman"/>
          <w:sz w:val="20"/>
          <w:szCs w:val="20"/>
          <w:lang w:val="en-CA"/>
        </w:rPr>
        <w:t xml:space="preserve"> </w:t>
      </w:r>
      <w:r w:rsidR="00C06F96" w:rsidRPr="005108DF">
        <w:rPr>
          <w:rFonts w:ascii="Times New Roman" w:hAnsi="Times New Roman" w:cs="Times New Roman"/>
          <w:sz w:val="20"/>
          <w:szCs w:val="20"/>
          <w:lang w:val="en-CA"/>
        </w:rPr>
        <w:t xml:space="preserve">and </w:t>
      </w:r>
      <w:r w:rsidR="00646246">
        <w:rPr>
          <w:rFonts w:ascii="Times New Roman" w:hAnsi="Times New Roman" w:cs="Times New Roman"/>
          <w:sz w:val="20"/>
          <w:szCs w:val="20"/>
          <w:lang w:val="en-CA"/>
        </w:rPr>
        <w:t xml:space="preserve">PPF itself </w:t>
      </w:r>
      <w:r w:rsidR="00C06F96" w:rsidRPr="005108DF">
        <w:rPr>
          <w:rFonts w:ascii="Times New Roman" w:hAnsi="Times New Roman" w:cs="Times New Roman"/>
          <w:sz w:val="20"/>
          <w:szCs w:val="20"/>
          <w:lang w:val="en-CA"/>
        </w:rPr>
        <w:t xml:space="preserve">to </w:t>
      </w:r>
      <w:r w:rsidR="00646246">
        <w:rPr>
          <w:rFonts w:ascii="Times New Roman" w:hAnsi="Times New Roman" w:cs="Times New Roman"/>
          <w:sz w:val="20"/>
          <w:szCs w:val="20"/>
          <w:lang w:val="en-CA"/>
        </w:rPr>
        <w:t>s</w:t>
      </w:r>
      <w:r w:rsidR="00EE1E19">
        <w:rPr>
          <w:rFonts w:ascii="Times New Roman" w:hAnsi="Times New Roman" w:cs="Times New Roman"/>
          <w:sz w:val="20"/>
          <w:szCs w:val="20"/>
          <w:lang w:val="en-CA"/>
        </w:rPr>
        <w:t>tart</w:t>
      </w:r>
      <w:r w:rsidR="00C06F96" w:rsidRPr="005108DF">
        <w:rPr>
          <w:rFonts w:ascii="Times New Roman" w:hAnsi="Times New Roman" w:cs="Times New Roman"/>
          <w:sz w:val="20"/>
          <w:szCs w:val="20"/>
          <w:lang w:val="en-CA"/>
        </w:rPr>
        <w:t xml:space="preserve"> </w:t>
      </w:r>
      <w:r w:rsidR="00BD549F">
        <w:fldChar w:fldCharType="begin"/>
      </w:r>
      <w:r w:rsidR="00BD549F" w:rsidRPr="00091CFF">
        <w:rPr>
          <w:lang w:val="en-CA"/>
          <w:rPrChange w:id="6" w:author="Megan Dolski" w:date="2024-05-17T11:50:00Z">
            <w:rPr/>
          </w:rPrChange>
        </w:rPr>
        <w:instrText>HYPERLINK "https://www.youtube.com/watch?v=Pmov6C9qNmM" \h</w:instrText>
      </w:r>
      <w:r w:rsidR="00BD549F">
        <w:fldChar w:fldCharType="separate"/>
      </w:r>
      <w:r w:rsidR="00C06F96" w:rsidRPr="0AF99E1B">
        <w:rPr>
          <w:rStyle w:val="Hyperlink"/>
          <w:rFonts w:ascii="Times New Roman" w:hAnsi="Times New Roman" w:cs="Times New Roman"/>
          <w:sz w:val="20"/>
          <w:szCs w:val="20"/>
          <w:lang w:val="en-CA"/>
        </w:rPr>
        <w:t xml:space="preserve">mobilizing CSOs </w:t>
      </w:r>
      <w:r w:rsidR="00EE1E19" w:rsidRPr="0AF99E1B">
        <w:rPr>
          <w:rStyle w:val="Hyperlink"/>
          <w:rFonts w:ascii="Times New Roman" w:hAnsi="Times New Roman" w:cs="Times New Roman"/>
          <w:sz w:val="20"/>
          <w:szCs w:val="20"/>
          <w:lang w:val="en-CA"/>
        </w:rPr>
        <w:t>and key actors</w:t>
      </w:r>
      <w:r w:rsidR="00BD549F">
        <w:rPr>
          <w:rStyle w:val="Hyperlink"/>
          <w:rFonts w:ascii="Times New Roman" w:hAnsi="Times New Roman" w:cs="Times New Roman"/>
          <w:sz w:val="20"/>
          <w:szCs w:val="20"/>
          <w:lang w:val="en-CA"/>
        </w:rPr>
        <w:fldChar w:fldCharType="end"/>
      </w:r>
      <w:r w:rsidR="00EE1E19">
        <w:rPr>
          <w:rFonts w:ascii="Times New Roman" w:hAnsi="Times New Roman" w:cs="Times New Roman"/>
          <w:sz w:val="20"/>
          <w:szCs w:val="20"/>
          <w:lang w:val="en-CA"/>
        </w:rPr>
        <w:t xml:space="preserve"> </w:t>
      </w:r>
      <w:r w:rsidR="00C06F96" w:rsidRPr="005108DF">
        <w:rPr>
          <w:rFonts w:ascii="Times New Roman" w:hAnsi="Times New Roman" w:cs="Times New Roman"/>
          <w:sz w:val="20"/>
          <w:szCs w:val="20"/>
          <w:lang w:val="en-CA"/>
        </w:rPr>
        <w:t xml:space="preserve">in </w:t>
      </w:r>
      <w:r w:rsidR="00A37B0C" w:rsidRPr="005108DF">
        <w:rPr>
          <w:rFonts w:ascii="Times New Roman" w:hAnsi="Times New Roman" w:cs="Times New Roman"/>
          <w:sz w:val="20"/>
          <w:szCs w:val="20"/>
          <w:lang w:val="en-CA"/>
        </w:rPr>
        <w:t>preparation for</w:t>
      </w:r>
      <w:r w:rsidR="00C06F96" w:rsidRPr="005108DF">
        <w:rPr>
          <w:rFonts w:ascii="Times New Roman" w:hAnsi="Times New Roman" w:cs="Times New Roman"/>
          <w:sz w:val="20"/>
          <w:szCs w:val="20"/>
          <w:lang w:val="en-CA"/>
        </w:rPr>
        <w:t xml:space="preserve"> the upcoming N</w:t>
      </w:r>
      <w:r w:rsidR="00E5381C" w:rsidRPr="005108DF">
        <w:rPr>
          <w:rFonts w:ascii="Times New Roman" w:hAnsi="Times New Roman" w:cs="Times New Roman"/>
          <w:sz w:val="20"/>
          <w:szCs w:val="20"/>
          <w:lang w:val="en-CA"/>
        </w:rPr>
        <w:t>utrition for Growth (N</w:t>
      </w:r>
      <w:r w:rsidR="00C06F96" w:rsidRPr="005108DF">
        <w:rPr>
          <w:rFonts w:ascii="Times New Roman" w:hAnsi="Times New Roman" w:cs="Times New Roman"/>
          <w:sz w:val="20"/>
          <w:szCs w:val="20"/>
          <w:lang w:val="en-CA"/>
        </w:rPr>
        <w:t>4G</w:t>
      </w:r>
      <w:r w:rsidR="00E5381C" w:rsidRPr="005108DF">
        <w:rPr>
          <w:rFonts w:ascii="Times New Roman" w:hAnsi="Times New Roman" w:cs="Times New Roman"/>
          <w:sz w:val="20"/>
          <w:szCs w:val="20"/>
          <w:lang w:val="en-CA"/>
        </w:rPr>
        <w:t>)</w:t>
      </w:r>
      <w:r w:rsidR="00C06F96" w:rsidRPr="005108DF">
        <w:rPr>
          <w:rFonts w:ascii="Times New Roman" w:hAnsi="Times New Roman" w:cs="Times New Roman"/>
          <w:sz w:val="20"/>
          <w:szCs w:val="20"/>
          <w:lang w:val="en-CA"/>
        </w:rPr>
        <w:t xml:space="preserve"> summit </w:t>
      </w:r>
      <w:r w:rsidR="005108DF">
        <w:rPr>
          <w:rFonts w:ascii="Times New Roman" w:hAnsi="Times New Roman" w:cs="Times New Roman"/>
          <w:sz w:val="20"/>
          <w:szCs w:val="20"/>
          <w:lang w:val="en-CA"/>
        </w:rPr>
        <w:t xml:space="preserve">set to </w:t>
      </w:r>
      <w:r w:rsidR="00C06F96" w:rsidRPr="005108DF">
        <w:rPr>
          <w:rFonts w:ascii="Times New Roman" w:hAnsi="Times New Roman" w:cs="Times New Roman"/>
          <w:sz w:val="20"/>
          <w:szCs w:val="20"/>
          <w:lang w:val="en-CA"/>
        </w:rPr>
        <w:t xml:space="preserve">be hosted by France in early 2025. </w:t>
      </w:r>
    </w:p>
    <w:p w14:paraId="2693A236" w14:textId="5ED5ABCC" w:rsidR="00D05D45" w:rsidRDefault="00FA5F4E" w:rsidP="009040A2">
      <w:pPr>
        <w:ind w:firstLine="708"/>
        <w:jc w:val="both"/>
        <w:rPr>
          <w:rFonts w:ascii="Times New Roman" w:eastAsia="Times New Roman" w:hAnsi="Times New Roman" w:cs="Times New Roman"/>
          <w:sz w:val="20"/>
          <w:szCs w:val="20"/>
          <w:lang w:val="en-CA"/>
        </w:rPr>
      </w:pPr>
      <w:r w:rsidRPr="1E276684">
        <w:rPr>
          <w:rFonts w:ascii="Times New Roman" w:eastAsia="Times New Roman" w:hAnsi="Times New Roman" w:cs="Times New Roman"/>
          <w:sz w:val="20"/>
          <w:szCs w:val="20"/>
          <w:lang w:val="en-CA"/>
        </w:rPr>
        <w:t>Last</w:t>
      </w:r>
      <w:r w:rsidRPr="005108DF">
        <w:rPr>
          <w:rFonts w:ascii="Times New Roman" w:eastAsia="Times New Roman" w:hAnsi="Times New Roman" w:cs="Times New Roman"/>
          <w:sz w:val="20"/>
          <w:szCs w:val="20"/>
          <w:lang w:val="en-CA"/>
        </w:rPr>
        <w:t xml:space="preserve"> December</w:t>
      </w:r>
      <w:r w:rsidR="00826175" w:rsidRPr="005108DF">
        <w:rPr>
          <w:rFonts w:ascii="Times New Roman" w:eastAsia="Times New Roman" w:hAnsi="Times New Roman" w:cs="Times New Roman"/>
          <w:sz w:val="20"/>
          <w:szCs w:val="20"/>
          <w:lang w:val="en-CA"/>
        </w:rPr>
        <w:t>, PPF participat</w:t>
      </w:r>
      <w:r w:rsidR="00C06F96" w:rsidRPr="005108DF">
        <w:rPr>
          <w:rFonts w:ascii="Times New Roman" w:eastAsia="Times New Roman" w:hAnsi="Times New Roman" w:cs="Times New Roman"/>
          <w:sz w:val="20"/>
          <w:szCs w:val="20"/>
          <w:lang w:val="en-CA"/>
        </w:rPr>
        <w:t>ed</w:t>
      </w:r>
      <w:r w:rsidR="00826175" w:rsidRPr="005108DF">
        <w:rPr>
          <w:rFonts w:ascii="Times New Roman" w:eastAsia="Times New Roman" w:hAnsi="Times New Roman" w:cs="Times New Roman"/>
          <w:sz w:val="20"/>
          <w:szCs w:val="20"/>
          <w:lang w:val="en-CA"/>
        </w:rPr>
        <w:t xml:space="preserve"> in the BMGF’s foundation week</w:t>
      </w:r>
      <w:r w:rsidR="00EF0D48" w:rsidRPr="005108DF">
        <w:rPr>
          <w:rFonts w:ascii="Times New Roman" w:eastAsia="Times New Roman" w:hAnsi="Times New Roman" w:cs="Times New Roman"/>
          <w:sz w:val="20"/>
          <w:szCs w:val="20"/>
          <w:lang w:val="en-CA"/>
        </w:rPr>
        <w:t xml:space="preserve"> in Seattle. We met with colleagues working in Global Policy </w:t>
      </w:r>
      <w:r w:rsidR="00E5381C" w:rsidRPr="005108DF">
        <w:rPr>
          <w:rFonts w:ascii="Times New Roman" w:eastAsia="Times New Roman" w:hAnsi="Times New Roman" w:cs="Times New Roman"/>
          <w:sz w:val="20"/>
          <w:szCs w:val="20"/>
          <w:lang w:val="en-CA"/>
        </w:rPr>
        <w:t>&amp;</w:t>
      </w:r>
      <w:r w:rsidR="00EF0D48" w:rsidRPr="005108DF">
        <w:rPr>
          <w:rFonts w:ascii="Times New Roman" w:eastAsia="Times New Roman" w:hAnsi="Times New Roman" w:cs="Times New Roman"/>
          <w:sz w:val="20"/>
          <w:szCs w:val="20"/>
          <w:lang w:val="en-CA"/>
        </w:rPr>
        <w:t xml:space="preserve"> Advocacy, Program Advocacy &amp; Communications, Philanthropic Partnerships, Global </w:t>
      </w:r>
      <w:r w:rsidR="00E5381C" w:rsidRPr="005108DF">
        <w:rPr>
          <w:rFonts w:ascii="Times New Roman" w:eastAsia="Times New Roman" w:hAnsi="Times New Roman" w:cs="Times New Roman"/>
          <w:sz w:val="20"/>
          <w:szCs w:val="20"/>
          <w:lang w:val="en-CA"/>
        </w:rPr>
        <w:t xml:space="preserve">Development, Global </w:t>
      </w:r>
      <w:r w:rsidR="00EF0D48" w:rsidRPr="005108DF">
        <w:rPr>
          <w:rFonts w:ascii="Times New Roman" w:eastAsia="Times New Roman" w:hAnsi="Times New Roman" w:cs="Times New Roman"/>
          <w:sz w:val="20"/>
          <w:szCs w:val="20"/>
          <w:lang w:val="en-CA"/>
        </w:rPr>
        <w:t>Health, Agricultural Development, Quantitative Science</w:t>
      </w:r>
      <w:r w:rsidR="00E5381C" w:rsidRPr="005108DF">
        <w:rPr>
          <w:rFonts w:ascii="Times New Roman" w:eastAsia="Times New Roman" w:hAnsi="Times New Roman" w:cs="Times New Roman"/>
          <w:sz w:val="20"/>
          <w:szCs w:val="20"/>
          <w:lang w:val="en-CA"/>
        </w:rPr>
        <w:t>s</w:t>
      </w:r>
      <w:r w:rsidR="00EF0D48" w:rsidRPr="005108DF">
        <w:rPr>
          <w:rFonts w:ascii="Times New Roman" w:eastAsia="Times New Roman" w:hAnsi="Times New Roman" w:cs="Times New Roman"/>
          <w:sz w:val="20"/>
          <w:szCs w:val="20"/>
          <w:lang w:val="en-CA"/>
        </w:rPr>
        <w:t>, and MNCH-Nutrition.</w:t>
      </w:r>
      <w:r w:rsidR="00E5381C" w:rsidRPr="005108DF">
        <w:rPr>
          <w:rFonts w:ascii="Times New Roman" w:eastAsia="Times New Roman" w:hAnsi="Times New Roman" w:cs="Times New Roman"/>
          <w:sz w:val="20"/>
          <w:szCs w:val="20"/>
          <w:lang w:val="en-CA"/>
        </w:rPr>
        <w:t xml:space="preserve"> </w:t>
      </w:r>
      <w:r w:rsidR="00B367A4">
        <w:rPr>
          <w:rFonts w:ascii="Times New Roman" w:eastAsia="Times New Roman" w:hAnsi="Times New Roman" w:cs="Times New Roman"/>
          <w:sz w:val="20"/>
          <w:szCs w:val="20"/>
          <w:lang w:val="en-CA"/>
        </w:rPr>
        <w:t xml:space="preserve">As </w:t>
      </w:r>
      <w:r w:rsidR="00723CC1">
        <w:rPr>
          <w:rFonts w:ascii="Times New Roman" w:eastAsia="Times New Roman" w:hAnsi="Times New Roman" w:cs="Times New Roman"/>
          <w:sz w:val="20"/>
          <w:szCs w:val="20"/>
          <w:lang w:val="en-CA"/>
        </w:rPr>
        <w:t>we write</w:t>
      </w:r>
      <w:r w:rsidR="00B367A4">
        <w:rPr>
          <w:rFonts w:ascii="Times New Roman" w:eastAsia="Times New Roman" w:hAnsi="Times New Roman" w:cs="Times New Roman"/>
          <w:sz w:val="20"/>
          <w:szCs w:val="20"/>
          <w:lang w:val="en-CA"/>
        </w:rPr>
        <w:t xml:space="preserve"> today,</w:t>
      </w:r>
      <w:r w:rsidR="00682C4A">
        <w:rPr>
          <w:rFonts w:ascii="Times New Roman" w:eastAsia="Times New Roman" w:hAnsi="Times New Roman" w:cs="Times New Roman"/>
          <w:sz w:val="20"/>
          <w:szCs w:val="20"/>
          <w:lang w:val="en-CA"/>
        </w:rPr>
        <w:t xml:space="preserve"> </w:t>
      </w:r>
      <w:r w:rsidR="005A6B3E">
        <w:rPr>
          <w:rFonts w:ascii="Times New Roman" w:eastAsia="Times New Roman" w:hAnsi="Times New Roman" w:cs="Times New Roman"/>
          <w:sz w:val="20"/>
          <w:szCs w:val="20"/>
          <w:lang w:val="en-CA"/>
        </w:rPr>
        <w:t>PPF</w:t>
      </w:r>
      <w:r w:rsidR="00DF5F3D">
        <w:rPr>
          <w:rFonts w:ascii="Times New Roman" w:eastAsia="Times New Roman" w:hAnsi="Times New Roman" w:cs="Times New Roman"/>
          <w:sz w:val="20"/>
          <w:szCs w:val="20"/>
          <w:lang w:val="en-CA"/>
        </w:rPr>
        <w:t xml:space="preserve"> is</w:t>
      </w:r>
      <w:r w:rsidR="00B34F20">
        <w:rPr>
          <w:rFonts w:ascii="Times New Roman" w:eastAsia="Times New Roman" w:hAnsi="Times New Roman" w:cs="Times New Roman"/>
          <w:sz w:val="20"/>
          <w:szCs w:val="20"/>
          <w:lang w:val="en-CA"/>
        </w:rPr>
        <w:t xml:space="preserve"> </w:t>
      </w:r>
      <w:r w:rsidR="00732F29">
        <w:rPr>
          <w:rFonts w:ascii="Times New Roman" w:eastAsia="Times New Roman" w:hAnsi="Times New Roman" w:cs="Times New Roman"/>
          <w:sz w:val="20"/>
          <w:szCs w:val="20"/>
          <w:lang w:val="en-CA"/>
        </w:rPr>
        <w:t>designing</w:t>
      </w:r>
      <w:r w:rsidR="001273C0">
        <w:rPr>
          <w:rFonts w:ascii="Times New Roman" w:eastAsia="Times New Roman" w:hAnsi="Times New Roman" w:cs="Times New Roman"/>
          <w:sz w:val="20"/>
          <w:szCs w:val="20"/>
          <w:lang w:val="en-CA"/>
        </w:rPr>
        <w:t xml:space="preserve"> </w:t>
      </w:r>
      <w:r w:rsidR="00F25D21">
        <w:rPr>
          <w:rFonts w:ascii="Times New Roman" w:eastAsia="Times New Roman" w:hAnsi="Times New Roman" w:cs="Times New Roman"/>
          <w:sz w:val="20"/>
          <w:szCs w:val="20"/>
          <w:lang w:val="en-CA"/>
        </w:rPr>
        <w:t>its</w:t>
      </w:r>
      <w:r w:rsidR="001273C0">
        <w:rPr>
          <w:rFonts w:ascii="Times New Roman" w:eastAsia="Times New Roman" w:hAnsi="Times New Roman" w:cs="Times New Roman"/>
          <w:sz w:val="20"/>
          <w:szCs w:val="20"/>
          <w:lang w:val="en-CA"/>
        </w:rPr>
        <w:t xml:space="preserve"> </w:t>
      </w:r>
      <w:r w:rsidR="001F5652">
        <w:rPr>
          <w:rFonts w:ascii="Times New Roman" w:eastAsia="Times New Roman" w:hAnsi="Times New Roman" w:cs="Times New Roman"/>
          <w:sz w:val="20"/>
          <w:szCs w:val="20"/>
          <w:lang w:val="en-CA"/>
        </w:rPr>
        <w:t>2024-2027 strategy</w:t>
      </w:r>
      <w:r w:rsidR="00003437">
        <w:rPr>
          <w:rFonts w:ascii="Times New Roman" w:eastAsia="Times New Roman" w:hAnsi="Times New Roman" w:cs="Times New Roman"/>
          <w:sz w:val="20"/>
          <w:szCs w:val="20"/>
          <w:lang w:val="en-CA"/>
        </w:rPr>
        <w:t xml:space="preserve"> – a</w:t>
      </w:r>
      <w:r w:rsidR="00732F29">
        <w:rPr>
          <w:rFonts w:ascii="Times New Roman" w:eastAsia="Times New Roman" w:hAnsi="Times New Roman" w:cs="Times New Roman"/>
          <w:sz w:val="20"/>
          <w:szCs w:val="20"/>
          <w:lang w:val="en-CA"/>
        </w:rPr>
        <w:t xml:space="preserve"> bold</w:t>
      </w:r>
      <w:r w:rsidR="00076291">
        <w:rPr>
          <w:rFonts w:ascii="Times New Roman" w:eastAsia="Times New Roman" w:hAnsi="Times New Roman" w:cs="Times New Roman"/>
          <w:sz w:val="20"/>
          <w:szCs w:val="20"/>
          <w:lang w:val="en-CA"/>
        </w:rPr>
        <w:t xml:space="preserve"> plan for</w:t>
      </w:r>
      <w:r w:rsidR="002A3687">
        <w:rPr>
          <w:rFonts w:ascii="Times New Roman" w:eastAsia="Times New Roman" w:hAnsi="Times New Roman" w:cs="Times New Roman"/>
          <w:sz w:val="20"/>
          <w:szCs w:val="20"/>
          <w:lang w:val="en-CA"/>
        </w:rPr>
        <w:t xml:space="preserve"> a period that is </w:t>
      </w:r>
      <w:r w:rsidR="00581A7B">
        <w:rPr>
          <w:rFonts w:ascii="Times New Roman" w:eastAsia="Times New Roman" w:hAnsi="Times New Roman" w:cs="Times New Roman"/>
          <w:sz w:val="20"/>
          <w:szCs w:val="20"/>
          <w:lang w:val="en-CA"/>
        </w:rPr>
        <w:t xml:space="preserve">without doubt </w:t>
      </w:r>
      <w:r w:rsidR="00F114BC">
        <w:rPr>
          <w:rFonts w:ascii="Times New Roman" w:eastAsia="Times New Roman" w:hAnsi="Times New Roman" w:cs="Times New Roman"/>
          <w:sz w:val="20"/>
          <w:szCs w:val="20"/>
          <w:lang w:val="en-CA"/>
        </w:rPr>
        <w:t>critical</w:t>
      </w:r>
      <w:r w:rsidR="00581A7B">
        <w:rPr>
          <w:rFonts w:ascii="Times New Roman" w:eastAsia="Times New Roman" w:hAnsi="Times New Roman" w:cs="Times New Roman"/>
          <w:sz w:val="20"/>
          <w:szCs w:val="20"/>
          <w:lang w:val="en-CA"/>
        </w:rPr>
        <w:t xml:space="preserve"> </w:t>
      </w:r>
      <w:r w:rsidR="006117AC">
        <w:rPr>
          <w:rFonts w:ascii="Times New Roman" w:eastAsia="Times New Roman" w:hAnsi="Times New Roman" w:cs="Times New Roman"/>
          <w:sz w:val="20"/>
          <w:szCs w:val="20"/>
          <w:lang w:val="en-CA"/>
        </w:rPr>
        <w:t>for</w:t>
      </w:r>
      <w:r w:rsidR="00522C1A">
        <w:rPr>
          <w:rFonts w:ascii="Times New Roman" w:eastAsia="Times New Roman" w:hAnsi="Times New Roman" w:cs="Times New Roman"/>
          <w:sz w:val="20"/>
          <w:szCs w:val="20"/>
          <w:lang w:val="en-CA"/>
        </w:rPr>
        <w:t xml:space="preserve"> the future</w:t>
      </w:r>
      <w:r w:rsidR="002A3687">
        <w:rPr>
          <w:rFonts w:ascii="Times New Roman" w:eastAsia="Times New Roman" w:hAnsi="Times New Roman" w:cs="Times New Roman"/>
          <w:sz w:val="20"/>
          <w:szCs w:val="20"/>
          <w:lang w:val="en-CA"/>
        </w:rPr>
        <w:t xml:space="preserve"> of</w:t>
      </w:r>
      <w:r w:rsidR="006117AC">
        <w:rPr>
          <w:rFonts w:ascii="Times New Roman" w:eastAsia="Times New Roman" w:hAnsi="Times New Roman" w:cs="Times New Roman"/>
          <w:sz w:val="20"/>
          <w:szCs w:val="20"/>
          <w:lang w:val="en-CA"/>
        </w:rPr>
        <w:t xml:space="preserve"> </w:t>
      </w:r>
      <w:r w:rsidR="0006465F">
        <w:rPr>
          <w:rFonts w:ascii="Times New Roman" w:eastAsia="Times New Roman" w:hAnsi="Times New Roman" w:cs="Times New Roman"/>
          <w:sz w:val="20"/>
          <w:szCs w:val="20"/>
          <w:lang w:val="en-CA"/>
        </w:rPr>
        <w:t>our</w:t>
      </w:r>
      <w:r w:rsidR="00F114BC">
        <w:rPr>
          <w:rFonts w:ascii="Times New Roman" w:eastAsia="Times New Roman" w:hAnsi="Times New Roman" w:cs="Times New Roman"/>
          <w:sz w:val="20"/>
          <w:szCs w:val="20"/>
          <w:lang w:val="en-CA"/>
        </w:rPr>
        <w:t xml:space="preserve"> organisation</w:t>
      </w:r>
      <w:r w:rsidR="008C2A59">
        <w:rPr>
          <w:rFonts w:ascii="Times New Roman" w:eastAsia="Times New Roman" w:hAnsi="Times New Roman" w:cs="Times New Roman"/>
          <w:sz w:val="20"/>
          <w:szCs w:val="20"/>
          <w:lang w:val="en-CA"/>
        </w:rPr>
        <w:t xml:space="preserve">. </w:t>
      </w:r>
      <w:r w:rsidR="00076291">
        <w:rPr>
          <w:rFonts w:ascii="Times New Roman" w:eastAsia="Times New Roman" w:hAnsi="Times New Roman" w:cs="Times New Roman"/>
          <w:sz w:val="20"/>
          <w:szCs w:val="20"/>
          <w:lang w:val="en-CA"/>
        </w:rPr>
        <w:t>Base</w:t>
      </w:r>
      <w:r w:rsidR="00225296">
        <w:rPr>
          <w:rFonts w:ascii="Times New Roman" w:eastAsia="Times New Roman" w:hAnsi="Times New Roman" w:cs="Times New Roman"/>
          <w:sz w:val="20"/>
          <w:szCs w:val="20"/>
          <w:lang w:val="en-CA"/>
        </w:rPr>
        <w:t>d on our last three years of partnership</w:t>
      </w:r>
      <w:r w:rsidR="00245E94">
        <w:rPr>
          <w:rFonts w:ascii="Times New Roman" w:eastAsia="Times New Roman" w:hAnsi="Times New Roman" w:cs="Times New Roman"/>
          <w:sz w:val="20"/>
          <w:szCs w:val="20"/>
          <w:lang w:val="en-CA"/>
        </w:rPr>
        <w:t xml:space="preserve"> with BMGF</w:t>
      </w:r>
      <w:r w:rsidR="00225296">
        <w:rPr>
          <w:rFonts w:ascii="Times New Roman" w:eastAsia="Times New Roman" w:hAnsi="Times New Roman" w:cs="Times New Roman"/>
          <w:sz w:val="20"/>
          <w:szCs w:val="20"/>
          <w:lang w:val="en-CA"/>
        </w:rPr>
        <w:t xml:space="preserve"> and </w:t>
      </w:r>
      <w:r w:rsidR="00491B3B">
        <w:rPr>
          <w:rFonts w:ascii="Times New Roman" w:eastAsia="Times New Roman" w:hAnsi="Times New Roman" w:cs="Times New Roman"/>
          <w:sz w:val="20"/>
          <w:szCs w:val="20"/>
          <w:lang w:val="en-CA"/>
        </w:rPr>
        <w:t>recent</w:t>
      </w:r>
      <w:r w:rsidR="00225296">
        <w:rPr>
          <w:rFonts w:ascii="Times New Roman" w:eastAsia="Times New Roman" w:hAnsi="Times New Roman" w:cs="Times New Roman"/>
          <w:sz w:val="20"/>
          <w:szCs w:val="20"/>
          <w:lang w:val="en-CA"/>
        </w:rPr>
        <w:t xml:space="preserve"> conversations in </w:t>
      </w:r>
      <w:r w:rsidR="00225296" w:rsidRPr="000E4506">
        <w:rPr>
          <w:rFonts w:ascii="Times New Roman" w:eastAsia="Times New Roman" w:hAnsi="Times New Roman" w:cs="Times New Roman"/>
          <w:sz w:val="20"/>
          <w:szCs w:val="20"/>
          <w:lang w:val="en-CA"/>
        </w:rPr>
        <w:t xml:space="preserve">Seattle, </w:t>
      </w:r>
      <w:r w:rsidR="00B660D4" w:rsidRPr="000E4506">
        <w:rPr>
          <w:rFonts w:ascii="Times New Roman" w:eastAsia="Times New Roman" w:hAnsi="Times New Roman" w:cs="Times New Roman"/>
          <w:sz w:val="20"/>
          <w:szCs w:val="20"/>
          <w:lang w:val="en-CA"/>
        </w:rPr>
        <w:t>it’s clear</w:t>
      </w:r>
      <w:r w:rsidR="000459B8" w:rsidRPr="000E4506">
        <w:rPr>
          <w:rFonts w:ascii="Times New Roman" w:eastAsia="Times New Roman" w:hAnsi="Times New Roman" w:cs="Times New Roman"/>
          <w:sz w:val="20"/>
          <w:szCs w:val="20"/>
          <w:lang w:val="en-CA"/>
        </w:rPr>
        <w:t xml:space="preserve"> </w:t>
      </w:r>
      <w:r w:rsidR="00225296" w:rsidRPr="000E4506">
        <w:rPr>
          <w:rFonts w:ascii="Times New Roman" w:eastAsia="Times New Roman" w:hAnsi="Times New Roman" w:cs="Times New Roman"/>
          <w:sz w:val="20"/>
          <w:szCs w:val="20"/>
          <w:lang w:val="en-CA"/>
        </w:rPr>
        <w:t>the Paris Peace Forum’s</w:t>
      </w:r>
      <w:r w:rsidR="000459B8" w:rsidRPr="000E4506">
        <w:rPr>
          <w:rFonts w:ascii="Times New Roman" w:eastAsia="Times New Roman" w:hAnsi="Times New Roman" w:cs="Times New Roman"/>
          <w:sz w:val="20"/>
          <w:szCs w:val="20"/>
          <w:lang w:val="en-CA"/>
        </w:rPr>
        <w:t xml:space="preserve"> </w:t>
      </w:r>
      <w:r w:rsidR="00277A96" w:rsidRPr="000E4506">
        <w:rPr>
          <w:rFonts w:ascii="Times New Roman" w:eastAsia="Times New Roman" w:hAnsi="Times New Roman" w:cs="Times New Roman"/>
          <w:sz w:val="20"/>
          <w:szCs w:val="20"/>
          <w:lang w:val="en-CA"/>
        </w:rPr>
        <w:t>objectives</w:t>
      </w:r>
      <w:r w:rsidR="000459B8" w:rsidRPr="000E4506">
        <w:rPr>
          <w:rFonts w:ascii="Times New Roman" w:eastAsia="Times New Roman" w:hAnsi="Times New Roman" w:cs="Times New Roman"/>
          <w:sz w:val="20"/>
          <w:szCs w:val="20"/>
          <w:lang w:val="en-CA"/>
        </w:rPr>
        <w:t xml:space="preserve"> </w:t>
      </w:r>
      <w:r w:rsidR="00516AF3" w:rsidRPr="000E4506">
        <w:rPr>
          <w:rFonts w:ascii="Times New Roman" w:eastAsia="Times New Roman" w:hAnsi="Times New Roman" w:cs="Times New Roman"/>
          <w:sz w:val="20"/>
          <w:szCs w:val="20"/>
          <w:lang w:val="en-CA"/>
        </w:rPr>
        <w:t>align</w:t>
      </w:r>
      <w:r w:rsidR="00646A4A" w:rsidRPr="000E4506">
        <w:rPr>
          <w:rFonts w:ascii="Times New Roman" w:eastAsia="Times New Roman" w:hAnsi="Times New Roman" w:cs="Times New Roman"/>
          <w:sz w:val="20"/>
          <w:szCs w:val="20"/>
          <w:lang w:val="en-CA"/>
        </w:rPr>
        <w:t xml:space="preserve"> </w:t>
      </w:r>
      <w:r w:rsidR="000459B8" w:rsidRPr="000E4506">
        <w:rPr>
          <w:rFonts w:ascii="Times New Roman" w:eastAsia="Times New Roman" w:hAnsi="Times New Roman" w:cs="Times New Roman"/>
          <w:sz w:val="20"/>
          <w:szCs w:val="20"/>
          <w:lang w:val="en-CA"/>
        </w:rPr>
        <w:t>with</w:t>
      </w:r>
      <w:r w:rsidR="00225296" w:rsidRPr="000E4506">
        <w:rPr>
          <w:rFonts w:ascii="Times New Roman" w:eastAsia="Times New Roman" w:hAnsi="Times New Roman" w:cs="Times New Roman"/>
          <w:sz w:val="20"/>
          <w:szCs w:val="20"/>
          <w:lang w:val="en-CA"/>
        </w:rPr>
        <w:t xml:space="preserve"> </w:t>
      </w:r>
      <w:r w:rsidR="003767D8" w:rsidRPr="000E4506">
        <w:rPr>
          <w:rFonts w:ascii="Times New Roman" w:eastAsia="Times New Roman" w:hAnsi="Times New Roman" w:cs="Times New Roman"/>
          <w:sz w:val="20"/>
          <w:szCs w:val="20"/>
          <w:lang w:val="en-CA"/>
        </w:rPr>
        <w:t>the foundation</w:t>
      </w:r>
      <w:r w:rsidR="00516AF3" w:rsidRPr="000E4506">
        <w:rPr>
          <w:rFonts w:ascii="Times New Roman" w:eastAsia="Times New Roman" w:hAnsi="Times New Roman" w:cs="Times New Roman"/>
          <w:sz w:val="20"/>
          <w:szCs w:val="20"/>
          <w:lang w:val="en-CA"/>
        </w:rPr>
        <w:t xml:space="preserve">’s </w:t>
      </w:r>
      <w:r w:rsidR="00277A96" w:rsidRPr="000E4506">
        <w:rPr>
          <w:rFonts w:ascii="Times New Roman" w:eastAsia="Times New Roman" w:hAnsi="Times New Roman" w:cs="Times New Roman"/>
          <w:sz w:val="20"/>
          <w:szCs w:val="20"/>
          <w:lang w:val="en-CA"/>
        </w:rPr>
        <w:t xml:space="preserve">approach </w:t>
      </w:r>
      <w:r w:rsidR="0046551A" w:rsidRPr="000E4506">
        <w:rPr>
          <w:rFonts w:ascii="Times New Roman" w:eastAsia="Times New Roman" w:hAnsi="Times New Roman" w:cs="Times New Roman"/>
          <w:sz w:val="20"/>
          <w:szCs w:val="20"/>
          <w:lang w:val="en-CA"/>
        </w:rPr>
        <w:t>across</w:t>
      </w:r>
      <w:r w:rsidR="00225296" w:rsidRPr="000E4506">
        <w:rPr>
          <w:rFonts w:ascii="Times New Roman" w:eastAsia="Times New Roman" w:hAnsi="Times New Roman" w:cs="Times New Roman"/>
          <w:sz w:val="20"/>
          <w:szCs w:val="20"/>
          <w:lang w:val="en-CA"/>
        </w:rPr>
        <w:t xml:space="preserve"> </w:t>
      </w:r>
      <w:r w:rsidR="0046551A" w:rsidRPr="000E4506">
        <w:rPr>
          <w:rFonts w:ascii="Times New Roman" w:eastAsia="Times New Roman" w:hAnsi="Times New Roman" w:cs="Times New Roman"/>
          <w:sz w:val="20"/>
          <w:szCs w:val="20"/>
          <w:lang w:val="en-CA"/>
        </w:rPr>
        <w:t>several</w:t>
      </w:r>
      <w:r w:rsidR="00225296" w:rsidRPr="000E4506">
        <w:rPr>
          <w:rFonts w:ascii="Times New Roman" w:eastAsia="Times New Roman" w:hAnsi="Times New Roman" w:cs="Times New Roman"/>
          <w:sz w:val="20"/>
          <w:szCs w:val="20"/>
          <w:lang w:val="en-CA"/>
        </w:rPr>
        <w:t xml:space="preserve"> thematic areas</w:t>
      </w:r>
      <w:r w:rsidR="00DF5F3D" w:rsidRPr="000E4506">
        <w:rPr>
          <w:rFonts w:ascii="Times New Roman" w:eastAsia="Times New Roman" w:hAnsi="Times New Roman" w:cs="Times New Roman"/>
          <w:sz w:val="20"/>
          <w:szCs w:val="20"/>
          <w:lang w:val="en-CA"/>
        </w:rPr>
        <w:t xml:space="preserve">. </w:t>
      </w:r>
      <w:r w:rsidR="000E4506" w:rsidRPr="000E4506">
        <w:rPr>
          <w:rFonts w:ascii="Times New Roman" w:hAnsi="Times New Roman" w:cs="Times New Roman"/>
          <w:sz w:val="20"/>
          <w:szCs w:val="20"/>
          <w:lang w:val="en-CA"/>
        </w:rPr>
        <w:t xml:space="preserve">The PPF is well-placed to serve as a strategic platform for BMGF’s advocacy – our demonstrated convening power can be leveraged to mobilise and engage with civil society, </w:t>
      </w:r>
      <w:r w:rsidR="009040A2">
        <w:rPr>
          <w:rFonts w:ascii="Times New Roman" w:hAnsi="Times New Roman" w:cs="Times New Roman"/>
          <w:sz w:val="20"/>
          <w:szCs w:val="20"/>
          <w:lang w:val="en-CA"/>
        </w:rPr>
        <w:t>governments</w:t>
      </w:r>
      <w:r w:rsidR="000E4506" w:rsidRPr="000E4506">
        <w:rPr>
          <w:rFonts w:ascii="Times New Roman" w:hAnsi="Times New Roman" w:cs="Times New Roman"/>
          <w:sz w:val="20"/>
          <w:szCs w:val="20"/>
          <w:lang w:val="en-CA"/>
        </w:rPr>
        <w:t>, and other key actors to make progress on priority topics and the SDGs.</w:t>
      </w:r>
      <w:r w:rsidR="000E4506">
        <w:rPr>
          <w:rFonts w:ascii="Times New Roman" w:hAnsi="Times New Roman" w:cs="Times New Roman"/>
          <w:sz w:val="20"/>
          <w:szCs w:val="20"/>
          <w:lang w:val="en-CA"/>
        </w:rPr>
        <w:t xml:space="preserve"> </w:t>
      </w:r>
    </w:p>
    <w:p w14:paraId="7784DB13" w14:textId="716E111E" w:rsidR="008951F3" w:rsidRDefault="00FC7A80" w:rsidP="00723CC1">
      <w:pPr>
        <w:ind w:firstLine="708"/>
        <w:jc w:val="both"/>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As we launch into our next</w:t>
      </w:r>
      <w:r w:rsidR="009A1AC3">
        <w:rPr>
          <w:rFonts w:ascii="Times New Roman" w:eastAsia="Times New Roman" w:hAnsi="Times New Roman" w:cs="Times New Roman"/>
          <w:sz w:val="20"/>
          <w:szCs w:val="20"/>
          <w:lang w:val="en-CA"/>
        </w:rPr>
        <w:t xml:space="preserve"> strategic</w:t>
      </w:r>
      <w:r>
        <w:rPr>
          <w:rFonts w:ascii="Times New Roman" w:eastAsia="Times New Roman" w:hAnsi="Times New Roman" w:cs="Times New Roman"/>
          <w:sz w:val="20"/>
          <w:szCs w:val="20"/>
          <w:lang w:val="en-CA"/>
        </w:rPr>
        <w:t xml:space="preserve"> </w:t>
      </w:r>
      <w:r w:rsidR="0013529E">
        <w:rPr>
          <w:rFonts w:ascii="Times New Roman" w:eastAsia="Times New Roman" w:hAnsi="Times New Roman" w:cs="Times New Roman"/>
          <w:sz w:val="20"/>
          <w:szCs w:val="20"/>
          <w:lang w:val="en-CA"/>
        </w:rPr>
        <w:t>phase</w:t>
      </w:r>
      <w:r w:rsidR="00815D3B">
        <w:rPr>
          <w:rFonts w:ascii="Times New Roman" w:eastAsia="Times New Roman" w:hAnsi="Times New Roman" w:cs="Times New Roman"/>
          <w:sz w:val="20"/>
          <w:szCs w:val="20"/>
          <w:lang w:val="en-CA"/>
        </w:rPr>
        <w:t xml:space="preserve"> of growth</w:t>
      </w:r>
      <w:r>
        <w:rPr>
          <w:rFonts w:ascii="Times New Roman" w:eastAsia="Times New Roman" w:hAnsi="Times New Roman" w:cs="Times New Roman"/>
          <w:sz w:val="20"/>
          <w:szCs w:val="20"/>
          <w:lang w:val="en-CA"/>
        </w:rPr>
        <w:t xml:space="preserve"> a</w:t>
      </w:r>
      <w:r w:rsidR="0013529E">
        <w:rPr>
          <w:rFonts w:ascii="Times New Roman" w:eastAsia="Times New Roman" w:hAnsi="Times New Roman" w:cs="Times New Roman"/>
          <w:sz w:val="20"/>
          <w:szCs w:val="20"/>
          <w:lang w:val="en-CA"/>
        </w:rPr>
        <w:t>n</w:t>
      </w:r>
      <w:r w:rsidR="006C7DAA">
        <w:rPr>
          <w:rFonts w:ascii="Times New Roman" w:eastAsia="Times New Roman" w:hAnsi="Times New Roman" w:cs="Times New Roman"/>
          <w:sz w:val="20"/>
          <w:szCs w:val="20"/>
          <w:lang w:val="en-CA"/>
        </w:rPr>
        <w:t>d seek to</w:t>
      </w:r>
      <w:r w:rsidR="0013529E">
        <w:rPr>
          <w:rFonts w:ascii="Times New Roman" w:eastAsia="Times New Roman" w:hAnsi="Times New Roman" w:cs="Times New Roman"/>
          <w:sz w:val="20"/>
          <w:szCs w:val="20"/>
          <w:lang w:val="en-CA"/>
        </w:rPr>
        <w:t xml:space="preserve"> </w:t>
      </w:r>
      <w:r w:rsidR="13C306FC" w:rsidRPr="37151D03">
        <w:rPr>
          <w:rFonts w:ascii="Times New Roman" w:eastAsia="Times New Roman" w:hAnsi="Times New Roman" w:cs="Times New Roman"/>
          <w:sz w:val="20"/>
          <w:szCs w:val="20"/>
          <w:lang w:val="en-CA"/>
        </w:rPr>
        <w:t xml:space="preserve">durably </w:t>
      </w:r>
      <w:r w:rsidR="13C306FC" w:rsidRPr="6356C549">
        <w:rPr>
          <w:rFonts w:ascii="Times New Roman" w:eastAsia="Times New Roman" w:hAnsi="Times New Roman" w:cs="Times New Roman"/>
          <w:sz w:val="20"/>
          <w:szCs w:val="20"/>
          <w:lang w:val="en-CA"/>
        </w:rPr>
        <w:t xml:space="preserve">advance </w:t>
      </w:r>
      <w:r w:rsidR="0013529E">
        <w:rPr>
          <w:rFonts w:ascii="Times New Roman" w:eastAsia="Times New Roman" w:hAnsi="Times New Roman" w:cs="Times New Roman"/>
          <w:sz w:val="20"/>
          <w:szCs w:val="20"/>
          <w:lang w:val="en-CA"/>
        </w:rPr>
        <w:t>key global issues, we need</w:t>
      </w:r>
      <w:r w:rsidR="00245E94">
        <w:rPr>
          <w:rFonts w:ascii="Times New Roman" w:eastAsia="Times New Roman" w:hAnsi="Times New Roman" w:cs="Times New Roman"/>
          <w:sz w:val="20"/>
          <w:szCs w:val="20"/>
          <w:lang w:val="en-CA"/>
        </w:rPr>
        <w:t xml:space="preserve"> </w:t>
      </w:r>
      <w:r w:rsidR="00311F07">
        <w:rPr>
          <w:rFonts w:ascii="Times New Roman" w:eastAsia="Times New Roman" w:hAnsi="Times New Roman" w:cs="Times New Roman"/>
          <w:sz w:val="20"/>
          <w:szCs w:val="20"/>
          <w:lang w:val="en-CA"/>
        </w:rPr>
        <w:t xml:space="preserve">bigger and more flexible </w:t>
      </w:r>
      <w:r w:rsidR="00245E94">
        <w:rPr>
          <w:rFonts w:ascii="Times New Roman" w:eastAsia="Times New Roman" w:hAnsi="Times New Roman" w:cs="Times New Roman"/>
          <w:sz w:val="20"/>
          <w:szCs w:val="20"/>
          <w:lang w:val="en-CA"/>
        </w:rPr>
        <w:t>support</w:t>
      </w:r>
      <w:r w:rsidR="0006455B">
        <w:rPr>
          <w:rFonts w:ascii="Times New Roman" w:eastAsia="Times New Roman" w:hAnsi="Times New Roman" w:cs="Times New Roman"/>
          <w:sz w:val="20"/>
          <w:szCs w:val="20"/>
          <w:lang w:val="en-CA"/>
        </w:rPr>
        <w:t xml:space="preserve"> from our community of partners</w:t>
      </w:r>
      <w:r w:rsidR="00245E94">
        <w:rPr>
          <w:rFonts w:ascii="Times New Roman" w:eastAsia="Times New Roman" w:hAnsi="Times New Roman" w:cs="Times New Roman"/>
          <w:sz w:val="20"/>
          <w:szCs w:val="20"/>
          <w:lang w:val="en-CA"/>
        </w:rPr>
        <w:t xml:space="preserve">. </w:t>
      </w:r>
      <w:r w:rsidR="00592304">
        <w:rPr>
          <w:rFonts w:ascii="Times New Roman" w:eastAsia="Times New Roman" w:hAnsi="Times New Roman" w:cs="Times New Roman"/>
          <w:sz w:val="20"/>
          <w:szCs w:val="20"/>
          <w:lang w:val="en-CA"/>
        </w:rPr>
        <w:t>T</w:t>
      </w:r>
      <w:r w:rsidR="00DB03A7" w:rsidRPr="005108DF">
        <w:rPr>
          <w:rFonts w:ascii="Times New Roman" w:eastAsia="Times New Roman" w:hAnsi="Times New Roman" w:cs="Times New Roman"/>
          <w:sz w:val="20"/>
          <w:szCs w:val="20"/>
          <w:lang w:val="en-CA"/>
        </w:rPr>
        <w:t xml:space="preserve">his memo </w:t>
      </w:r>
      <w:r w:rsidR="0008030E">
        <w:rPr>
          <w:rFonts w:ascii="Times New Roman" w:eastAsia="Times New Roman" w:hAnsi="Times New Roman" w:cs="Times New Roman"/>
          <w:sz w:val="20"/>
          <w:szCs w:val="20"/>
          <w:lang w:val="en-CA"/>
        </w:rPr>
        <w:t xml:space="preserve">identifies </w:t>
      </w:r>
      <w:r w:rsidR="00F6055E">
        <w:rPr>
          <w:rFonts w:ascii="Times New Roman" w:eastAsia="Times New Roman" w:hAnsi="Times New Roman" w:cs="Times New Roman"/>
          <w:sz w:val="20"/>
          <w:szCs w:val="20"/>
          <w:lang w:val="en-CA"/>
        </w:rPr>
        <w:t>key themes</w:t>
      </w:r>
      <w:r w:rsidR="00DE5B5E">
        <w:rPr>
          <w:rFonts w:ascii="Times New Roman" w:eastAsia="Times New Roman" w:hAnsi="Times New Roman" w:cs="Times New Roman"/>
          <w:sz w:val="20"/>
          <w:szCs w:val="20"/>
          <w:lang w:val="en-CA"/>
        </w:rPr>
        <w:t xml:space="preserve"> where</w:t>
      </w:r>
      <w:r w:rsidR="00646123">
        <w:rPr>
          <w:rFonts w:ascii="Times New Roman" w:eastAsia="Times New Roman" w:hAnsi="Times New Roman" w:cs="Times New Roman"/>
          <w:sz w:val="20"/>
          <w:szCs w:val="20"/>
          <w:lang w:val="en-CA"/>
        </w:rPr>
        <w:t xml:space="preserve"> </w:t>
      </w:r>
      <w:r w:rsidR="00A37B0C" w:rsidRPr="005108DF">
        <w:rPr>
          <w:rFonts w:ascii="Times New Roman" w:eastAsia="Times New Roman" w:hAnsi="Times New Roman" w:cs="Times New Roman"/>
          <w:sz w:val="20"/>
          <w:szCs w:val="20"/>
          <w:lang w:val="en-CA"/>
        </w:rPr>
        <w:t>PPF</w:t>
      </w:r>
      <w:r w:rsidR="00646123">
        <w:rPr>
          <w:rFonts w:ascii="Times New Roman" w:eastAsia="Times New Roman" w:hAnsi="Times New Roman" w:cs="Times New Roman"/>
          <w:sz w:val="20"/>
          <w:szCs w:val="20"/>
          <w:lang w:val="en-CA"/>
        </w:rPr>
        <w:t xml:space="preserve"> believes it</w:t>
      </w:r>
      <w:r w:rsidR="008951F3" w:rsidRPr="005108DF">
        <w:rPr>
          <w:rFonts w:ascii="Times New Roman" w:eastAsia="Times New Roman" w:hAnsi="Times New Roman" w:cs="Times New Roman"/>
          <w:sz w:val="20"/>
          <w:szCs w:val="20"/>
          <w:lang w:val="en-CA"/>
        </w:rPr>
        <w:t xml:space="preserve"> can mak</w:t>
      </w:r>
      <w:r w:rsidR="00646123">
        <w:rPr>
          <w:rFonts w:ascii="Times New Roman" w:eastAsia="Times New Roman" w:hAnsi="Times New Roman" w:cs="Times New Roman"/>
          <w:sz w:val="20"/>
          <w:szCs w:val="20"/>
          <w:lang w:val="en-CA"/>
        </w:rPr>
        <w:t xml:space="preserve">e a difference on </w:t>
      </w:r>
      <w:r w:rsidR="008951F3" w:rsidRPr="005108DF">
        <w:rPr>
          <w:rFonts w:ascii="Times New Roman" w:eastAsia="Times New Roman" w:hAnsi="Times New Roman" w:cs="Times New Roman"/>
          <w:sz w:val="20"/>
          <w:szCs w:val="20"/>
          <w:lang w:val="en-CA"/>
        </w:rPr>
        <w:t>with</w:t>
      </w:r>
      <w:r w:rsidR="00AD67E6">
        <w:rPr>
          <w:rFonts w:ascii="Times New Roman" w:eastAsia="Times New Roman" w:hAnsi="Times New Roman" w:cs="Times New Roman"/>
          <w:sz w:val="20"/>
          <w:szCs w:val="20"/>
          <w:lang w:val="en-CA"/>
        </w:rPr>
        <w:t xml:space="preserve"> </w:t>
      </w:r>
      <w:r w:rsidR="00A37B0C" w:rsidRPr="005108DF">
        <w:rPr>
          <w:rFonts w:ascii="Times New Roman" w:eastAsia="Times New Roman" w:hAnsi="Times New Roman" w:cs="Times New Roman"/>
          <w:sz w:val="20"/>
          <w:szCs w:val="20"/>
          <w:lang w:val="en-CA"/>
        </w:rPr>
        <w:t>backing</w:t>
      </w:r>
      <w:r w:rsidR="008951F3" w:rsidRPr="005108DF">
        <w:rPr>
          <w:rFonts w:ascii="Times New Roman" w:eastAsia="Times New Roman" w:hAnsi="Times New Roman" w:cs="Times New Roman"/>
          <w:sz w:val="20"/>
          <w:szCs w:val="20"/>
          <w:lang w:val="en-CA"/>
        </w:rPr>
        <w:t xml:space="preserve"> from the </w:t>
      </w:r>
      <w:r w:rsidR="00646123">
        <w:rPr>
          <w:rFonts w:ascii="Times New Roman" w:eastAsia="Times New Roman" w:hAnsi="Times New Roman" w:cs="Times New Roman"/>
          <w:sz w:val="20"/>
          <w:szCs w:val="20"/>
          <w:lang w:val="en-CA"/>
        </w:rPr>
        <w:t>f</w:t>
      </w:r>
      <w:r w:rsidR="008951F3" w:rsidRPr="005108DF">
        <w:rPr>
          <w:rFonts w:ascii="Times New Roman" w:eastAsia="Times New Roman" w:hAnsi="Times New Roman" w:cs="Times New Roman"/>
          <w:sz w:val="20"/>
          <w:szCs w:val="20"/>
          <w:lang w:val="en-CA"/>
        </w:rPr>
        <w:t>oundation</w:t>
      </w:r>
      <w:r w:rsidR="19DED941" w:rsidRPr="3D30EF48">
        <w:rPr>
          <w:rFonts w:ascii="Times New Roman" w:eastAsia="Times New Roman" w:hAnsi="Times New Roman" w:cs="Times New Roman"/>
          <w:sz w:val="20"/>
          <w:szCs w:val="20"/>
          <w:lang w:val="en-CA"/>
        </w:rPr>
        <w:t>, as well</w:t>
      </w:r>
      <w:r w:rsidR="19DED941" w:rsidRPr="2693C263">
        <w:rPr>
          <w:rFonts w:ascii="Times New Roman" w:eastAsia="Times New Roman" w:hAnsi="Times New Roman" w:cs="Times New Roman"/>
          <w:sz w:val="20"/>
          <w:szCs w:val="20"/>
          <w:lang w:val="en-CA"/>
        </w:rPr>
        <w:t xml:space="preserve"> as </w:t>
      </w:r>
      <w:r w:rsidR="19DED941" w:rsidRPr="7F1712EF">
        <w:rPr>
          <w:rFonts w:ascii="Times New Roman" w:eastAsia="Times New Roman" w:hAnsi="Times New Roman" w:cs="Times New Roman"/>
          <w:sz w:val="20"/>
          <w:szCs w:val="20"/>
          <w:lang w:val="en-CA"/>
        </w:rPr>
        <w:t>an</w:t>
      </w:r>
      <w:r w:rsidR="19DED941" w:rsidRPr="46FD472C">
        <w:rPr>
          <w:rFonts w:ascii="Times New Roman" w:eastAsia="Times New Roman" w:hAnsi="Times New Roman" w:cs="Times New Roman"/>
          <w:sz w:val="20"/>
          <w:szCs w:val="20"/>
          <w:lang w:val="en-CA"/>
        </w:rPr>
        <w:t xml:space="preserve"> initial approach </w:t>
      </w:r>
      <w:r w:rsidR="19DED941" w:rsidRPr="1C46FDBE">
        <w:rPr>
          <w:rFonts w:ascii="Times New Roman" w:eastAsia="Times New Roman" w:hAnsi="Times New Roman" w:cs="Times New Roman"/>
          <w:sz w:val="20"/>
          <w:szCs w:val="20"/>
          <w:lang w:val="en-CA"/>
        </w:rPr>
        <w:t>of the transformation we are</w:t>
      </w:r>
      <w:r w:rsidR="19DED941" w:rsidRPr="1F7E0708">
        <w:rPr>
          <w:rFonts w:ascii="Times New Roman" w:eastAsia="Times New Roman" w:hAnsi="Times New Roman" w:cs="Times New Roman"/>
          <w:sz w:val="20"/>
          <w:szCs w:val="20"/>
          <w:lang w:val="en-CA"/>
        </w:rPr>
        <w:t xml:space="preserve"> considering for the </w:t>
      </w:r>
      <w:r w:rsidR="19DED941" w:rsidRPr="450CA5CB">
        <w:rPr>
          <w:rFonts w:ascii="Times New Roman" w:eastAsia="Times New Roman" w:hAnsi="Times New Roman" w:cs="Times New Roman"/>
          <w:sz w:val="20"/>
          <w:szCs w:val="20"/>
          <w:lang w:val="en-CA"/>
        </w:rPr>
        <w:t xml:space="preserve">organization </w:t>
      </w:r>
      <w:r w:rsidR="19DED941" w:rsidRPr="7F8A3650">
        <w:rPr>
          <w:rFonts w:ascii="Times New Roman" w:eastAsia="Times New Roman" w:hAnsi="Times New Roman" w:cs="Times New Roman"/>
          <w:sz w:val="20"/>
          <w:szCs w:val="20"/>
          <w:lang w:val="en-CA"/>
        </w:rPr>
        <w:t>itself</w:t>
      </w:r>
      <w:r w:rsidR="00095FBE" w:rsidRPr="7F8A3650">
        <w:rPr>
          <w:rFonts w:ascii="Times New Roman" w:eastAsia="Times New Roman" w:hAnsi="Times New Roman" w:cs="Times New Roman"/>
          <w:sz w:val="20"/>
          <w:szCs w:val="20"/>
          <w:lang w:val="en-CA"/>
        </w:rPr>
        <w:t>.</w:t>
      </w:r>
      <w:r w:rsidR="0008030E">
        <w:rPr>
          <w:rFonts w:ascii="Times New Roman" w:eastAsia="Times New Roman" w:hAnsi="Times New Roman" w:cs="Times New Roman"/>
          <w:sz w:val="20"/>
          <w:szCs w:val="20"/>
          <w:lang w:val="en-CA"/>
        </w:rPr>
        <w:t xml:space="preserve"> </w:t>
      </w:r>
      <w:r w:rsidR="00646123">
        <w:rPr>
          <w:rFonts w:ascii="Times New Roman" w:eastAsia="Times New Roman" w:hAnsi="Times New Roman" w:cs="Times New Roman"/>
          <w:sz w:val="20"/>
          <w:szCs w:val="20"/>
          <w:lang w:val="en-CA"/>
        </w:rPr>
        <w:t>The</w:t>
      </w:r>
      <w:r w:rsidR="009819BF">
        <w:rPr>
          <w:rFonts w:ascii="Times New Roman" w:eastAsia="Times New Roman" w:hAnsi="Times New Roman" w:cs="Times New Roman"/>
          <w:sz w:val="20"/>
          <w:szCs w:val="20"/>
          <w:lang w:val="en-CA"/>
        </w:rPr>
        <w:t xml:space="preserve"> </w:t>
      </w:r>
      <w:r w:rsidR="009E2BB9">
        <w:rPr>
          <w:rFonts w:ascii="Times New Roman" w:eastAsia="Times New Roman" w:hAnsi="Times New Roman" w:cs="Times New Roman"/>
          <w:sz w:val="20"/>
          <w:szCs w:val="20"/>
          <w:lang w:val="en-CA"/>
        </w:rPr>
        <w:t xml:space="preserve">workstreams </w:t>
      </w:r>
      <w:r w:rsidR="00A726CE">
        <w:rPr>
          <w:rFonts w:ascii="Times New Roman" w:eastAsia="Times New Roman" w:hAnsi="Times New Roman" w:cs="Times New Roman"/>
          <w:sz w:val="20"/>
          <w:szCs w:val="20"/>
          <w:lang w:val="en-CA"/>
        </w:rPr>
        <w:t xml:space="preserve">below </w:t>
      </w:r>
      <w:r w:rsidR="00646123">
        <w:rPr>
          <w:rFonts w:ascii="Times New Roman" w:eastAsia="Times New Roman" w:hAnsi="Times New Roman" w:cs="Times New Roman"/>
          <w:sz w:val="20"/>
          <w:szCs w:val="20"/>
          <w:lang w:val="en-CA"/>
        </w:rPr>
        <w:t xml:space="preserve">can </w:t>
      </w:r>
      <w:r w:rsidR="009E2BB9">
        <w:rPr>
          <w:rFonts w:ascii="Times New Roman" w:eastAsia="Times New Roman" w:hAnsi="Times New Roman" w:cs="Times New Roman"/>
          <w:sz w:val="20"/>
          <w:szCs w:val="20"/>
          <w:lang w:val="en-CA"/>
        </w:rPr>
        <w:t xml:space="preserve">be developed </w:t>
      </w:r>
      <w:r w:rsidR="00401A2A">
        <w:rPr>
          <w:rFonts w:ascii="Times New Roman" w:eastAsia="Times New Roman" w:hAnsi="Times New Roman" w:cs="Times New Roman"/>
          <w:sz w:val="20"/>
          <w:szCs w:val="20"/>
          <w:lang w:val="en-CA"/>
        </w:rPr>
        <w:t xml:space="preserve">and expanded </w:t>
      </w:r>
      <w:r w:rsidR="009E2BB9">
        <w:rPr>
          <w:rFonts w:ascii="Times New Roman" w:eastAsia="Times New Roman" w:hAnsi="Times New Roman" w:cs="Times New Roman"/>
          <w:sz w:val="20"/>
          <w:szCs w:val="20"/>
          <w:lang w:val="en-CA"/>
        </w:rPr>
        <w:t>over the next three years</w:t>
      </w:r>
      <w:r w:rsidR="00367287">
        <w:rPr>
          <w:rFonts w:ascii="Times New Roman" w:eastAsia="Times New Roman" w:hAnsi="Times New Roman" w:cs="Times New Roman"/>
          <w:sz w:val="20"/>
          <w:szCs w:val="20"/>
          <w:lang w:val="en-CA"/>
        </w:rPr>
        <w:t xml:space="preserve">. </w:t>
      </w:r>
      <w:r w:rsidR="0008030E">
        <w:rPr>
          <w:rFonts w:ascii="Times New Roman" w:eastAsia="Times New Roman" w:hAnsi="Times New Roman" w:cs="Times New Roman"/>
          <w:sz w:val="20"/>
          <w:szCs w:val="20"/>
          <w:lang w:val="en-CA"/>
        </w:rPr>
        <w:t xml:space="preserve"> </w:t>
      </w:r>
    </w:p>
    <w:p w14:paraId="575ADE7C" w14:textId="77777777" w:rsidR="00BD549F" w:rsidRDefault="00BD549F" w:rsidP="00723CC1">
      <w:pPr>
        <w:ind w:firstLine="708"/>
        <w:jc w:val="both"/>
        <w:rPr>
          <w:rFonts w:ascii="Times New Roman" w:eastAsia="Times New Roman" w:hAnsi="Times New Roman" w:cs="Times New Roman"/>
          <w:sz w:val="20"/>
          <w:szCs w:val="20"/>
          <w:lang w:val="en-CA"/>
        </w:rPr>
      </w:pPr>
    </w:p>
    <w:p w14:paraId="50FC43D3" w14:textId="7F34453F" w:rsidR="00BD549F" w:rsidRPr="000B24FE" w:rsidRDefault="00BD549F" w:rsidP="000B24FE">
      <w:pPr>
        <w:pStyle w:val="ListParagraph"/>
        <w:numPr>
          <w:ilvl w:val="0"/>
          <w:numId w:val="18"/>
        </w:numPr>
        <w:jc w:val="both"/>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Towards a sustainable collaboration and next steps</w:t>
      </w:r>
    </w:p>
    <w:p w14:paraId="78C2D435" w14:textId="77777777" w:rsidR="00BD549F" w:rsidRPr="00682F87" w:rsidRDefault="00BD549F" w:rsidP="00BD549F">
      <w:pPr>
        <w:jc w:val="both"/>
        <w:rPr>
          <w:rFonts w:ascii="Times New Roman" w:eastAsia="Times New Roman" w:hAnsi="Times New Roman" w:cs="Times New Roman"/>
          <w:sz w:val="20"/>
          <w:szCs w:val="20"/>
          <w:lang w:val="en-CA"/>
        </w:rPr>
      </w:pPr>
      <w:r w:rsidRPr="00682F87">
        <w:rPr>
          <w:rFonts w:ascii="Times New Roman" w:eastAsia="Times New Roman" w:hAnsi="Times New Roman" w:cs="Times New Roman"/>
          <w:sz w:val="20"/>
          <w:szCs w:val="20"/>
          <w:lang w:val="en-CA"/>
        </w:rPr>
        <w:t xml:space="preserve">Since launching in 2018, PPF and the scope of our work has grown significantly. The Paris Peace Forum (annual event) is now an established moment on the fall international national circuit. While the organization’s core activities once centred exclusively around </w:t>
      </w:r>
      <w:r>
        <w:rPr>
          <w:rFonts w:ascii="Times New Roman" w:eastAsia="Times New Roman" w:hAnsi="Times New Roman" w:cs="Times New Roman"/>
          <w:sz w:val="20"/>
          <w:szCs w:val="20"/>
          <w:lang w:val="en-CA"/>
        </w:rPr>
        <w:t>producing</w:t>
      </w:r>
      <w:r w:rsidRPr="00682F87">
        <w:rPr>
          <w:rFonts w:ascii="Times New Roman" w:eastAsia="Times New Roman" w:hAnsi="Times New Roman" w:cs="Times New Roman"/>
          <w:sz w:val="20"/>
          <w:szCs w:val="20"/>
          <w:lang w:val="en-CA"/>
        </w:rPr>
        <w:t xml:space="preserve"> the annual Forum, the </w:t>
      </w:r>
      <w:r>
        <w:rPr>
          <w:rFonts w:ascii="Times New Roman" w:eastAsia="Times New Roman" w:hAnsi="Times New Roman" w:cs="Times New Roman"/>
          <w:sz w:val="20"/>
          <w:szCs w:val="20"/>
          <w:lang w:val="en-CA"/>
        </w:rPr>
        <w:t>s</w:t>
      </w:r>
      <w:r w:rsidRPr="00682F87">
        <w:rPr>
          <w:rFonts w:ascii="Times New Roman" w:eastAsia="Times New Roman" w:hAnsi="Times New Roman" w:cs="Times New Roman"/>
          <w:sz w:val="20"/>
          <w:szCs w:val="20"/>
          <w:lang w:val="en-CA"/>
        </w:rPr>
        <w:t xml:space="preserve">ecretariat </w:t>
      </w:r>
      <w:r>
        <w:rPr>
          <w:rFonts w:ascii="Times New Roman" w:eastAsia="Times New Roman" w:hAnsi="Times New Roman" w:cs="Times New Roman"/>
          <w:sz w:val="20"/>
          <w:szCs w:val="20"/>
          <w:lang w:val="en-CA"/>
        </w:rPr>
        <w:t>is now</w:t>
      </w:r>
      <w:r w:rsidRPr="00682F87">
        <w:rPr>
          <w:rFonts w:ascii="Times New Roman" w:eastAsia="Times New Roman" w:hAnsi="Times New Roman" w:cs="Times New Roman"/>
          <w:sz w:val="20"/>
          <w:szCs w:val="20"/>
          <w:lang w:val="en-CA"/>
        </w:rPr>
        <w:t xml:space="preserve"> larger in numbers and runs an in-house policy department responsible for incubating multi-actor coalitions and tackling global governance challenges </w:t>
      </w:r>
      <w:r>
        <w:rPr>
          <w:rFonts w:ascii="Times New Roman" w:eastAsia="Times New Roman" w:hAnsi="Times New Roman" w:cs="Times New Roman"/>
          <w:sz w:val="20"/>
          <w:szCs w:val="20"/>
          <w:lang w:val="en-CA"/>
        </w:rPr>
        <w:t>related to</w:t>
      </w:r>
      <w:r w:rsidRPr="00682F87">
        <w:rPr>
          <w:rFonts w:ascii="Times New Roman" w:eastAsia="Times New Roman" w:hAnsi="Times New Roman" w:cs="Times New Roman"/>
          <w:sz w:val="20"/>
          <w:szCs w:val="20"/>
          <w:lang w:val="en-CA"/>
        </w:rPr>
        <w:t xml:space="preserve"> global health, </w:t>
      </w:r>
      <w:r w:rsidRPr="7C448802">
        <w:rPr>
          <w:rFonts w:ascii="Times New Roman" w:eastAsia="Times New Roman" w:hAnsi="Times New Roman" w:cs="Times New Roman"/>
          <w:sz w:val="20"/>
          <w:szCs w:val="20"/>
          <w:lang w:val="en-CA"/>
        </w:rPr>
        <w:t>climate change, the green transition</w:t>
      </w:r>
      <w:r w:rsidRPr="00682F87">
        <w:rPr>
          <w:rFonts w:ascii="Times New Roman" w:eastAsia="Times New Roman" w:hAnsi="Times New Roman" w:cs="Times New Roman"/>
          <w:sz w:val="20"/>
          <w:szCs w:val="20"/>
          <w:lang w:val="en-CA"/>
        </w:rPr>
        <w:t xml:space="preserve">, digital </w:t>
      </w:r>
      <w:proofErr w:type="gramStart"/>
      <w:r w:rsidRPr="00682F87">
        <w:rPr>
          <w:rFonts w:ascii="Times New Roman" w:eastAsia="Times New Roman" w:hAnsi="Times New Roman" w:cs="Times New Roman"/>
          <w:sz w:val="20"/>
          <w:szCs w:val="20"/>
          <w:lang w:val="en-CA"/>
        </w:rPr>
        <w:t>affairs</w:t>
      </w:r>
      <w:proofErr w:type="gramEnd"/>
      <w:r w:rsidRPr="00682F87">
        <w:rPr>
          <w:rFonts w:ascii="Times New Roman" w:eastAsia="Times New Roman" w:hAnsi="Times New Roman" w:cs="Times New Roman"/>
          <w:sz w:val="20"/>
          <w:szCs w:val="20"/>
          <w:lang w:val="en-CA"/>
        </w:rPr>
        <w:t xml:space="preserve"> and outer space. </w:t>
      </w:r>
    </w:p>
    <w:p w14:paraId="6553FE4C" w14:textId="77777777" w:rsidR="00BD549F" w:rsidRDefault="00BD549F" w:rsidP="00BD549F">
      <w:pPr>
        <w:jc w:val="both"/>
        <w:rPr>
          <w:rFonts w:ascii="Times New Roman" w:eastAsia="Times New Roman" w:hAnsi="Times New Roman" w:cs="Times New Roman"/>
          <w:sz w:val="20"/>
          <w:szCs w:val="20"/>
          <w:lang w:val="en-CA"/>
        </w:rPr>
      </w:pPr>
      <w:r w:rsidRPr="5528C92C">
        <w:rPr>
          <w:rFonts w:ascii="Times New Roman" w:eastAsia="Times New Roman" w:hAnsi="Times New Roman" w:cs="Times New Roman"/>
          <w:sz w:val="20"/>
          <w:szCs w:val="20"/>
          <w:lang w:val="en-CA"/>
        </w:rPr>
        <w:t>In the span of 6 years, the Paris Peace Forum has shown that it can be a powerful platform for addressing the most pressing challenges of our time – health, development, climate change, digital transformation – by bringing together a wide range of players while advancing concrete policy goals. Now, it faces a turning point: the Forum needs to consolidate its identity, legitimacy, and impact</w:t>
      </w:r>
      <w:r>
        <w:rPr>
          <w:rFonts w:ascii="Times New Roman" w:eastAsia="Times New Roman" w:hAnsi="Times New Roman" w:cs="Times New Roman"/>
          <w:sz w:val="20"/>
          <w:szCs w:val="20"/>
          <w:lang w:val="en-CA"/>
        </w:rPr>
        <w:t xml:space="preserve"> to withstand the change of government in 2027 and be </w:t>
      </w:r>
      <w:r>
        <w:rPr>
          <w:rFonts w:ascii="Times New Roman" w:eastAsia="Times New Roman" w:hAnsi="Times New Roman" w:cs="Times New Roman"/>
          <w:sz w:val="20"/>
          <w:szCs w:val="20"/>
          <w:lang w:val="en-CA"/>
        </w:rPr>
        <w:lastRenderedPageBreak/>
        <w:t>ready for any configuration</w:t>
      </w:r>
      <w:r w:rsidRPr="5528C92C">
        <w:rPr>
          <w:rFonts w:ascii="Times New Roman" w:eastAsia="Times New Roman" w:hAnsi="Times New Roman" w:cs="Times New Roman"/>
          <w:sz w:val="20"/>
          <w:szCs w:val="20"/>
          <w:lang w:val="en-CA"/>
        </w:rPr>
        <w:t xml:space="preserve">. In the next three years, it needs to become an independent, strong institution, beyond political fluctuations, engaging vigorously with the global civil society, the media, and the public, and fostering a sense of ownership and participation among its community. It needs to grow into a reinforced organization guided by a varied group of actors who represent the main forces of global governance. And it needs to develop a lasting and diversified funding model.  </w:t>
      </w:r>
    </w:p>
    <w:p w14:paraId="624F8BFD" w14:textId="77777777" w:rsidR="00BD549F" w:rsidRDefault="00BD549F" w:rsidP="00BD549F">
      <w:pPr>
        <w:jc w:val="both"/>
        <w:rPr>
          <w:rFonts w:ascii="Times New Roman" w:eastAsia="Times New Roman" w:hAnsi="Times New Roman" w:cs="Times New Roman"/>
          <w:sz w:val="20"/>
          <w:szCs w:val="20"/>
          <w:lang w:val="en-CA"/>
        </w:rPr>
      </w:pPr>
      <w:r w:rsidRPr="2CF8176C">
        <w:rPr>
          <w:rFonts w:ascii="Times New Roman" w:eastAsia="Times New Roman" w:hAnsi="Times New Roman" w:cs="Times New Roman"/>
          <w:sz w:val="20"/>
          <w:szCs w:val="20"/>
          <w:lang w:val="en-CA"/>
        </w:rPr>
        <w:t xml:space="preserve">We would welcome guidance and various forms of support from the BMGF along this journey. </w:t>
      </w:r>
      <w:r>
        <w:rPr>
          <w:rFonts w:ascii="Times New Roman" w:eastAsia="Times New Roman" w:hAnsi="Times New Roman" w:cs="Times New Roman"/>
          <w:sz w:val="20"/>
          <w:szCs w:val="20"/>
          <w:lang w:val="en-CA"/>
        </w:rPr>
        <w:t>A three-year partnership with room to iterate and work across a multitude of themes would provide the Paris Peace Forum a pillar of stability that would enable our team to build out our internal strategy (between now and 2027) in a bold way. Long term support from the foundation will enable us to make measurable progress on addressing pressing global governance issues such as those outlined above.</w:t>
      </w:r>
    </w:p>
    <w:p w14:paraId="20BA55B5" w14:textId="77777777" w:rsidR="00BD549F" w:rsidRPr="00BD549F" w:rsidRDefault="00BD549F" w:rsidP="00BD549F">
      <w:pPr>
        <w:jc w:val="both"/>
        <w:rPr>
          <w:rFonts w:ascii="Times New Roman" w:eastAsia="Times New Roman" w:hAnsi="Times New Roman" w:cs="Times New Roman"/>
          <w:b/>
          <w:bCs/>
          <w:sz w:val="20"/>
          <w:szCs w:val="20"/>
          <w:u w:val="single"/>
          <w:lang w:val="en-CA"/>
        </w:rPr>
      </w:pPr>
    </w:p>
    <w:p w14:paraId="40A0A2F2" w14:textId="3BD3A882" w:rsidR="004605C9" w:rsidRPr="004605C9" w:rsidRDefault="00BD549F" w:rsidP="004605C9">
      <w:pPr>
        <w:pStyle w:val="ListParagraph"/>
        <w:numPr>
          <w:ilvl w:val="0"/>
          <w:numId w:val="19"/>
        </w:numPr>
        <w:jc w:val="both"/>
        <w:rPr>
          <w:rFonts w:ascii="Times New Roman" w:eastAsia="Times New Roman" w:hAnsi="Times New Roman" w:cs="Times New Roman"/>
          <w:b/>
          <w:bCs/>
          <w:sz w:val="20"/>
          <w:szCs w:val="20"/>
          <w:lang w:val="en-CA"/>
          <w:rPrChange w:id="7" w:author="Megan Dolski" w:date="2024-05-17T12:20:00Z">
            <w:rPr>
              <w:lang w:val="en-CA"/>
            </w:rPr>
          </w:rPrChange>
        </w:rPr>
      </w:pPr>
      <w:del w:id="8" w:author="Megan Dolski" w:date="2024-05-17T12:20:00Z">
        <w:r w:rsidRPr="000B24FE" w:rsidDel="004605C9">
          <w:rPr>
            <w:rFonts w:ascii="Times New Roman" w:eastAsia="Times New Roman" w:hAnsi="Times New Roman" w:cs="Times New Roman"/>
            <w:b/>
            <w:bCs/>
            <w:sz w:val="20"/>
            <w:szCs w:val="20"/>
            <w:lang w:val="en-CA"/>
          </w:rPr>
          <w:delText xml:space="preserve">Four </w:delText>
        </w:r>
      </w:del>
      <w:ins w:id="9" w:author="Megan Dolski" w:date="2024-05-17T12:20:00Z">
        <w:r w:rsidR="004605C9">
          <w:rPr>
            <w:rFonts w:ascii="Times New Roman" w:eastAsia="Times New Roman" w:hAnsi="Times New Roman" w:cs="Times New Roman"/>
            <w:b/>
            <w:bCs/>
            <w:sz w:val="20"/>
            <w:szCs w:val="20"/>
            <w:lang w:val="en-CA"/>
          </w:rPr>
          <w:t>Five</w:t>
        </w:r>
        <w:r w:rsidR="004605C9" w:rsidRPr="000B24FE">
          <w:rPr>
            <w:rFonts w:ascii="Times New Roman" w:eastAsia="Times New Roman" w:hAnsi="Times New Roman" w:cs="Times New Roman"/>
            <w:b/>
            <w:bCs/>
            <w:sz w:val="20"/>
            <w:szCs w:val="20"/>
            <w:lang w:val="en-CA"/>
          </w:rPr>
          <w:t xml:space="preserve"> </w:t>
        </w:r>
      </w:ins>
      <w:r w:rsidRPr="000B24FE">
        <w:rPr>
          <w:rFonts w:ascii="Times New Roman" w:eastAsia="Times New Roman" w:hAnsi="Times New Roman" w:cs="Times New Roman"/>
          <w:b/>
          <w:bCs/>
          <w:sz w:val="20"/>
          <w:szCs w:val="20"/>
          <w:lang w:val="en-CA"/>
        </w:rPr>
        <w:t xml:space="preserve">workstreams BMGF x PPF </w:t>
      </w:r>
    </w:p>
    <w:p w14:paraId="00B50C6D" w14:textId="4C14F0F2" w:rsidR="00192850" w:rsidRPr="000B24FE" w:rsidRDefault="00F46A52" w:rsidP="000B24FE">
      <w:pPr>
        <w:pStyle w:val="ListParagraph"/>
        <w:numPr>
          <w:ilvl w:val="0"/>
          <w:numId w:val="17"/>
        </w:numPr>
        <w:jc w:val="both"/>
        <w:rPr>
          <w:rFonts w:ascii="Times New Roman" w:eastAsia="Times New Roman" w:hAnsi="Times New Roman" w:cs="Times New Roman"/>
          <w:b/>
          <w:bCs/>
          <w:sz w:val="20"/>
          <w:szCs w:val="20"/>
          <w:u w:val="single"/>
          <w:lang w:val="en-CA"/>
        </w:rPr>
      </w:pPr>
      <w:del w:id="10" w:author="Megan Dolski" w:date="2024-05-17T12:17:00Z">
        <w:r w:rsidDel="007041BF">
          <w:rPr>
            <w:rFonts w:ascii="Times New Roman" w:eastAsia="Times New Roman" w:hAnsi="Times New Roman" w:cs="Times New Roman"/>
            <w:b/>
            <w:bCs/>
            <w:sz w:val="20"/>
            <w:szCs w:val="20"/>
            <w:u w:val="single"/>
            <w:lang w:val="en-CA"/>
          </w:rPr>
          <w:delText xml:space="preserve">The children </w:delText>
        </w:r>
      </w:del>
      <w:ins w:id="11" w:author="Megan Dolski" w:date="2024-05-17T12:17:00Z">
        <w:r w:rsidR="007041BF">
          <w:rPr>
            <w:rFonts w:ascii="Times New Roman" w:eastAsia="Times New Roman" w:hAnsi="Times New Roman" w:cs="Times New Roman"/>
            <w:b/>
            <w:bCs/>
            <w:sz w:val="20"/>
            <w:szCs w:val="20"/>
            <w:u w:val="single"/>
            <w:lang w:val="en-CA"/>
          </w:rPr>
          <w:t xml:space="preserve">A </w:t>
        </w:r>
      </w:ins>
      <w:r>
        <w:rPr>
          <w:rFonts w:ascii="Times New Roman" w:eastAsia="Times New Roman" w:hAnsi="Times New Roman" w:cs="Times New Roman"/>
          <w:b/>
          <w:bCs/>
          <w:sz w:val="20"/>
          <w:szCs w:val="20"/>
          <w:u w:val="single"/>
          <w:lang w:val="en-CA"/>
        </w:rPr>
        <w:t>narrative</w:t>
      </w:r>
      <w:ins w:id="12" w:author="Megan Dolski" w:date="2024-05-17T12:17:00Z">
        <w:r w:rsidR="007041BF">
          <w:rPr>
            <w:rFonts w:ascii="Times New Roman" w:eastAsia="Times New Roman" w:hAnsi="Times New Roman" w:cs="Times New Roman"/>
            <w:b/>
            <w:bCs/>
            <w:sz w:val="20"/>
            <w:szCs w:val="20"/>
            <w:u w:val="single"/>
            <w:lang w:val="en-CA"/>
          </w:rPr>
          <w:t xml:space="preserve"> focuse</w:t>
        </w:r>
      </w:ins>
      <w:ins w:id="13" w:author="Megan Dolski" w:date="2024-05-17T12:18:00Z">
        <w:r w:rsidR="007041BF">
          <w:rPr>
            <w:rFonts w:ascii="Times New Roman" w:eastAsia="Times New Roman" w:hAnsi="Times New Roman" w:cs="Times New Roman"/>
            <w:b/>
            <w:bCs/>
            <w:sz w:val="20"/>
            <w:szCs w:val="20"/>
            <w:u w:val="single"/>
            <w:lang w:val="en-CA"/>
          </w:rPr>
          <w:t xml:space="preserve">d on </w:t>
        </w:r>
      </w:ins>
      <w:ins w:id="14" w:author="Megan Dolski" w:date="2024-05-17T12:19:00Z">
        <w:r w:rsidR="004605C9">
          <w:rPr>
            <w:rFonts w:ascii="Times New Roman" w:eastAsia="Times New Roman" w:hAnsi="Times New Roman" w:cs="Times New Roman"/>
            <w:b/>
            <w:bCs/>
            <w:sz w:val="20"/>
            <w:szCs w:val="20"/>
            <w:u w:val="single"/>
            <w:lang w:val="en-CA"/>
          </w:rPr>
          <w:t>c</w:t>
        </w:r>
      </w:ins>
      <w:ins w:id="15" w:author="Megan Dolski" w:date="2024-05-17T12:18:00Z">
        <w:r w:rsidR="007041BF">
          <w:rPr>
            <w:rFonts w:ascii="Times New Roman" w:eastAsia="Times New Roman" w:hAnsi="Times New Roman" w:cs="Times New Roman"/>
            <w:b/>
            <w:bCs/>
            <w:sz w:val="20"/>
            <w:szCs w:val="20"/>
            <w:u w:val="single"/>
            <w:lang w:val="en-CA"/>
          </w:rPr>
          <w:t>hildren</w:t>
        </w:r>
      </w:ins>
      <w:r>
        <w:rPr>
          <w:rFonts w:ascii="Times New Roman" w:eastAsia="Times New Roman" w:hAnsi="Times New Roman" w:cs="Times New Roman"/>
          <w:b/>
          <w:bCs/>
          <w:sz w:val="20"/>
          <w:szCs w:val="20"/>
          <w:u w:val="single"/>
          <w:lang w:val="en-CA"/>
        </w:rPr>
        <w:t xml:space="preserve">: aligned with the Presidential Children Initiative and setting up a </w:t>
      </w:r>
      <w:proofErr w:type="gramStart"/>
      <w:r>
        <w:rPr>
          <w:rFonts w:ascii="Times New Roman" w:eastAsia="Times New Roman" w:hAnsi="Times New Roman" w:cs="Times New Roman"/>
          <w:b/>
          <w:bCs/>
          <w:sz w:val="20"/>
          <w:szCs w:val="20"/>
          <w:u w:val="single"/>
          <w:lang w:val="en-CA"/>
        </w:rPr>
        <w:t>long term</w:t>
      </w:r>
      <w:proofErr w:type="gramEnd"/>
      <w:r>
        <w:rPr>
          <w:rFonts w:ascii="Times New Roman" w:eastAsia="Times New Roman" w:hAnsi="Times New Roman" w:cs="Times New Roman"/>
          <w:b/>
          <w:bCs/>
          <w:sz w:val="20"/>
          <w:szCs w:val="20"/>
          <w:u w:val="single"/>
          <w:lang w:val="en-CA"/>
        </w:rPr>
        <w:t xml:space="preserve"> strategy for SDGs</w:t>
      </w:r>
      <w:r w:rsidRPr="00870507">
        <w:rPr>
          <w:rFonts w:ascii="Times New Roman" w:hAnsi="Times New Roman" w:cs="Times New Roman"/>
          <w:sz w:val="20"/>
          <w:szCs w:val="20"/>
          <w:lang w:val="en-CA"/>
        </w:rPr>
        <w:t xml:space="preserve"> </w:t>
      </w:r>
      <w:r>
        <w:rPr>
          <w:rFonts w:ascii="Times New Roman" w:hAnsi="Times New Roman" w:cs="Times New Roman"/>
          <w:sz w:val="20"/>
          <w:szCs w:val="20"/>
          <w:lang w:val="en-CA"/>
        </w:rPr>
        <w:t xml:space="preserve"> </w:t>
      </w:r>
      <w:bookmarkStart w:id="16" w:name="_Hlk156552845"/>
    </w:p>
    <w:p w14:paraId="5B2D378F" w14:textId="77777777"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b/>
          <w:bCs/>
          <w:sz w:val="20"/>
          <w:szCs w:val="20"/>
          <w:u w:val="single"/>
          <w:lang w:val="en-CA"/>
        </w:rPr>
        <w:t>Challenge:</w:t>
      </w:r>
      <w:r>
        <w:rPr>
          <w:rStyle w:val="eop"/>
          <w:sz w:val="20"/>
          <w:szCs w:val="20"/>
        </w:rPr>
        <w:t> </w:t>
      </w:r>
    </w:p>
    <w:p w14:paraId="70B945C8" w14:textId="77777777"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sz w:val="20"/>
          <w:szCs w:val="20"/>
          <w:lang w:val="en-CA"/>
        </w:rPr>
        <w:t>The shifting landscape of international finance and development aid demands a critical reassessment. The scarcity of concessional finance is expected to persist, fueling skepticism and eroding trust between the global North and South. The increasing allocation of concessional finance toward climate mitigation further sidelines poverty alleviation and basic development needs. Uncertainty around outcomes of the US and UK elections makes the situation more precarious.</w:t>
      </w:r>
      <w:r>
        <w:rPr>
          <w:rStyle w:val="eop"/>
          <w:sz w:val="20"/>
          <w:szCs w:val="20"/>
        </w:rPr>
        <w:t> </w:t>
      </w:r>
    </w:p>
    <w:p w14:paraId="0EB70BE3" w14:textId="12DEC615"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sz w:val="20"/>
          <w:szCs w:val="20"/>
          <w:lang w:val="en-CA"/>
        </w:rPr>
        <w:t xml:space="preserve">To bridge this gap and achieve global development goals, we must rethink how concessional finance is allocated. Currently, the system lacks clear criteria reflecting the diverse needs of different countries and sectors, particularly regarding long-term investments in </w:t>
      </w:r>
      <w:ins w:id="17" w:author="Megan Dolski" w:date="2024-05-17T12:15:00Z">
        <w:r w:rsidR="00581B37">
          <w:rPr>
            <w:rStyle w:val="normaltextrun"/>
            <w:sz w:val="20"/>
            <w:szCs w:val="20"/>
            <w:lang w:val="en-CA"/>
          </w:rPr>
          <w:t xml:space="preserve">the well-being of </w:t>
        </w:r>
      </w:ins>
      <w:r>
        <w:rPr>
          <w:rStyle w:val="normaltextrun"/>
          <w:sz w:val="20"/>
          <w:szCs w:val="20"/>
          <w:lang w:val="en-CA"/>
        </w:rPr>
        <w:t>children</w:t>
      </w:r>
      <w:del w:id="18" w:author="Megan Dolski" w:date="2024-05-17T12:16:00Z">
        <w:r w:rsidDel="00581B37">
          <w:rPr>
            <w:rStyle w:val="normaltextrun"/>
            <w:sz w:val="20"/>
            <w:szCs w:val="20"/>
            <w:lang w:val="en-CA"/>
          </w:rPr>
          <w:delText>'</w:delText>
        </w:r>
      </w:del>
      <w:del w:id="19" w:author="Megan Dolski" w:date="2024-05-17T12:15:00Z">
        <w:r w:rsidDel="00581B37">
          <w:rPr>
            <w:rStyle w:val="normaltextrun"/>
            <w:sz w:val="20"/>
            <w:szCs w:val="20"/>
            <w:lang w:val="en-CA"/>
          </w:rPr>
          <w:delText>s well-being</w:delText>
        </w:r>
      </w:del>
      <w:r>
        <w:rPr>
          <w:rStyle w:val="normaltextrun"/>
          <w:sz w:val="20"/>
          <w:szCs w:val="20"/>
          <w:lang w:val="en-CA"/>
        </w:rPr>
        <w:t>. By prioritizing children, we can create a lasting impact on poverty reduction and sustainable development.</w:t>
      </w:r>
      <w:r>
        <w:rPr>
          <w:rStyle w:val="eop"/>
          <w:sz w:val="20"/>
          <w:szCs w:val="20"/>
        </w:rPr>
        <w:t> </w:t>
      </w:r>
    </w:p>
    <w:p w14:paraId="1F4FAB41" w14:textId="52D3A038" w:rsidR="004354A1" w:rsidRPr="009225E8" w:rsidRDefault="004354A1" w:rsidP="00866E94">
      <w:pPr>
        <w:pStyle w:val="paragraph"/>
        <w:spacing w:before="0" w:beforeAutospacing="0" w:after="160" w:afterAutospacing="0" w:line="259" w:lineRule="auto"/>
        <w:jc w:val="both"/>
        <w:textAlignment w:val="baseline"/>
        <w:rPr>
          <w:sz w:val="20"/>
          <w:szCs w:val="20"/>
          <w:lang w:val="en-CA"/>
          <w:rPrChange w:id="20" w:author="Megan Dolski" w:date="2024-05-17T12:17:00Z">
            <w:rPr>
              <w:rFonts w:ascii="Segoe UI" w:hAnsi="Segoe UI" w:cs="Segoe UI"/>
              <w:sz w:val="18"/>
              <w:szCs w:val="18"/>
            </w:rPr>
          </w:rPrChange>
        </w:rPr>
      </w:pPr>
      <w:r>
        <w:rPr>
          <w:rStyle w:val="normaltextrun"/>
          <w:sz w:val="20"/>
          <w:szCs w:val="20"/>
          <w:lang w:val="en-CA"/>
        </w:rPr>
        <w:t xml:space="preserve">Investing in </w:t>
      </w:r>
      <w:ins w:id="21" w:author="Megan Dolski" w:date="2024-05-17T12:16:00Z">
        <w:r w:rsidR="006C56B5">
          <w:rPr>
            <w:rStyle w:val="normaltextrun"/>
            <w:sz w:val="20"/>
            <w:szCs w:val="20"/>
            <w:lang w:val="en-CA"/>
          </w:rPr>
          <w:t xml:space="preserve">the </w:t>
        </w:r>
      </w:ins>
      <w:del w:id="22" w:author="Megan Dolski" w:date="2024-05-17T12:16:00Z">
        <w:r w:rsidDel="006C56B5">
          <w:rPr>
            <w:rStyle w:val="normaltextrun"/>
            <w:sz w:val="20"/>
            <w:szCs w:val="20"/>
            <w:lang w:val="en-CA"/>
          </w:rPr>
          <w:delText>children’s</w:delText>
        </w:r>
      </w:del>
      <w:r>
        <w:rPr>
          <w:rStyle w:val="normaltextrun"/>
          <w:sz w:val="20"/>
          <w:szCs w:val="20"/>
          <w:lang w:val="en-CA"/>
        </w:rPr>
        <w:t xml:space="preserve"> health, education, nutrition, and social protection</w:t>
      </w:r>
      <w:ins w:id="23" w:author="Megan Dolski" w:date="2024-05-17T12:16:00Z">
        <w:r w:rsidR="006C56B5">
          <w:rPr>
            <w:rStyle w:val="normaltextrun"/>
            <w:sz w:val="20"/>
            <w:szCs w:val="20"/>
            <w:lang w:val="en-CA"/>
          </w:rPr>
          <w:t xml:space="preserve"> of children</w:t>
        </w:r>
      </w:ins>
      <w:r>
        <w:rPr>
          <w:rStyle w:val="normaltextrun"/>
          <w:sz w:val="20"/>
          <w:szCs w:val="20"/>
          <w:lang w:val="en-CA"/>
        </w:rPr>
        <w:t xml:space="preserve"> is essential for meeting immediate needs and building human capital and resilience. These interventions generate positive spillovers across other development goals, such as reducing inequalities, promoting gender equality, enhancing environmental sustainability, and fostering peace and stability. By prioritizing children in the allocation of concessional finance, the international community can demonstrate its commitment to leaving no one behind and ensuring a better future for all.</w:t>
      </w:r>
      <w:r>
        <w:rPr>
          <w:rStyle w:val="eop"/>
          <w:sz w:val="20"/>
          <w:szCs w:val="20"/>
        </w:rPr>
        <w:t> </w:t>
      </w:r>
    </w:p>
    <w:p w14:paraId="4E69A166" w14:textId="77777777"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b/>
          <w:bCs/>
          <w:sz w:val="20"/>
          <w:szCs w:val="20"/>
          <w:u w:val="single"/>
          <w:lang w:val="en-CA"/>
        </w:rPr>
        <w:t>Child Priority Framework:</w:t>
      </w:r>
      <w:r>
        <w:rPr>
          <w:rStyle w:val="eop"/>
          <w:sz w:val="20"/>
          <w:szCs w:val="20"/>
        </w:rPr>
        <w:t> </w:t>
      </w:r>
    </w:p>
    <w:p w14:paraId="45619627" w14:textId="77777777"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sz w:val="20"/>
          <w:szCs w:val="20"/>
        </w:rPr>
        <w:t xml:space="preserve">A child priority framework would not only benefit </w:t>
      </w:r>
      <w:del w:id="24" w:author="Megan Dolski" w:date="2024-05-17T12:13:00Z">
        <w:r w:rsidDel="00086FA1">
          <w:rPr>
            <w:rStyle w:val="normaltextrun"/>
            <w:sz w:val="20"/>
            <w:szCs w:val="20"/>
          </w:rPr>
          <w:delText xml:space="preserve">the </w:delText>
        </w:r>
      </w:del>
      <w:r>
        <w:rPr>
          <w:rStyle w:val="normaltextrun"/>
          <w:sz w:val="20"/>
          <w:szCs w:val="20"/>
        </w:rPr>
        <w:t xml:space="preserve">children themselves, but also </w:t>
      </w:r>
      <w:del w:id="25" w:author="Megan Dolski" w:date="2024-05-17T12:13:00Z">
        <w:r w:rsidDel="00086FA1">
          <w:rPr>
            <w:rStyle w:val="normaltextrun"/>
            <w:sz w:val="20"/>
            <w:szCs w:val="20"/>
          </w:rPr>
          <w:delText xml:space="preserve">the </w:delText>
        </w:r>
      </w:del>
      <w:r>
        <w:rPr>
          <w:rStyle w:val="normaltextrun"/>
          <w:sz w:val="20"/>
          <w:szCs w:val="20"/>
        </w:rPr>
        <w:t xml:space="preserve">donors and recipients of concessional finance. By aligning </w:t>
      </w:r>
      <w:del w:id="26" w:author="Megan Dolski" w:date="2024-05-17T12:13:00Z">
        <w:r w:rsidDel="00581B37">
          <w:rPr>
            <w:rStyle w:val="normaltextrun"/>
            <w:sz w:val="20"/>
            <w:szCs w:val="20"/>
          </w:rPr>
          <w:delText xml:space="preserve">their </w:delText>
        </w:r>
      </w:del>
      <w:r>
        <w:rPr>
          <w:rStyle w:val="normaltextrun"/>
          <w:sz w:val="20"/>
          <w:szCs w:val="20"/>
        </w:rPr>
        <w:t>policies and funding with the best interests of children, donors can enhance the effectiveness, efficiency, and accountability of their aid. They can also increase their credibility and legitimacy in the eyes of the public and the partner countries. Recipients, on the other hand, can use the framework to identify and prioritize the most pressing needs and gaps in their child-related sectors. They can also leverage the framework to mobilize additional resources and coordinate with other stakeholders to achieve better results for children.</w:t>
      </w:r>
      <w:r>
        <w:rPr>
          <w:rStyle w:val="eop"/>
          <w:sz w:val="20"/>
          <w:szCs w:val="20"/>
        </w:rPr>
        <w:t> </w:t>
      </w:r>
    </w:p>
    <w:p w14:paraId="4BCA36AD" w14:textId="46A252C5"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sz w:val="20"/>
          <w:szCs w:val="20"/>
        </w:rPr>
        <w:t xml:space="preserve">The upcoming replenishment cycles of major multilateral funds present an opportunity to promote the child priority framework. By advocating </w:t>
      </w:r>
      <w:ins w:id="27" w:author="Megan Dolski" w:date="2024-05-17T12:14:00Z">
        <w:r w:rsidR="00581B37">
          <w:rPr>
            <w:rStyle w:val="normaltextrun"/>
            <w:sz w:val="20"/>
            <w:szCs w:val="20"/>
          </w:rPr>
          <w:t xml:space="preserve">to prioritize children </w:t>
        </w:r>
      </w:ins>
      <w:del w:id="28" w:author="Megan Dolski" w:date="2024-05-17T12:14:00Z">
        <w:r w:rsidDel="00581B37">
          <w:rPr>
            <w:rStyle w:val="normaltextrun"/>
            <w:sz w:val="20"/>
            <w:szCs w:val="20"/>
          </w:rPr>
          <w:delText xml:space="preserve">for a child priority </w:delText>
        </w:r>
      </w:del>
      <w:r>
        <w:rPr>
          <w:rStyle w:val="normaltextrun"/>
          <w:sz w:val="20"/>
          <w:szCs w:val="20"/>
        </w:rPr>
        <w:t xml:space="preserve">in these replenishments, we can ensure </w:t>
      </w:r>
      <w:del w:id="29" w:author="Megan Dolski" w:date="2024-05-17T12:14:00Z">
        <w:r w:rsidDel="00581B37">
          <w:rPr>
            <w:rStyle w:val="normaltextrun"/>
            <w:sz w:val="20"/>
            <w:szCs w:val="20"/>
          </w:rPr>
          <w:delText xml:space="preserve">that </w:delText>
        </w:r>
      </w:del>
      <w:r>
        <w:rPr>
          <w:rStyle w:val="normaltextrun"/>
          <w:sz w:val="20"/>
          <w:szCs w:val="20"/>
        </w:rPr>
        <w:t xml:space="preserve">more resources are allocated to the sectors and countries that need them most, and that the performance and results of </w:t>
      </w:r>
      <w:del w:id="30" w:author="Megan Dolski" w:date="2024-05-17T12:15:00Z">
        <w:r w:rsidDel="00581B37">
          <w:rPr>
            <w:rStyle w:val="normaltextrun"/>
            <w:sz w:val="20"/>
            <w:szCs w:val="20"/>
          </w:rPr>
          <w:delText xml:space="preserve">the </w:delText>
        </w:r>
      </w:del>
      <w:r>
        <w:rPr>
          <w:rStyle w:val="normaltextrun"/>
          <w:sz w:val="20"/>
          <w:szCs w:val="20"/>
        </w:rPr>
        <w:t>financed projects are measured against child-related indicators and outcomes.</w:t>
      </w:r>
      <w:r>
        <w:rPr>
          <w:rStyle w:val="eop"/>
          <w:sz w:val="20"/>
          <w:szCs w:val="20"/>
        </w:rPr>
        <w:t> </w:t>
      </w:r>
    </w:p>
    <w:p w14:paraId="27A062E4" w14:textId="77777777"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b/>
          <w:bCs/>
          <w:sz w:val="20"/>
          <w:szCs w:val="20"/>
          <w:u w:val="single"/>
        </w:rPr>
        <w:t>Operationalizing the Framework:</w:t>
      </w:r>
      <w:r>
        <w:rPr>
          <w:rStyle w:val="eop"/>
          <w:sz w:val="20"/>
          <w:szCs w:val="20"/>
        </w:rPr>
        <w:t> </w:t>
      </w:r>
    </w:p>
    <w:p w14:paraId="4EFE88B6" w14:textId="1652C672"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sz w:val="20"/>
          <w:szCs w:val="20"/>
        </w:rPr>
        <w:t xml:space="preserve">Building on </w:t>
      </w:r>
      <w:r>
        <w:rPr>
          <w:rStyle w:val="normaltextrun"/>
          <w:sz w:val="20"/>
          <w:szCs w:val="20"/>
          <w:lang w:val="en-CA"/>
        </w:rPr>
        <w:t xml:space="preserve">the </w:t>
      </w:r>
      <w:hyperlink r:id="rId11" w:tgtFrame="_blank" w:history="1">
        <w:r>
          <w:rPr>
            <w:rStyle w:val="normaltextrun"/>
            <w:color w:val="0563C1"/>
            <w:sz w:val="20"/>
            <w:szCs w:val="20"/>
            <w:u w:val="single"/>
            <w:lang w:val="en-CA"/>
          </w:rPr>
          <w:t>Summit for a New Global Financial Pact</w:t>
        </w:r>
      </w:hyperlink>
      <w:r>
        <w:rPr>
          <w:rStyle w:val="normaltextrun"/>
          <w:sz w:val="20"/>
          <w:szCs w:val="20"/>
          <w:lang w:val="en-CA"/>
        </w:rPr>
        <w:t xml:space="preserve"> and </w:t>
      </w:r>
      <w:hyperlink r:id="rId12" w:tgtFrame="_blank" w:history="1">
        <w:r>
          <w:rPr>
            <w:rStyle w:val="normaltextrun"/>
            <w:color w:val="0563C1"/>
            <w:sz w:val="20"/>
            <w:szCs w:val="20"/>
            <w:u w:val="single"/>
            <w:lang w:val="en-CA"/>
          </w:rPr>
          <w:t>the resulting Paris Pact for the People and the Planet</w:t>
        </w:r>
      </w:hyperlink>
      <w:r>
        <w:rPr>
          <w:rStyle w:val="normaltextrun"/>
          <w:sz w:val="20"/>
          <w:szCs w:val="20"/>
          <w:lang w:val="en-CA"/>
        </w:rPr>
        <w:t xml:space="preserve"> (4Ps) that set the stage for rebalancing priorities towards global development, and on B</w:t>
      </w:r>
      <w:proofErr w:type="spellStart"/>
      <w:r>
        <w:rPr>
          <w:rStyle w:val="normaltextrun"/>
          <w:sz w:val="20"/>
          <w:szCs w:val="20"/>
        </w:rPr>
        <w:t>ill</w:t>
      </w:r>
      <w:proofErr w:type="spellEnd"/>
      <w:r>
        <w:rPr>
          <w:rStyle w:val="normaltextrun"/>
          <w:sz w:val="20"/>
          <w:szCs w:val="20"/>
        </w:rPr>
        <w:t xml:space="preserve"> Gates' letter to President Macron in March 2024, which outlined key principles and criteria for prioritizing children in concessional finance, we propose a joint initiative to develop a framework for setting policy and financing priorities focused on children in low- and middle-income countries. Leveraging Gates and Macron’s respective strengths, voice and influence, </w:t>
      </w:r>
      <w:r>
        <w:rPr>
          <w:rStyle w:val="normaltextrun"/>
          <w:sz w:val="20"/>
          <w:szCs w:val="20"/>
        </w:rPr>
        <w:lastRenderedPageBreak/>
        <w:t>this initiative could make a lasting difference for millions of children globally. It could include two main components:</w:t>
      </w:r>
    </w:p>
    <w:p w14:paraId="15CF9DB0" w14:textId="50668978" w:rsidR="004354A1" w:rsidRDefault="004354A1" w:rsidP="00866E94">
      <w:pPr>
        <w:pStyle w:val="paragraph"/>
        <w:numPr>
          <w:ilvl w:val="0"/>
          <w:numId w:val="20"/>
        </w:numPr>
        <w:spacing w:before="0" w:beforeAutospacing="0" w:after="160" w:afterAutospacing="0" w:line="259" w:lineRule="auto"/>
        <w:jc w:val="both"/>
        <w:textAlignment w:val="baseline"/>
        <w:rPr>
          <w:sz w:val="20"/>
          <w:szCs w:val="20"/>
        </w:rPr>
      </w:pPr>
      <w:r w:rsidRPr="00866E94">
        <w:rPr>
          <w:rStyle w:val="normaltextrun"/>
          <w:i/>
          <w:iCs/>
          <w:sz w:val="20"/>
          <w:szCs w:val="20"/>
        </w:rPr>
        <w:t>A Child Priority Index</w:t>
      </w:r>
      <w:r>
        <w:rPr>
          <w:rStyle w:val="normaltextrun"/>
          <w:sz w:val="20"/>
          <w:szCs w:val="20"/>
        </w:rPr>
        <w:t xml:space="preserve"> that, based on existing evidence and data, would identify gaps and opportunities in countries and sectors according to their potential impact on child health, education, nutrition, and protection outcomes. This index would help donors allocate concessional finance more effectively and </w:t>
      </w:r>
      <w:proofErr w:type="gramStart"/>
      <w:r>
        <w:rPr>
          <w:rStyle w:val="normaltextrun"/>
          <w:sz w:val="20"/>
          <w:szCs w:val="20"/>
        </w:rPr>
        <w:t>efficiently, and</w:t>
      </w:r>
      <w:proofErr w:type="gramEnd"/>
      <w:r>
        <w:rPr>
          <w:rStyle w:val="normaltextrun"/>
          <w:sz w:val="20"/>
          <w:szCs w:val="20"/>
        </w:rPr>
        <w:t xml:space="preserve"> help recipient countries prioritize their own domestic resources. It could include indicators and targets to monitor progress and ensure accountability.</w:t>
      </w:r>
    </w:p>
    <w:p w14:paraId="58E12E2C" w14:textId="08B4ACB8" w:rsidR="004354A1" w:rsidRDefault="004354A1" w:rsidP="00866E94">
      <w:pPr>
        <w:pStyle w:val="paragraph"/>
        <w:numPr>
          <w:ilvl w:val="0"/>
          <w:numId w:val="20"/>
        </w:numPr>
        <w:spacing w:before="0" w:beforeAutospacing="0" w:after="160" w:afterAutospacing="0" w:line="259" w:lineRule="auto"/>
        <w:jc w:val="both"/>
        <w:textAlignment w:val="baseline"/>
        <w:rPr>
          <w:sz w:val="20"/>
          <w:szCs w:val="20"/>
        </w:rPr>
      </w:pPr>
      <w:r w:rsidRPr="00866E94">
        <w:rPr>
          <w:rStyle w:val="normaltextrun"/>
          <w:i/>
          <w:iCs/>
          <w:sz w:val="20"/>
          <w:szCs w:val="20"/>
        </w:rPr>
        <w:t>A Child Priority Coalition</w:t>
      </w:r>
      <w:r>
        <w:rPr>
          <w:rStyle w:val="normaltextrun"/>
          <w:sz w:val="20"/>
          <w:szCs w:val="20"/>
        </w:rPr>
        <w:t xml:space="preserve"> that brings together key stakeholders from governments, multilateral agencies, civil society, private sector, and academia to advocate for and coordinate action on child-focused policies and investments. This coalition could also facilitate knowledge sharing and </w:t>
      </w:r>
      <w:proofErr w:type="gramStart"/>
      <w:r>
        <w:rPr>
          <w:rStyle w:val="normaltextrun"/>
          <w:sz w:val="20"/>
          <w:szCs w:val="20"/>
        </w:rPr>
        <w:t>innovation, and</w:t>
      </w:r>
      <w:proofErr w:type="gramEnd"/>
      <w:r>
        <w:rPr>
          <w:rStyle w:val="normaltextrun"/>
          <w:sz w:val="20"/>
          <w:szCs w:val="20"/>
        </w:rPr>
        <w:t xml:space="preserve"> mobilize additional resources from non-traditional sources.</w:t>
      </w:r>
    </w:p>
    <w:p w14:paraId="51B52187" w14:textId="711AD8F4" w:rsidR="004354A1" w:rsidRPr="00E047D8" w:rsidRDefault="004354A1" w:rsidP="00866E94">
      <w:pPr>
        <w:pStyle w:val="paragraph"/>
        <w:spacing w:before="0" w:beforeAutospacing="0" w:after="160" w:afterAutospacing="0" w:line="259" w:lineRule="auto"/>
        <w:jc w:val="both"/>
        <w:textAlignment w:val="baseline"/>
        <w:rPr>
          <w:rFonts w:ascii="Segoe UI" w:hAnsi="Segoe UI" w:cs="Segoe UI"/>
          <w:i/>
          <w:iCs/>
          <w:sz w:val="18"/>
          <w:szCs w:val="18"/>
        </w:rPr>
      </w:pPr>
      <w:r>
        <w:rPr>
          <w:rStyle w:val="normaltextrun"/>
          <w:sz w:val="20"/>
          <w:szCs w:val="20"/>
        </w:rPr>
        <w:t xml:space="preserve">This work would be informed by a </w:t>
      </w:r>
      <w:r w:rsidRPr="00866E94">
        <w:rPr>
          <w:rStyle w:val="normaltextrun"/>
          <w:i/>
          <w:iCs/>
          <w:sz w:val="20"/>
          <w:szCs w:val="20"/>
        </w:rPr>
        <w:t>high-level working group</w:t>
      </w:r>
      <w:r>
        <w:rPr>
          <w:rStyle w:val="normaltextrun"/>
          <w:sz w:val="20"/>
          <w:szCs w:val="20"/>
        </w:rPr>
        <w:t>, composed of representatives from governments, foundations, civil society, academia. The working group could consult with relevant stakeholders, review existing evidence and data, identify gaps and opportunities, and propose recommendations and actions. It would also ensure coordination with other ongoing initiatives and platforms that are related to children's issues</w:t>
      </w:r>
      <w:r w:rsidR="006D6628">
        <w:rPr>
          <w:rStyle w:val="normaltextrun"/>
          <w:sz w:val="20"/>
          <w:szCs w:val="20"/>
        </w:rPr>
        <w:t xml:space="preserve"> </w:t>
      </w:r>
      <w:r w:rsidR="006D6628" w:rsidRPr="00E047D8">
        <w:rPr>
          <w:rStyle w:val="normaltextrun"/>
          <w:i/>
          <w:iCs/>
          <w:sz w:val="20"/>
          <w:szCs w:val="20"/>
        </w:rPr>
        <w:t>[</w:t>
      </w:r>
      <w:r w:rsidRPr="00E047D8">
        <w:rPr>
          <w:rStyle w:val="normaltextrun"/>
          <w:i/>
          <w:iCs/>
          <w:sz w:val="20"/>
          <w:szCs w:val="20"/>
        </w:rPr>
        <w:t>such as the</w:t>
      </w:r>
      <w:r w:rsidR="00E047D8">
        <w:rPr>
          <w:rStyle w:val="normaltextrun"/>
          <w:i/>
          <w:iCs/>
          <w:sz w:val="20"/>
          <w:szCs w:val="20"/>
        </w:rPr>
        <w:t xml:space="preserve"> </w:t>
      </w:r>
      <w:r w:rsidRPr="00E047D8">
        <w:rPr>
          <w:rStyle w:val="normaltextrun"/>
          <w:i/>
          <w:iCs/>
          <w:sz w:val="20"/>
          <w:szCs w:val="20"/>
        </w:rPr>
        <w:t xml:space="preserve">Partnership for Maternal, Newborn, and Child Health, </w:t>
      </w:r>
      <w:r w:rsidR="00E047D8" w:rsidRPr="00E047D8">
        <w:rPr>
          <w:rStyle w:val="normaltextrun"/>
          <w:i/>
          <w:iCs/>
          <w:sz w:val="20"/>
          <w:szCs w:val="20"/>
        </w:rPr>
        <w:t>the Global Partnership for Education</w:t>
      </w:r>
      <w:r w:rsidRPr="00E047D8">
        <w:rPr>
          <w:rStyle w:val="normaltextrun"/>
          <w:i/>
          <w:iCs/>
          <w:sz w:val="20"/>
          <w:szCs w:val="20"/>
        </w:rPr>
        <w:t xml:space="preserve">, and </w:t>
      </w:r>
      <w:r w:rsidR="003412AF">
        <w:rPr>
          <w:rStyle w:val="normaltextrun"/>
          <w:i/>
          <w:iCs/>
          <w:sz w:val="20"/>
          <w:szCs w:val="20"/>
        </w:rPr>
        <w:t>others</w:t>
      </w:r>
      <w:r w:rsidRPr="00E047D8">
        <w:rPr>
          <w:rStyle w:val="normaltextrun"/>
          <w:i/>
          <w:iCs/>
          <w:sz w:val="20"/>
          <w:szCs w:val="20"/>
        </w:rPr>
        <w:t>].</w:t>
      </w:r>
      <w:r w:rsidRPr="00E047D8">
        <w:rPr>
          <w:rStyle w:val="eop"/>
          <w:i/>
          <w:iCs/>
          <w:sz w:val="20"/>
          <w:szCs w:val="20"/>
        </w:rPr>
        <w:t> </w:t>
      </w:r>
    </w:p>
    <w:p w14:paraId="2CD42630" w14:textId="77777777"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b/>
          <w:bCs/>
          <w:sz w:val="20"/>
          <w:szCs w:val="20"/>
          <w:u w:val="single"/>
        </w:rPr>
        <w:t>Approach and timeline:</w:t>
      </w:r>
      <w:r>
        <w:rPr>
          <w:rStyle w:val="eop"/>
          <w:sz w:val="20"/>
          <w:szCs w:val="20"/>
        </w:rPr>
        <w:t> </w:t>
      </w:r>
    </w:p>
    <w:p w14:paraId="61C9D9B9" w14:textId="77777777"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sz w:val="20"/>
          <w:szCs w:val="20"/>
        </w:rPr>
        <w:t xml:space="preserve">We believe that it is necessary to pursue a two-fold approach. Firstly, we want to use the voice of Bill Gates and Emmanuel Macron to explain why it is crucial to support policies and funding focused on children. Both have reached the same conclusion through different paths. They both understood that children are at the heart of sustainable development and peace, and that they need to be protected, </w:t>
      </w:r>
      <w:proofErr w:type="gramStart"/>
      <w:r>
        <w:rPr>
          <w:rStyle w:val="normaltextrun"/>
          <w:sz w:val="20"/>
          <w:szCs w:val="20"/>
        </w:rPr>
        <w:t>educated</w:t>
      </w:r>
      <w:proofErr w:type="gramEnd"/>
      <w:r>
        <w:rPr>
          <w:rStyle w:val="normaltextrun"/>
          <w:sz w:val="20"/>
          <w:szCs w:val="20"/>
        </w:rPr>
        <w:t xml:space="preserve"> and empowered. By sharing their experiences, their personal </w:t>
      </w:r>
      <w:proofErr w:type="gramStart"/>
      <w:r>
        <w:rPr>
          <w:rStyle w:val="normaltextrun"/>
          <w:sz w:val="20"/>
          <w:szCs w:val="20"/>
        </w:rPr>
        <w:t>convictions</w:t>
      </w:r>
      <w:proofErr w:type="gramEnd"/>
      <w:r>
        <w:rPr>
          <w:rStyle w:val="normaltextrun"/>
          <w:sz w:val="20"/>
          <w:szCs w:val="20"/>
        </w:rPr>
        <w:t xml:space="preserve"> and their visions, they can serve as a lever to mobilize other influential voices and raise public awareness of this cause. Secondly, we want to use this political momentum to build a technical work of argumentation and operationalization at different levels and strengthen coordination and coherence between the different initiatives and platforms that deal with issues related to children.</w:t>
      </w:r>
      <w:r>
        <w:rPr>
          <w:rStyle w:val="eop"/>
          <w:sz w:val="20"/>
          <w:szCs w:val="20"/>
        </w:rPr>
        <w:t> </w:t>
      </w:r>
    </w:p>
    <w:p w14:paraId="17B289B1" w14:textId="5E607A8B"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sz w:val="20"/>
          <w:szCs w:val="20"/>
        </w:rPr>
        <w:t>We can use the following platforms and events to develop a framework for setting policy and financing priorities that focus on the needs and rights of children in low- and middle-income countries, and to garner support and endorsement from other leaders and partners</w:t>
      </w:r>
      <w:r>
        <w:rPr>
          <w:rStyle w:val="normaltextrun"/>
          <w:sz w:val="20"/>
          <w:szCs w:val="20"/>
          <w:lang w:val="en-CA"/>
        </w:rPr>
        <w:t>:</w:t>
      </w:r>
      <w:r>
        <w:rPr>
          <w:rStyle w:val="eop"/>
          <w:sz w:val="20"/>
          <w:szCs w:val="20"/>
        </w:rPr>
        <w:t> </w:t>
      </w:r>
    </w:p>
    <w:p w14:paraId="66CAD962" w14:textId="77777777" w:rsidR="00866E94" w:rsidRDefault="004354A1" w:rsidP="00866E94">
      <w:pPr>
        <w:pStyle w:val="paragraph"/>
        <w:numPr>
          <w:ilvl w:val="0"/>
          <w:numId w:val="20"/>
        </w:numPr>
        <w:spacing w:before="0" w:beforeAutospacing="0" w:after="160" w:afterAutospacing="0" w:line="259" w:lineRule="auto"/>
        <w:jc w:val="both"/>
        <w:textAlignment w:val="baseline"/>
        <w:rPr>
          <w:rFonts w:ascii="Segoe UI" w:hAnsi="Segoe UI" w:cs="Segoe UI"/>
          <w:sz w:val="18"/>
          <w:szCs w:val="18"/>
        </w:rPr>
      </w:pPr>
      <w:r>
        <w:rPr>
          <w:rStyle w:val="normaltextrun"/>
          <w:sz w:val="20"/>
          <w:szCs w:val="20"/>
        </w:rPr>
        <w:t xml:space="preserve">The Olympic Games in Paris, where both leaders can announce </w:t>
      </w:r>
      <w:proofErr w:type="gramStart"/>
      <w:r>
        <w:rPr>
          <w:rStyle w:val="normaltextrun"/>
          <w:sz w:val="20"/>
          <w:szCs w:val="20"/>
        </w:rPr>
        <w:t>the</w:t>
      </w:r>
      <w:proofErr w:type="gramEnd"/>
      <w:r>
        <w:rPr>
          <w:rStyle w:val="normaltextrun"/>
          <w:sz w:val="20"/>
          <w:szCs w:val="20"/>
        </w:rPr>
        <w:t xml:space="preserve"> intention to work on this framework and invite other stakeholders to join us.</w:t>
      </w:r>
    </w:p>
    <w:p w14:paraId="1736BDDC" w14:textId="77777777" w:rsidR="00866E94" w:rsidRDefault="004354A1" w:rsidP="00866E94">
      <w:pPr>
        <w:pStyle w:val="paragraph"/>
        <w:numPr>
          <w:ilvl w:val="0"/>
          <w:numId w:val="20"/>
        </w:numPr>
        <w:spacing w:before="0" w:beforeAutospacing="0" w:after="160" w:afterAutospacing="0" w:line="259" w:lineRule="auto"/>
        <w:jc w:val="both"/>
        <w:textAlignment w:val="baseline"/>
        <w:rPr>
          <w:rFonts w:ascii="Segoe UI" w:hAnsi="Segoe UI" w:cs="Segoe UI"/>
          <w:sz w:val="18"/>
          <w:szCs w:val="18"/>
        </w:rPr>
      </w:pPr>
      <w:r w:rsidRPr="00866E94">
        <w:rPr>
          <w:rStyle w:val="normaltextrun"/>
          <w:sz w:val="20"/>
          <w:szCs w:val="20"/>
        </w:rPr>
        <w:t xml:space="preserve">The UNGA and the UN Summit for Future Generations in New York, where key stakeholder can showcase the impact and potential of investing in </w:t>
      </w:r>
      <w:proofErr w:type="gramStart"/>
      <w:r w:rsidRPr="00866E94">
        <w:rPr>
          <w:rStyle w:val="normaltextrun"/>
          <w:sz w:val="20"/>
          <w:szCs w:val="20"/>
        </w:rPr>
        <w:t>children's</w:t>
      </w:r>
      <w:proofErr w:type="gramEnd"/>
      <w:r w:rsidRPr="00866E94">
        <w:rPr>
          <w:rStyle w:val="normaltextrun"/>
          <w:sz w:val="20"/>
          <w:szCs w:val="20"/>
        </w:rPr>
        <w:t xml:space="preserve"> as the cornerstone of sustainable development, highlighting linkages across the SDGs and initiating engagement from various actors, including youth representatives and civil society organizations. This could reinforce and resonate with the Goalkeepers gathering and a focus on the role of data and innovation in advancing children's nutrition.</w:t>
      </w:r>
      <w:r w:rsidRPr="00866E94">
        <w:rPr>
          <w:rStyle w:val="eop"/>
          <w:sz w:val="20"/>
          <w:szCs w:val="20"/>
        </w:rPr>
        <w:t> </w:t>
      </w:r>
    </w:p>
    <w:p w14:paraId="0182DA1D" w14:textId="77777777" w:rsidR="00866E94" w:rsidRDefault="004354A1" w:rsidP="00866E94">
      <w:pPr>
        <w:pStyle w:val="paragraph"/>
        <w:numPr>
          <w:ilvl w:val="0"/>
          <w:numId w:val="20"/>
        </w:numPr>
        <w:spacing w:before="0" w:beforeAutospacing="0" w:after="160" w:afterAutospacing="0" w:line="259" w:lineRule="auto"/>
        <w:jc w:val="both"/>
        <w:textAlignment w:val="baseline"/>
        <w:rPr>
          <w:rFonts w:ascii="Segoe UI" w:hAnsi="Segoe UI" w:cs="Segoe UI"/>
          <w:sz w:val="18"/>
          <w:szCs w:val="18"/>
        </w:rPr>
      </w:pPr>
      <w:r w:rsidRPr="00866E94">
        <w:rPr>
          <w:rStyle w:val="normaltextrun"/>
          <w:sz w:val="20"/>
          <w:szCs w:val="20"/>
        </w:rPr>
        <w:t xml:space="preserve">The Nutrition for Growth Summit in Paris, where can present the draft framework and solicit feedback and inputs from different stakeholders, as well as building the core Child Priority Coalition. </w:t>
      </w:r>
      <w:r w:rsidRPr="00866E94">
        <w:rPr>
          <w:rStyle w:val="eop"/>
          <w:sz w:val="20"/>
          <w:szCs w:val="20"/>
        </w:rPr>
        <w:t> </w:t>
      </w:r>
    </w:p>
    <w:p w14:paraId="24E41137" w14:textId="77777777" w:rsidR="00866E94" w:rsidRDefault="00866E94" w:rsidP="00866E94">
      <w:pPr>
        <w:pStyle w:val="paragraph"/>
        <w:numPr>
          <w:ilvl w:val="0"/>
          <w:numId w:val="20"/>
        </w:numPr>
        <w:spacing w:before="0" w:beforeAutospacing="0" w:after="160" w:afterAutospacing="0" w:line="259" w:lineRule="auto"/>
        <w:jc w:val="both"/>
        <w:textAlignment w:val="baseline"/>
        <w:rPr>
          <w:rFonts w:ascii="Segoe UI" w:hAnsi="Segoe UI" w:cs="Segoe UI"/>
          <w:sz w:val="18"/>
          <w:szCs w:val="18"/>
        </w:rPr>
      </w:pPr>
      <w:r>
        <w:rPr>
          <w:rFonts w:ascii="Segoe UI" w:hAnsi="Segoe UI" w:cs="Segoe UI"/>
          <w:sz w:val="18"/>
          <w:szCs w:val="18"/>
        </w:rPr>
        <w:t>T</w:t>
      </w:r>
      <w:r w:rsidR="004354A1" w:rsidRPr="00866E94">
        <w:rPr>
          <w:rStyle w:val="normaltextrun"/>
          <w:sz w:val="20"/>
          <w:szCs w:val="20"/>
        </w:rPr>
        <w:t xml:space="preserve">he Fourth International Conference on Financing for Development in Spain could finalize and launch the </w:t>
      </w:r>
      <w:proofErr w:type="gramStart"/>
      <w:r w:rsidR="004354A1" w:rsidRPr="00866E94">
        <w:rPr>
          <w:rStyle w:val="normaltextrun"/>
          <w:sz w:val="20"/>
          <w:szCs w:val="20"/>
        </w:rPr>
        <w:t>framework, and</w:t>
      </w:r>
      <w:proofErr w:type="gramEnd"/>
      <w:r w:rsidR="004354A1" w:rsidRPr="00866E94">
        <w:rPr>
          <w:rStyle w:val="normaltextrun"/>
          <w:sz w:val="20"/>
          <w:szCs w:val="20"/>
        </w:rPr>
        <w:t xml:space="preserve"> announce actions from different stakeholders to implement it.</w:t>
      </w:r>
      <w:r w:rsidR="004354A1" w:rsidRPr="00866E94">
        <w:rPr>
          <w:rStyle w:val="eop"/>
          <w:sz w:val="20"/>
          <w:szCs w:val="20"/>
        </w:rPr>
        <w:t> </w:t>
      </w:r>
    </w:p>
    <w:p w14:paraId="117550FB" w14:textId="40840C99" w:rsidR="004354A1" w:rsidRPr="00866E94" w:rsidRDefault="004354A1" w:rsidP="00866E94">
      <w:pPr>
        <w:pStyle w:val="paragraph"/>
        <w:numPr>
          <w:ilvl w:val="0"/>
          <w:numId w:val="20"/>
        </w:numPr>
        <w:spacing w:before="0" w:beforeAutospacing="0" w:after="160" w:afterAutospacing="0" w:line="259" w:lineRule="auto"/>
        <w:jc w:val="both"/>
        <w:textAlignment w:val="baseline"/>
        <w:rPr>
          <w:rFonts w:ascii="Segoe UI" w:hAnsi="Segoe UI" w:cs="Segoe UI"/>
          <w:sz w:val="18"/>
          <w:szCs w:val="18"/>
        </w:rPr>
      </w:pPr>
      <w:r w:rsidRPr="00866E94">
        <w:rPr>
          <w:rStyle w:val="normaltextrun"/>
          <w:sz w:val="20"/>
          <w:szCs w:val="20"/>
        </w:rPr>
        <w:t>Other 2025 events?</w:t>
      </w:r>
      <w:r w:rsidRPr="00866E94">
        <w:rPr>
          <w:rStyle w:val="eop"/>
          <w:sz w:val="20"/>
          <w:szCs w:val="20"/>
        </w:rPr>
        <w:t> </w:t>
      </w:r>
    </w:p>
    <w:p w14:paraId="5CB060A8" w14:textId="0AD3C8AB" w:rsidR="004354A1" w:rsidRDefault="004354A1" w:rsidP="00866E94">
      <w:pPr>
        <w:pStyle w:val="paragraph"/>
        <w:spacing w:before="0" w:beforeAutospacing="0" w:after="160" w:afterAutospacing="0" w:line="259" w:lineRule="auto"/>
        <w:jc w:val="both"/>
        <w:textAlignment w:val="baseline"/>
        <w:rPr>
          <w:rFonts w:ascii="Segoe UI" w:hAnsi="Segoe UI" w:cs="Segoe UI"/>
          <w:sz w:val="18"/>
          <w:szCs w:val="18"/>
        </w:rPr>
      </w:pPr>
      <w:r>
        <w:rPr>
          <w:rStyle w:val="normaltextrun"/>
          <w:b/>
          <w:bCs/>
          <w:color w:val="FF0000"/>
          <w:sz w:val="20"/>
          <w:szCs w:val="20"/>
          <w:u w:val="single"/>
          <w:lang w:val="en-CA"/>
        </w:rPr>
        <w:t>Funds requested:</w:t>
      </w:r>
      <w:r>
        <w:rPr>
          <w:rStyle w:val="eop"/>
          <w:color w:val="FF0000"/>
          <w:sz w:val="20"/>
          <w:szCs w:val="20"/>
        </w:rPr>
        <w:t> </w:t>
      </w:r>
      <w:r w:rsidR="00866E94">
        <w:rPr>
          <w:rStyle w:val="eop"/>
          <w:color w:val="FF0000"/>
          <w:sz w:val="20"/>
          <w:szCs w:val="20"/>
        </w:rPr>
        <w:t>(beaucoup)</w:t>
      </w:r>
    </w:p>
    <w:bookmarkEnd w:id="16"/>
    <w:p w14:paraId="5FE6C79A" w14:textId="77777777" w:rsidR="006C55CA" w:rsidRPr="006C55CA" w:rsidRDefault="006C55CA" w:rsidP="00866E94">
      <w:pPr>
        <w:ind w:firstLine="708"/>
        <w:jc w:val="both"/>
        <w:rPr>
          <w:rFonts w:ascii="Times New Roman" w:hAnsi="Times New Roman" w:cs="Times New Roman"/>
          <w:sz w:val="20"/>
          <w:szCs w:val="20"/>
          <w:lang w:val="en-CA"/>
        </w:rPr>
      </w:pPr>
    </w:p>
    <w:p w14:paraId="6961625E" w14:textId="4019D40E" w:rsidR="005E3869" w:rsidRPr="000B24FE" w:rsidRDefault="00F46A52" w:rsidP="000B24FE">
      <w:pPr>
        <w:pStyle w:val="ListParagraph"/>
        <w:numPr>
          <w:ilvl w:val="0"/>
          <w:numId w:val="17"/>
        </w:numPr>
        <w:spacing w:line="276" w:lineRule="auto"/>
        <w:jc w:val="both"/>
        <w:rPr>
          <w:rFonts w:ascii="Times New Roman" w:hAnsi="Times New Roman" w:cs="Times New Roman"/>
          <w:b/>
          <w:bCs/>
          <w:sz w:val="20"/>
          <w:szCs w:val="20"/>
          <w:u w:val="single"/>
          <w:lang w:val="en-CA"/>
        </w:rPr>
      </w:pPr>
      <w:r>
        <w:rPr>
          <w:rFonts w:ascii="Times New Roman" w:hAnsi="Times New Roman" w:cs="Times New Roman"/>
          <w:b/>
          <w:bCs/>
          <w:sz w:val="20"/>
          <w:szCs w:val="20"/>
          <w:u w:val="single"/>
          <w:lang w:val="en-CA"/>
        </w:rPr>
        <w:t>Build on the 4-years collaboration on global health to launch the</w:t>
      </w:r>
      <w:r w:rsidR="00870507" w:rsidRPr="000B24FE">
        <w:rPr>
          <w:rFonts w:ascii="Times New Roman" w:hAnsi="Times New Roman" w:cs="Times New Roman"/>
          <w:b/>
          <w:bCs/>
          <w:sz w:val="20"/>
          <w:szCs w:val="20"/>
          <w:u w:val="single"/>
          <w:lang w:val="en-CA"/>
        </w:rPr>
        <w:t xml:space="preserve"> Fair Benefit Sharing</w:t>
      </w:r>
    </w:p>
    <w:p w14:paraId="67D6FE0B" w14:textId="7303D05C" w:rsidR="000F7D8C" w:rsidRPr="00852A3A" w:rsidRDefault="37C0A76E" w:rsidP="2435ED1C">
      <w:pPr>
        <w:spacing w:line="276" w:lineRule="auto"/>
        <w:jc w:val="both"/>
        <w:rPr>
          <w:rFonts w:ascii="Times New Roman" w:eastAsia="Times New Roman" w:hAnsi="Times New Roman" w:cs="Times New Roman"/>
          <w:sz w:val="20"/>
          <w:szCs w:val="20"/>
          <w:lang w:val="en-CA"/>
        </w:rPr>
      </w:pPr>
      <w:r w:rsidRPr="00A50221">
        <w:rPr>
          <w:rFonts w:ascii="Times New Roman" w:hAnsi="Times New Roman" w:cs="Times New Roman"/>
          <w:b/>
          <w:bCs/>
          <w:sz w:val="20"/>
          <w:szCs w:val="20"/>
          <w:u w:val="single"/>
          <w:lang w:val="en-CA"/>
        </w:rPr>
        <w:t>Challenge:</w:t>
      </w:r>
      <w:r w:rsidRPr="00A50221">
        <w:rPr>
          <w:rFonts w:ascii="Times New Roman" w:hAnsi="Times New Roman" w:cs="Times New Roman"/>
          <w:sz w:val="20"/>
          <w:szCs w:val="20"/>
          <w:lang w:val="en-CA"/>
        </w:rPr>
        <w:t xml:space="preserve"> </w:t>
      </w:r>
      <w:r w:rsidR="535462B1" w:rsidRPr="40ABA071">
        <w:rPr>
          <w:rFonts w:ascii="Times New Roman" w:eastAsia="Times New Roman" w:hAnsi="Times New Roman" w:cs="Times New Roman"/>
          <w:sz w:val="20"/>
          <w:szCs w:val="20"/>
          <w:lang w:val="en-CA"/>
        </w:rPr>
        <w:t>A</w:t>
      </w:r>
      <w:r w:rsidR="1051242A" w:rsidRPr="40ABA071">
        <w:rPr>
          <w:rFonts w:ascii="Times New Roman" w:eastAsia="Times New Roman" w:hAnsi="Times New Roman" w:cs="Times New Roman"/>
          <w:sz w:val="20"/>
          <w:szCs w:val="20"/>
          <w:lang w:val="en-CA"/>
        </w:rPr>
        <w:t>ccess</w:t>
      </w:r>
      <w:r w:rsidR="1051242A" w:rsidRPr="00852A3A">
        <w:rPr>
          <w:rFonts w:ascii="Times New Roman" w:eastAsia="Times New Roman" w:hAnsi="Times New Roman" w:cs="Times New Roman"/>
          <w:sz w:val="20"/>
          <w:szCs w:val="20"/>
          <w:lang w:val="en-CA"/>
        </w:rPr>
        <w:t xml:space="preserve"> to genetic sequencing data is crucial to responding early to </w:t>
      </w:r>
      <w:r w:rsidR="1051242A" w:rsidRPr="7186F6AC">
        <w:rPr>
          <w:rFonts w:ascii="Times New Roman" w:eastAsia="Times New Roman" w:hAnsi="Times New Roman" w:cs="Times New Roman"/>
          <w:sz w:val="20"/>
          <w:szCs w:val="20"/>
          <w:lang w:val="en-CA"/>
        </w:rPr>
        <w:t>a</w:t>
      </w:r>
      <w:r w:rsidR="13F3290A" w:rsidRPr="7186F6AC">
        <w:rPr>
          <w:rFonts w:ascii="Times New Roman" w:eastAsia="Times New Roman" w:hAnsi="Times New Roman" w:cs="Times New Roman"/>
          <w:sz w:val="20"/>
          <w:szCs w:val="20"/>
          <w:lang w:val="en-CA"/>
        </w:rPr>
        <w:t xml:space="preserve"> </w:t>
      </w:r>
      <w:r w:rsidR="1051242A" w:rsidRPr="00852A3A">
        <w:rPr>
          <w:rFonts w:ascii="Times New Roman" w:eastAsia="Times New Roman" w:hAnsi="Times New Roman" w:cs="Times New Roman"/>
          <w:sz w:val="20"/>
          <w:szCs w:val="20"/>
          <w:lang w:val="en-CA"/>
        </w:rPr>
        <w:t>health threat</w:t>
      </w:r>
      <w:r w:rsidR="1051242A" w:rsidRPr="0FEBE5F9">
        <w:rPr>
          <w:rFonts w:ascii="Times New Roman" w:eastAsia="Times New Roman" w:hAnsi="Times New Roman" w:cs="Times New Roman"/>
          <w:sz w:val="20"/>
          <w:szCs w:val="20"/>
          <w:lang w:val="en-CA"/>
        </w:rPr>
        <w:t>.</w:t>
      </w:r>
      <w:r w:rsidR="1051242A" w:rsidRPr="00852A3A">
        <w:rPr>
          <w:rFonts w:ascii="Times New Roman" w:eastAsia="Times New Roman" w:hAnsi="Times New Roman" w:cs="Times New Roman"/>
          <w:sz w:val="20"/>
          <w:szCs w:val="20"/>
          <w:lang w:val="en-CA"/>
        </w:rPr>
        <w:t xml:space="preserve"> </w:t>
      </w:r>
      <w:r w:rsidR="738EC20A" w:rsidRPr="00852A3A">
        <w:rPr>
          <w:rFonts w:ascii="Times New Roman" w:eastAsia="Times New Roman" w:hAnsi="Times New Roman" w:cs="Times New Roman"/>
          <w:sz w:val="20"/>
          <w:szCs w:val="20"/>
          <w:lang w:val="en-CA"/>
        </w:rPr>
        <w:t xml:space="preserve">While </w:t>
      </w:r>
      <w:r w:rsidR="00E87BDB">
        <w:rPr>
          <w:rFonts w:ascii="Times New Roman" w:eastAsia="Times New Roman" w:hAnsi="Times New Roman" w:cs="Times New Roman"/>
          <w:sz w:val="20"/>
          <w:szCs w:val="20"/>
          <w:lang w:val="en-CA"/>
        </w:rPr>
        <w:t>LMICs</w:t>
      </w:r>
      <w:r w:rsidR="738EC20A" w:rsidRPr="00852A3A">
        <w:rPr>
          <w:rFonts w:ascii="Times New Roman" w:eastAsia="Times New Roman" w:hAnsi="Times New Roman" w:cs="Times New Roman"/>
          <w:sz w:val="20"/>
          <w:szCs w:val="20"/>
          <w:lang w:val="en-CA"/>
        </w:rPr>
        <w:t xml:space="preserve"> often contribute public health surveillance data</w:t>
      </w:r>
      <w:r w:rsidR="009B5387">
        <w:rPr>
          <w:rFonts w:ascii="Times New Roman" w:eastAsia="Times New Roman" w:hAnsi="Times New Roman" w:cs="Times New Roman"/>
          <w:sz w:val="20"/>
          <w:szCs w:val="20"/>
          <w:lang w:val="en-CA"/>
        </w:rPr>
        <w:t xml:space="preserve"> </w:t>
      </w:r>
      <w:r w:rsidR="002762E2">
        <w:rPr>
          <w:rFonts w:ascii="Times New Roman" w:hAnsi="Times New Roman" w:cs="Times New Roman"/>
          <w:sz w:val="20"/>
          <w:szCs w:val="20"/>
          <w:lang w:val="en-CA"/>
        </w:rPr>
        <w:t>–</w:t>
      </w:r>
      <w:r w:rsidR="002762E2" w:rsidRPr="009819BF">
        <w:rPr>
          <w:rFonts w:ascii="Times New Roman" w:hAnsi="Times New Roman" w:cs="Times New Roman"/>
          <w:sz w:val="20"/>
          <w:szCs w:val="20"/>
          <w:lang w:val="en-CA"/>
        </w:rPr>
        <w:t xml:space="preserve"> </w:t>
      </w:r>
      <w:r w:rsidR="002762E2">
        <w:rPr>
          <w:rFonts w:ascii="Times New Roman" w:hAnsi="Times New Roman" w:cs="Times New Roman"/>
          <w:sz w:val="20"/>
          <w:szCs w:val="20"/>
          <w:lang w:val="en-CA"/>
        </w:rPr>
        <w:t>which</w:t>
      </w:r>
      <w:r w:rsidR="738EC20A" w:rsidRPr="00852A3A">
        <w:rPr>
          <w:rFonts w:ascii="Times New Roman" w:eastAsia="Times New Roman" w:hAnsi="Times New Roman" w:cs="Times New Roman"/>
          <w:sz w:val="20"/>
          <w:szCs w:val="20"/>
          <w:lang w:val="en-CA"/>
        </w:rPr>
        <w:t xml:space="preserve"> is crucial for pandemic prevention, preparedness, and response </w:t>
      </w:r>
      <w:r w:rsidR="009B5387">
        <w:rPr>
          <w:rFonts w:ascii="Times New Roman" w:hAnsi="Times New Roman" w:cs="Times New Roman"/>
          <w:sz w:val="20"/>
          <w:szCs w:val="20"/>
          <w:lang w:val="en-CA"/>
        </w:rPr>
        <w:t>–</w:t>
      </w:r>
      <w:r w:rsidR="738EC20A" w:rsidRPr="00852A3A">
        <w:rPr>
          <w:rFonts w:ascii="Times New Roman" w:eastAsia="Times New Roman" w:hAnsi="Times New Roman" w:cs="Times New Roman"/>
          <w:sz w:val="20"/>
          <w:szCs w:val="20"/>
          <w:lang w:val="en-CA"/>
        </w:rPr>
        <w:t xml:space="preserve"> they </w:t>
      </w:r>
      <w:r w:rsidR="002762E2">
        <w:rPr>
          <w:rFonts w:ascii="Times New Roman" w:eastAsia="Times New Roman" w:hAnsi="Times New Roman" w:cs="Times New Roman"/>
          <w:sz w:val="20"/>
          <w:szCs w:val="20"/>
          <w:lang w:val="en-CA"/>
        </w:rPr>
        <w:t>are not</w:t>
      </w:r>
      <w:r w:rsidR="738EC20A" w:rsidRPr="00852A3A">
        <w:rPr>
          <w:rFonts w:ascii="Times New Roman" w:eastAsia="Times New Roman" w:hAnsi="Times New Roman" w:cs="Times New Roman"/>
          <w:sz w:val="20"/>
          <w:szCs w:val="20"/>
          <w:lang w:val="en-CA"/>
        </w:rPr>
        <w:t xml:space="preserve"> </w:t>
      </w:r>
      <w:r w:rsidR="002762E2" w:rsidRPr="00852A3A">
        <w:rPr>
          <w:rFonts w:ascii="Times New Roman" w:eastAsia="Times New Roman" w:hAnsi="Times New Roman" w:cs="Times New Roman"/>
          <w:sz w:val="20"/>
          <w:szCs w:val="20"/>
          <w:lang w:val="en-CA"/>
        </w:rPr>
        <w:t>adequat</w:t>
      </w:r>
      <w:r w:rsidR="002762E2">
        <w:rPr>
          <w:rFonts w:ascii="Times New Roman" w:eastAsia="Times New Roman" w:hAnsi="Times New Roman" w:cs="Times New Roman"/>
          <w:sz w:val="20"/>
          <w:szCs w:val="20"/>
          <w:lang w:val="en-CA"/>
        </w:rPr>
        <w:t>ely</w:t>
      </w:r>
      <w:r w:rsidR="738EC20A" w:rsidRPr="00852A3A">
        <w:rPr>
          <w:rFonts w:ascii="Times New Roman" w:eastAsia="Times New Roman" w:hAnsi="Times New Roman" w:cs="Times New Roman"/>
          <w:sz w:val="20"/>
          <w:szCs w:val="20"/>
          <w:lang w:val="en-CA"/>
        </w:rPr>
        <w:t xml:space="preserve"> compensat</w:t>
      </w:r>
      <w:r w:rsidR="002762E2">
        <w:rPr>
          <w:rFonts w:ascii="Times New Roman" w:eastAsia="Times New Roman" w:hAnsi="Times New Roman" w:cs="Times New Roman"/>
          <w:sz w:val="20"/>
          <w:szCs w:val="20"/>
          <w:lang w:val="en-CA"/>
        </w:rPr>
        <w:t xml:space="preserve">ed </w:t>
      </w:r>
      <w:r w:rsidR="738EC20A" w:rsidRPr="00852A3A">
        <w:rPr>
          <w:rFonts w:ascii="Times New Roman" w:eastAsia="Times New Roman" w:hAnsi="Times New Roman" w:cs="Times New Roman"/>
          <w:sz w:val="20"/>
          <w:szCs w:val="20"/>
          <w:lang w:val="en-CA"/>
        </w:rPr>
        <w:t>for their contribution</w:t>
      </w:r>
      <w:r w:rsidR="002762E2">
        <w:rPr>
          <w:rFonts w:ascii="Times New Roman" w:eastAsia="Times New Roman" w:hAnsi="Times New Roman" w:cs="Times New Roman"/>
          <w:sz w:val="20"/>
          <w:szCs w:val="20"/>
          <w:lang w:val="en-CA"/>
        </w:rPr>
        <w:t>s</w:t>
      </w:r>
      <w:r w:rsidR="738EC20A" w:rsidRPr="00852A3A">
        <w:rPr>
          <w:rFonts w:ascii="Times New Roman" w:eastAsia="Times New Roman" w:hAnsi="Times New Roman" w:cs="Times New Roman"/>
          <w:sz w:val="20"/>
          <w:szCs w:val="20"/>
          <w:lang w:val="en-CA"/>
        </w:rPr>
        <w:t xml:space="preserve">. </w:t>
      </w:r>
      <w:r w:rsidR="00F04048">
        <w:rPr>
          <w:rFonts w:ascii="Times New Roman" w:eastAsia="Times New Roman" w:hAnsi="Times New Roman" w:cs="Times New Roman"/>
          <w:sz w:val="20"/>
          <w:szCs w:val="20"/>
          <w:lang w:val="en-CA"/>
        </w:rPr>
        <w:t>We’</w:t>
      </w:r>
      <w:r w:rsidR="00C33662">
        <w:rPr>
          <w:rFonts w:ascii="Times New Roman" w:eastAsia="Times New Roman" w:hAnsi="Times New Roman" w:cs="Times New Roman"/>
          <w:sz w:val="20"/>
          <w:szCs w:val="20"/>
          <w:lang w:val="en-CA"/>
        </w:rPr>
        <w:t>re concerned that</w:t>
      </w:r>
      <w:r w:rsidR="00F04048">
        <w:rPr>
          <w:rFonts w:ascii="Times New Roman" w:eastAsia="Times New Roman" w:hAnsi="Times New Roman" w:cs="Times New Roman"/>
          <w:sz w:val="20"/>
          <w:szCs w:val="20"/>
          <w:lang w:val="en-CA"/>
        </w:rPr>
        <w:t xml:space="preserve"> i</w:t>
      </w:r>
      <w:r w:rsidR="1450FF94" w:rsidRPr="00852A3A">
        <w:rPr>
          <w:rFonts w:ascii="Times New Roman" w:eastAsia="Times New Roman" w:hAnsi="Times New Roman" w:cs="Times New Roman"/>
          <w:sz w:val="20"/>
          <w:szCs w:val="20"/>
          <w:lang w:val="en-CA"/>
        </w:rPr>
        <w:t xml:space="preserve">nternational negotiations </w:t>
      </w:r>
      <w:r w:rsidR="1450FF94" w:rsidRPr="00852A3A">
        <w:rPr>
          <w:rFonts w:ascii="Times New Roman" w:eastAsia="Times New Roman" w:hAnsi="Times New Roman" w:cs="Times New Roman"/>
          <w:sz w:val="20"/>
          <w:szCs w:val="20"/>
          <w:lang w:val="en-CA"/>
        </w:rPr>
        <w:lastRenderedPageBreak/>
        <w:t>around pandemic preparedness and respons</w:t>
      </w:r>
      <w:r w:rsidR="00C33662">
        <w:rPr>
          <w:rFonts w:ascii="Times New Roman" w:eastAsia="Times New Roman" w:hAnsi="Times New Roman" w:cs="Times New Roman"/>
          <w:sz w:val="20"/>
          <w:szCs w:val="20"/>
          <w:lang w:val="en-CA"/>
        </w:rPr>
        <w:t>e have</w:t>
      </w:r>
      <w:r w:rsidR="1450FF94" w:rsidRPr="00852A3A">
        <w:rPr>
          <w:rFonts w:ascii="Times New Roman" w:eastAsia="Times New Roman" w:hAnsi="Times New Roman" w:cs="Times New Roman"/>
          <w:sz w:val="20"/>
          <w:szCs w:val="20"/>
          <w:lang w:val="en-CA"/>
        </w:rPr>
        <w:t xml:space="preserve"> stall</w:t>
      </w:r>
      <w:r w:rsidR="00C33662">
        <w:rPr>
          <w:rFonts w:ascii="Times New Roman" w:eastAsia="Times New Roman" w:hAnsi="Times New Roman" w:cs="Times New Roman"/>
          <w:sz w:val="20"/>
          <w:szCs w:val="20"/>
          <w:lang w:val="en-CA"/>
        </w:rPr>
        <w:t>ed</w:t>
      </w:r>
      <w:r w:rsidR="1450FF94" w:rsidRPr="00852A3A">
        <w:rPr>
          <w:rFonts w:ascii="Times New Roman" w:eastAsia="Times New Roman" w:hAnsi="Times New Roman" w:cs="Times New Roman"/>
          <w:sz w:val="20"/>
          <w:szCs w:val="20"/>
          <w:lang w:val="en-CA"/>
        </w:rPr>
        <w:t xml:space="preserve"> on </w:t>
      </w:r>
      <w:r w:rsidR="009B5356">
        <w:rPr>
          <w:rFonts w:ascii="Times New Roman" w:eastAsia="Times New Roman" w:hAnsi="Times New Roman" w:cs="Times New Roman"/>
          <w:sz w:val="20"/>
          <w:szCs w:val="20"/>
          <w:lang w:val="en-CA"/>
        </w:rPr>
        <w:t>the issue</w:t>
      </w:r>
      <w:r w:rsidR="1450FF94" w:rsidRPr="00852A3A">
        <w:rPr>
          <w:rFonts w:ascii="Times New Roman" w:eastAsia="Times New Roman" w:hAnsi="Times New Roman" w:cs="Times New Roman"/>
          <w:sz w:val="20"/>
          <w:szCs w:val="20"/>
          <w:lang w:val="en-CA"/>
        </w:rPr>
        <w:t xml:space="preserve"> of fair benefit sharing</w:t>
      </w:r>
      <w:r w:rsidR="00F04048">
        <w:rPr>
          <w:rFonts w:ascii="Times New Roman" w:eastAsia="Times New Roman" w:hAnsi="Times New Roman" w:cs="Times New Roman"/>
          <w:sz w:val="20"/>
          <w:szCs w:val="20"/>
          <w:lang w:val="en-CA"/>
        </w:rPr>
        <w:t xml:space="preserve"> – a </w:t>
      </w:r>
      <w:r w:rsidR="00B2374C">
        <w:rPr>
          <w:rFonts w:ascii="Times New Roman" w:eastAsia="Times New Roman" w:hAnsi="Times New Roman" w:cs="Times New Roman"/>
          <w:sz w:val="20"/>
          <w:szCs w:val="20"/>
          <w:lang w:val="en-CA"/>
        </w:rPr>
        <w:t>blockage</w:t>
      </w:r>
      <w:r w:rsidR="00F04048">
        <w:rPr>
          <w:rFonts w:ascii="Times New Roman" w:eastAsia="Times New Roman" w:hAnsi="Times New Roman" w:cs="Times New Roman"/>
          <w:sz w:val="20"/>
          <w:szCs w:val="20"/>
          <w:lang w:val="en-CA"/>
        </w:rPr>
        <w:t xml:space="preserve"> that </w:t>
      </w:r>
      <w:r w:rsidR="1450FF94" w:rsidRPr="00852A3A">
        <w:rPr>
          <w:rFonts w:ascii="Times New Roman" w:eastAsia="Times New Roman" w:hAnsi="Times New Roman" w:cs="Times New Roman"/>
          <w:sz w:val="20"/>
          <w:szCs w:val="20"/>
          <w:lang w:val="en-CA"/>
        </w:rPr>
        <w:t>endanger</w:t>
      </w:r>
      <w:r w:rsidR="0039637C">
        <w:rPr>
          <w:rFonts w:ascii="Times New Roman" w:eastAsia="Times New Roman" w:hAnsi="Times New Roman" w:cs="Times New Roman"/>
          <w:sz w:val="20"/>
          <w:szCs w:val="20"/>
          <w:lang w:val="en-CA"/>
        </w:rPr>
        <w:t>s</w:t>
      </w:r>
      <w:r w:rsidR="1450FF94" w:rsidRPr="00852A3A">
        <w:rPr>
          <w:rFonts w:ascii="Times New Roman" w:eastAsia="Times New Roman" w:hAnsi="Times New Roman" w:cs="Times New Roman"/>
          <w:sz w:val="20"/>
          <w:szCs w:val="20"/>
          <w:lang w:val="en-CA"/>
        </w:rPr>
        <w:t xml:space="preserve"> </w:t>
      </w:r>
      <w:r w:rsidR="00740090">
        <w:rPr>
          <w:rFonts w:ascii="Times New Roman" w:eastAsia="Times New Roman" w:hAnsi="Times New Roman" w:cs="Times New Roman"/>
          <w:sz w:val="20"/>
          <w:szCs w:val="20"/>
          <w:lang w:val="en-CA"/>
        </w:rPr>
        <w:t>a</w:t>
      </w:r>
      <w:r w:rsidR="00740090" w:rsidRPr="00852A3A">
        <w:rPr>
          <w:rFonts w:ascii="Times New Roman" w:eastAsia="Times New Roman" w:hAnsi="Times New Roman" w:cs="Times New Roman"/>
          <w:sz w:val="20"/>
          <w:szCs w:val="20"/>
          <w:lang w:val="en-CA"/>
        </w:rPr>
        <w:t xml:space="preserve"> decisive piece of PPR architecture</w:t>
      </w:r>
      <w:r w:rsidR="002333D4">
        <w:rPr>
          <w:rFonts w:ascii="Times New Roman" w:eastAsia="Times New Roman" w:hAnsi="Times New Roman" w:cs="Times New Roman"/>
          <w:sz w:val="20"/>
          <w:szCs w:val="20"/>
          <w:lang w:val="en-CA"/>
        </w:rPr>
        <w:t xml:space="preserve">: the </w:t>
      </w:r>
      <w:r w:rsidR="1450FF94" w:rsidRPr="00852A3A">
        <w:rPr>
          <w:rFonts w:ascii="Times New Roman" w:eastAsia="Times New Roman" w:hAnsi="Times New Roman" w:cs="Times New Roman"/>
          <w:sz w:val="20"/>
          <w:szCs w:val="20"/>
          <w:lang w:val="en-CA"/>
        </w:rPr>
        <w:t>scientific network</w:t>
      </w:r>
      <w:r w:rsidR="62F0A5B6" w:rsidRPr="00852A3A">
        <w:rPr>
          <w:rFonts w:ascii="Times New Roman" w:eastAsia="Times New Roman" w:hAnsi="Times New Roman" w:cs="Times New Roman"/>
          <w:sz w:val="20"/>
          <w:szCs w:val="20"/>
          <w:lang w:val="en-CA"/>
        </w:rPr>
        <w:t>s</w:t>
      </w:r>
      <w:r w:rsidR="1450FF94" w:rsidRPr="00852A3A">
        <w:rPr>
          <w:rFonts w:ascii="Times New Roman" w:eastAsia="Times New Roman" w:hAnsi="Times New Roman" w:cs="Times New Roman"/>
          <w:sz w:val="20"/>
          <w:szCs w:val="20"/>
          <w:lang w:val="en-CA"/>
        </w:rPr>
        <w:t xml:space="preserve"> in the</w:t>
      </w:r>
      <w:r w:rsidR="00021AA8">
        <w:rPr>
          <w:rFonts w:ascii="Times New Roman" w:eastAsia="Times New Roman" w:hAnsi="Times New Roman" w:cs="Times New Roman"/>
          <w:sz w:val="20"/>
          <w:szCs w:val="20"/>
          <w:lang w:val="en-CA"/>
        </w:rPr>
        <w:t xml:space="preserve"> global</w:t>
      </w:r>
      <w:r w:rsidR="1450FF94" w:rsidRPr="00852A3A">
        <w:rPr>
          <w:rFonts w:ascii="Times New Roman" w:eastAsia="Times New Roman" w:hAnsi="Times New Roman" w:cs="Times New Roman"/>
          <w:sz w:val="20"/>
          <w:szCs w:val="20"/>
          <w:lang w:val="en-CA"/>
        </w:rPr>
        <w:t xml:space="preserve"> South</w:t>
      </w:r>
      <w:r w:rsidR="47693358" w:rsidRPr="00852A3A">
        <w:rPr>
          <w:rFonts w:ascii="Times New Roman" w:eastAsia="Times New Roman" w:hAnsi="Times New Roman" w:cs="Times New Roman"/>
          <w:sz w:val="20"/>
          <w:szCs w:val="20"/>
          <w:lang w:val="en-CA"/>
        </w:rPr>
        <w:t>.</w:t>
      </w:r>
    </w:p>
    <w:p w14:paraId="24245C2D" w14:textId="57139876" w:rsidR="00B04242" w:rsidRDefault="00DA1847" w:rsidP="2CE778D8">
      <w:pPr>
        <w:spacing w:line="276" w:lineRule="auto"/>
        <w:jc w:val="both"/>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D</w:t>
      </w:r>
      <w:r w:rsidR="2AFB43AD" w:rsidRPr="00852A3A">
        <w:rPr>
          <w:rFonts w:ascii="Times New Roman" w:eastAsia="Times New Roman" w:hAnsi="Times New Roman" w:cs="Times New Roman"/>
          <w:sz w:val="20"/>
          <w:szCs w:val="20"/>
          <w:lang w:val="en-CA"/>
        </w:rPr>
        <w:t xml:space="preserve">ata </w:t>
      </w:r>
      <w:r>
        <w:rPr>
          <w:rFonts w:ascii="Times New Roman" w:eastAsia="Times New Roman" w:hAnsi="Times New Roman" w:cs="Times New Roman"/>
          <w:sz w:val="20"/>
          <w:szCs w:val="20"/>
          <w:lang w:val="en-CA"/>
        </w:rPr>
        <w:t>must be shared</w:t>
      </w:r>
      <w:r w:rsidR="2AFB43AD" w:rsidRPr="00852A3A">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when responding</w:t>
      </w:r>
      <w:r w:rsidR="2AFB43AD" w:rsidRPr="00852A3A">
        <w:rPr>
          <w:rFonts w:ascii="Times New Roman" w:eastAsia="Times New Roman" w:hAnsi="Times New Roman" w:cs="Times New Roman"/>
          <w:sz w:val="20"/>
          <w:szCs w:val="20"/>
          <w:lang w:val="en-CA"/>
        </w:rPr>
        <w:t xml:space="preserve"> to pathogens with pandemic potential, and existing legal frameworks have demonstrated their limits.</w:t>
      </w:r>
      <w:r w:rsidR="09905DA0" w:rsidRPr="00852A3A">
        <w:rPr>
          <w:rFonts w:ascii="Times New Roman" w:eastAsia="Times New Roman" w:hAnsi="Times New Roman" w:cs="Times New Roman"/>
          <w:sz w:val="20"/>
          <w:szCs w:val="20"/>
          <w:lang w:val="en-CA"/>
        </w:rPr>
        <w:t xml:space="preserve"> The</w:t>
      </w:r>
      <w:r w:rsidR="00B04242">
        <w:rPr>
          <w:rFonts w:ascii="Times New Roman" w:eastAsia="Times New Roman" w:hAnsi="Times New Roman" w:cs="Times New Roman"/>
          <w:sz w:val="20"/>
          <w:szCs w:val="20"/>
          <w:lang w:val="en-CA"/>
        </w:rPr>
        <w:t>re is</w:t>
      </w:r>
      <w:r w:rsidR="09905DA0" w:rsidRPr="00852A3A">
        <w:rPr>
          <w:rFonts w:ascii="Times New Roman" w:eastAsia="Times New Roman" w:hAnsi="Times New Roman" w:cs="Times New Roman"/>
          <w:sz w:val="20"/>
          <w:szCs w:val="20"/>
          <w:lang w:val="en-CA"/>
        </w:rPr>
        <w:t xml:space="preserve"> </w:t>
      </w:r>
      <w:r w:rsidR="00BE2D0B">
        <w:rPr>
          <w:rFonts w:ascii="Times New Roman" w:eastAsia="Times New Roman" w:hAnsi="Times New Roman" w:cs="Times New Roman"/>
          <w:sz w:val="20"/>
          <w:szCs w:val="20"/>
          <w:lang w:val="en-CA"/>
        </w:rPr>
        <w:t>widespread</w:t>
      </w:r>
      <w:r w:rsidR="09905DA0" w:rsidRPr="00852A3A">
        <w:rPr>
          <w:rFonts w:ascii="Times New Roman" w:eastAsia="Times New Roman" w:hAnsi="Times New Roman" w:cs="Times New Roman"/>
          <w:sz w:val="20"/>
          <w:szCs w:val="20"/>
          <w:lang w:val="en-CA"/>
        </w:rPr>
        <w:t xml:space="preserve"> interest in fixing this</w:t>
      </w:r>
      <w:r w:rsidR="00B04242">
        <w:rPr>
          <w:rFonts w:ascii="Times New Roman" w:eastAsia="Times New Roman" w:hAnsi="Times New Roman" w:cs="Times New Roman"/>
          <w:sz w:val="20"/>
          <w:szCs w:val="20"/>
          <w:lang w:val="en-CA"/>
        </w:rPr>
        <w:t xml:space="preserve">, </w:t>
      </w:r>
      <w:r w:rsidR="00BE2D0B">
        <w:rPr>
          <w:rFonts w:ascii="Times New Roman" w:eastAsia="Times New Roman" w:hAnsi="Times New Roman" w:cs="Times New Roman"/>
          <w:sz w:val="20"/>
          <w:szCs w:val="20"/>
          <w:lang w:val="en-CA"/>
        </w:rPr>
        <w:t xml:space="preserve">and </w:t>
      </w:r>
      <w:r w:rsidR="00B04242">
        <w:rPr>
          <w:rFonts w:ascii="Times New Roman" w:eastAsia="Times New Roman" w:hAnsi="Times New Roman" w:cs="Times New Roman"/>
          <w:sz w:val="20"/>
          <w:szCs w:val="20"/>
          <w:lang w:val="en-CA"/>
        </w:rPr>
        <w:t>a need for a new approach</w:t>
      </w:r>
      <w:r>
        <w:rPr>
          <w:rFonts w:ascii="Times New Roman" w:eastAsia="Times New Roman" w:hAnsi="Times New Roman" w:cs="Times New Roman"/>
          <w:sz w:val="20"/>
          <w:szCs w:val="20"/>
          <w:lang w:val="en-CA"/>
        </w:rPr>
        <w:t xml:space="preserve"> that</w:t>
      </w:r>
      <w:r w:rsidR="00B313D1">
        <w:rPr>
          <w:rFonts w:ascii="Times New Roman" w:eastAsia="Times New Roman" w:hAnsi="Times New Roman" w:cs="Times New Roman"/>
          <w:sz w:val="20"/>
          <w:szCs w:val="20"/>
          <w:lang w:val="en-CA"/>
        </w:rPr>
        <w:t xml:space="preserve"> </w:t>
      </w:r>
      <w:r w:rsidR="47693358" w:rsidRPr="00852A3A">
        <w:rPr>
          <w:rFonts w:ascii="Times New Roman" w:eastAsia="Times New Roman" w:hAnsi="Times New Roman" w:cs="Times New Roman"/>
          <w:sz w:val="20"/>
          <w:szCs w:val="20"/>
          <w:lang w:val="en-CA"/>
        </w:rPr>
        <w:t>acknowledg</w:t>
      </w:r>
      <w:r>
        <w:rPr>
          <w:rFonts w:ascii="Times New Roman" w:eastAsia="Times New Roman" w:hAnsi="Times New Roman" w:cs="Times New Roman"/>
          <w:sz w:val="20"/>
          <w:szCs w:val="20"/>
          <w:lang w:val="en-CA"/>
        </w:rPr>
        <w:t>es</w:t>
      </w:r>
      <w:r w:rsidR="47693358" w:rsidRPr="00852A3A">
        <w:rPr>
          <w:rFonts w:ascii="Times New Roman" w:eastAsia="Times New Roman" w:hAnsi="Times New Roman" w:cs="Times New Roman"/>
          <w:sz w:val="20"/>
          <w:szCs w:val="20"/>
          <w:lang w:val="en-CA"/>
        </w:rPr>
        <w:t xml:space="preserve"> the centrality of </w:t>
      </w:r>
      <w:r w:rsidR="624ED779" w:rsidRPr="00852A3A">
        <w:rPr>
          <w:rFonts w:ascii="Times New Roman" w:eastAsia="Times New Roman" w:hAnsi="Times New Roman" w:cs="Times New Roman"/>
          <w:sz w:val="20"/>
          <w:szCs w:val="20"/>
          <w:lang w:val="en-CA"/>
        </w:rPr>
        <w:t>an IP</w:t>
      </w:r>
      <w:r w:rsidR="47693358" w:rsidRPr="00852A3A">
        <w:rPr>
          <w:rFonts w:ascii="Times New Roman" w:eastAsia="Times New Roman" w:hAnsi="Times New Roman" w:cs="Times New Roman"/>
          <w:sz w:val="20"/>
          <w:szCs w:val="20"/>
          <w:lang w:val="en-CA"/>
        </w:rPr>
        <w:t xml:space="preserve"> regime while providing</w:t>
      </w:r>
      <w:r w:rsidR="47D6967E" w:rsidRPr="00852A3A">
        <w:rPr>
          <w:rFonts w:ascii="Times New Roman" w:eastAsia="Times New Roman" w:hAnsi="Times New Roman" w:cs="Times New Roman"/>
          <w:sz w:val="20"/>
          <w:szCs w:val="20"/>
          <w:lang w:val="en-CA"/>
        </w:rPr>
        <w:t xml:space="preserve"> adequate</w:t>
      </w:r>
      <w:r w:rsidR="47693358" w:rsidRPr="00852A3A">
        <w:rPr>
          <w:rFonts w:ascii="Times New Roman" w:eastAsia="Times New Roman" w:hAnsi="Times New Roman" w:cs="Times New Roman"/>
          <w:sz w:val="20"/>
          <w:szCs w:val="20"/>
          <w:lang w:val="en-CA"/>
        </w:rPr>
        <w:t xml:space="preserve"> compensation to </w:t>
      </w:r>
      <w:r w:rsidR="67F705CA" w:rsidRPr="2435ED1C">
        <w:rPr>
          <w:rFonts w:ascii="Times New Roman" w:eastAsia="Times New Roman" w:hAnsi="Times New Roman" w:cs="Times New Roman"/>
          <w:sz w:val="20"/>
          <w:szCs w:val="20"/>
          <w:lang w:val="en-CA"/>
        </w:rPr>
        <w:t>scientific</w:t>
      </w:r>
      <w:r w:rsidR="7481BCD6" w:rsidRPr="00852A3A">
        <w:rPr>
          <w:rFonts w:ascii="Times New Roman" w:eastAsia="Times New Roman" w:hAnsi="Times New Roman" w:cs="Times New Roman"/>
          <w:sz w:val="20"/>
          <w:szCs w:val="20"/>
          <w:lang w:val="en-CA"/>
        </w:rPr>
        <w:t xml:space="preserve"> </w:t>
      </w:r>
      <w:r w:rsidR="47693358" w:rsidRPr="00852A3A">
        <w:rPr>
          <w:rFonts w:ascii="Times New Roman" w:eastAsia="Times New Roman" w:hAnsi="Times New Roman" w:cs="Times New Roman"/>
          <w:sz w:val="20"/>
          <w:szCs w:val="20"/>
          <w:lang w:val="en-CA"/>
        </w:rPr>
        <w:t>institutions</w:t>
      </w:r>
      <w:r w:rsidR="571EB385" w:rsidRPr="00852A3A">
        <w:rPr>
          <w:rFonts w:ascii="Times New Roman" w:eastAsia="Times New Roman" w:hAnsi="Times New Roman" w:cs="Times New Roman"/>
          <w:sz w:val="20"/>
          <w:szCs w:val="20"/>
          <w:lang w:val="en-CA"/>
        </w:rPr>
        <w:t xml:space="preserve"> </w:t>
      </w:r>
      <w:r w:rsidR="5A0925C4" w:rsidRPr="7697A9E7">
        <w:rPr>
          <w:rFonts w:ascii="Times New Roman" w:eastAsia="Times New Roman" w:hAnsi="Times New Roman" w:cs="Times New Roman"/>
          <w:sz w:val="20"/>
          <w:szCs w:val="20"/>
          <w:lang w:val="en-CA"/>
        </w:rPr>
        <w:t>in</w:t>
      </w:r>
      <w:r w:rsidR="571EB385" w:rsidRPr="00852A3A">
        <w:rPr>
          <w:rFonts w:ascii="Times New Roman" w:eastAsia="Times New Roman" w:hAnsi="Times New Roman" w:cs="Times New Roman"/>
          <w:sz w:val="20"/>
          <w:szCs w:val="20"/>
          <w:lang w:val="en-CA"/>
        </w:rPr>
        <w:t xml:space="preserve"> the </w:t>
      </w:r>
      <w:r w:rsidR="007F74C7">
        <w:rPr>
          <w:rFonts w:ascii="Times New Roman" w:eastAsia="Times New Roman" w:hAnsi="Times New Roman" w:cs="Times New Roman"/>
          <w:sz w:val="20"/>
          <w:szCs w:val="20"/>
          <w:lang w:val="en-CA"/>
        </w:rPr>
        <w:t>g</w:t>
      </w:r>
      <w:r w:rsidR="571EB385" w:rsidRPr="00852A3A">
        <w:rPr>
          <w:rFonts w:ascii="Times New Roman" w:eastAsia="Times New Roman" w:hAnsi="Times New Roman" w:cs="Times New Roman"/>
          <w:sz w:val="20"/>
          <w:szCs w:val="20"/>
          <w:lang w:val="en-CA"/>
        </w:rPr>
        <w:t xml:space="preserve">lobal South. </w:t>
      </w:r>
    </w:p>
    <w:p w14:paraId="4EC7A4A3" w14:textId="4FD3E7F9" w:rsidR="00D44ED4" w:rsidRDefault="002026B2" w:rsidP="4AF17CD0">
      <w:pPr>
        <w:spacing w:line="276" w:lineRule="auto"/>
        <w:jc w:val="both"/>
        <w:rPr>
          <w:rFonts w:ascii="Times New Roman" w:hAnsi="Times New Roman" w:cs="Times New Roman"/>
          <w:sz w:val="20"/>
          <w:szCs w:val="20"/>
          <w:lang w:val="en-CA"/>
        </w:rPr>
      </w:pPr>
      <w:r w:rsidRPr="002E294A">
        <w:rPr>
          <w:rFonts w:ascii="Times New Roman" w:hAnsi="Times New Roman" w:cs="Times New Roman"/>
          <w:b/>
          <w:bCs/>
          <w:sz w:val="20"/>
          <w:szCs w:val="20"/>
          <w:u w:val="single"/>
          <w:lang w:val="en-CA"/>
          <w:rPrChange w:id="31" w:author="Adrien Abécassis" w:date="2024-05-17T13:04:00Z" w16du:dateUtc="2024-05-17T11:04:00Z">
            <w:rPr>
              <w:rFonts w:ascii="Times New Roman" w:hAnsi="Times New Roman" w:cs="Times New Roman"/>
              <w:b/>
              <w:bCs/>
              <w:color w:val="FF0000"/>
              <w:sz w:val="20"/>
              <w:szCs w:val="20"/>
              <w:u w:val="single"/>
              <w:lang w:val="en-CA"/>
            </w:rPr>
          </w:rPrChange>
        </w:rPr>
        <w:t>Wor</w:t>
      </w:r>
      <w:r w:rsidR="00D001C7" w:rsidRPr="002E294A">
        <w:rPr>
          <w:rFonts w:ascii="Times New Roman" w:hAnsi="Times New Roman" w:cs="Times New Roman"/>
          <w:b/>
          <w:bCs/>
          <w:sz w:val="20"/>
          <w:szCs w:val="20"/>
          <w:u w:val="single"/>
          <w:lang w:val="en-CA"/>
          <w:rPrChange w:id="32" w:author="Adrien Abécassis" w:date="2024-05-17T13:04:00Z" w16du:dateUtc="2024-05-17T11:04:00Z">
            <w:rPr>
              <w:rFonts w:ascii="Times New Roman" w:hAnsi="Times New Roman" w:cs="Times New Roman"/>
              <w:b/>
              <w:bCs/>
              <w:color w:val="FF0000"/>
              <w:sz w:val="20"/>
              <w:szCs w:val="20"/>
              <w:u w:val="single"/>
              <w:lang w:val="en-CA"/>
            </w:rPr>
          </w:rPrChange>
        </w:rPr>
        <w:t>kstream</w:t>
      </w:r>
      <w:r w:rsidR="00D44ED4" w:rsidRPr="002E294A">
        <w:rPr>
          <w:rFonts w:ascii="Times New Roman" w:hAnsi="Times New Roman" w:cs="Times New Roman"/>
          <w:b/>
          <w:bCs/>
          <w:sz w:val="20"/>
          <w:szCs w:val="20"/>
          <w:u w:val="single"/>
          <w:lang w:val="en-CA"/>
          <w:rPrChange w:id="33" w:author="Adrien Abécassis" w:date="2024-05-17T13:04:00Z" w16du:dateUtc="2024-05-17T11:04:00Z">
            <w:rPr>
              <w:rFonts w:ascii="Times New Roman" w:hAnsi="Times New Roman" w:cs="Times New Roman"/>
              <w:b/>
              <w:bCs/>
              <w:color w:val="FF0000"/>
              <w:sz w:val="20"/>
              <w:szCs w:val="20"/>
              <w:u w:val="single"/>
              <w:lang w:val="en-CA"/>
            </w:rPr>
          </w:rPrChange>
        </w:rPr>
        <w:t xml:space="preserve"> </w:t>
      </w:r>
      <w:r w:rsidR="00D44ED4" w:rsidRPr="002E294A">
        <w:rPr>
          <w:rFonts w:ascii="Times New Roman" w:hAnsi="Times New Roman" w:cs="Times New Roman"/>
          <w:b/>
          <w:bCs/>
          <w:sz w:val="20"/>
          <w:szCs w:val="20"/>
          <w:u w:val="single"/>
          <w:lang w:val="en-CA"/>
        </w:rPr>
        <w:t>objective:</w:t>
      </w:r>
      <w:r w:rsidR="002E294A">
        <w:rPr>
          <w:rFonts w:ascii="Times New Roman" w:hAnsi="Times New Roman" w:cs="Times New Roman"/>
          <w:b/>
          <w:bCs/>
          <w:color w:val="FF0000"/>
          <w:sz w:val="20"/>
          <w:szCs w:val="20"/>
          <w:u w:val="single"/>
          <w:lang w:val="en-CA"/>
        </w:rPr>
        <w:t xml:space="preserve"> </w:t>
      </w:r>
      <w:r w:rsidR="0C4C65EE" w:rsidRPr="09676C85">
        <w:rPr>
          <w:rFonts w:ascii="Times New Roman" w:hAnsi="Times New Roman" w:cs="Times New Roman"/>
          <w:sz w:val="20"/>
          <w:szCs w:val="20"/>
          <w:lang w:val="en-CA"/>
        </w:rPr>
        <w:t>T</w:t>
      </w:r>
      <w:r w:rsidR="284CDA12" w:rsidRPr="09676C85">
        <w:rPr>
          <w:rFonts w:ascii="Times New Roman" w:hAnsi="Times New Roman" w:cs="Times New Roman"/>
          <w:sz w:val="20"/>
          <w:szCs w:val="20"/>
          <w:lang w:val="en-CA"/>
        </w:rPr>
        <w:t xml:space="preserve">o address </w:t>
      </w:r>
      <w:r w:rsidR="284CDA12" w:rsidRPr="0006AA0F">
        <w:rPr>
          <w:rFonts w:ascii="Times New Roman" w:hAnsi="Times New Roman" w:cs="Times New Roman"/>
          <w:sz w:val="20"/>
          <w:szCs w:val="20"/>
          <w:lang w:val="en-CA"/>
        </w:rPr>
        <w:t>these gaps, t</w:t>
      </w:r>
      <w:r w:rsidR="0C4C65EE" w:rsidRPr="0006AA0F">
        <w:rPr>
          <w:rFonts w:ascii="Times New Roman" w:hAnsi="Times New Roman" w:cs="Times New Roman"/>
          <w:sz w:val="20"/>
          <w:szCs w:val="20"/>
          <w:lang w:val="en-CA"/>
        </w:rPr>
        <w:t>he</w:t>
      </w:r>
      <w:r w:rsidR="0C4C65EE" w:rsidRPr="3526F941">
        <w:rPr>
          <w:rFonts w:ascii="Times New Roman" w:hAnsi="Times New Roman" w:cs="Times New Roman"/>
          <w:sz w:val="20"/>
          <w:szCs w:val="20"/>
          <w:lang w:val="en-CA"/>
        </w:rPr>
        <w:t xml:space="preserve"> Paris Peace Forum </w:t>
      </w:r>
      <w:r w:rsidR="62D32C73" w:rsidRPr="286DDA51">
        <w:rPr>
          <w:rFonts w:ascii="Times New Roman" w:hAnsi="Times New Roman" w:cs="Times New Roman"/>
          <w:sz w:val="20"/>
          <w:szCs w:val="20"/>
          <w:lang w:val="en-CA"/>
        </w:rPr>
        <w:t xml:space="preserve">proposes the </w:t>
      </w:r>
      <w:r w:rsidR="0C4C65EE" w:rsidRPr="034FAF21">
        <w:rPr>
          <w:rFonts w:ascii="Times New Roman" w:hAnsi="Times New Roman" w:cs="Times New Roman"/>
          <w:sz w:val="20"/>
          <w:szCs w:val="20"/>
          <w:lang w:val="en-CA"/>
        </w:rPr>
        <w:t>develop</w:t>
      </w:r>
      <w:r w:rsidR="272E6A43" w:rsidRPr="034FAF21">
        <w:rPr>
          <w:rFonts w:ascii="Times New Roman" w:hAnsi="Times New Roman" w:cs="Times New Roman"/>
          <w:sz w:val="20"/>
          <w:szCs w:val="20"/>
          <w:lang w:val="en-CA"/>
        </w:rPr>
        <w:t>ment of</w:t>
      </w:r>
      <w:r w:rsidR="0C4C65EE" w:rsidRPr="3526F941">
        <w:rPr>
          <w:rFonts w:ascii="Times New Roman" w:hAnsi="Times New Roman" w:cs="Times New Roman"/>
          <w:sz w:val="20"/>
          <w:szCs w:val="20"/>
          <w:lang w:val="en-CA"/>
        </w:rPr>
        <w:t xml:space="preserve"> an innovative financing mechanism </w:t>
      </w:r>
      <w:r w:rsidR="1854B580" w:rsidRPr="74BBCE04">
        <w:rPr>
          <w:rFonts w:ascii="Times New Roman" w:hAnsi="Times New Roman" w:cs="Times New Roman"/>
          <w:sz w:val="20"/>
          <w:szCs w:val="20"/>
          <w:lang w:val="en-CA"/>
        </w:rPr>
        <w:t>to</w:t>
      </w:r>
      <w:r w:rsidR="0C4C65EE" w:rsidRPr="3526F941">
        <w:rPr>
          <w:rFonts w:ascii="Times New Roman" w:hAnsi="Times New Roman" w:cs="Times New Roman"/>
          <w:sz w:val="20"/>
          <w:szCs w:val="20"/>
          <w:lang w:val="en-CA"/>
        </w:rPr>
        <w:t xml:space="preserve"> </w:t>
      </w:r>
      <w:r w:rsidR="0C4C65EE" w:rsidRPr="222BDCA9">
        <w:rPr>
          <w:rFonts w:ascii="Times New Roman" w:hAnsi="Times New Roman" w:cs="Times New Roman"/>
          <w:sz w:val="20"/>
          <w:szCs w:val="20"/>
          <w:lang w:val="en-CA"/>
        </w:rPr>
        <w:t>compensat</w:t>
      </w:r>
      <w:r w:rsidR="4664F5C4" w:rsidRPr="222BDCA9">
        <w:rPr>
          <w:rFonts w:ascii="Times New Roman" w:hAnsi="Times New Roman" w:cs="Times New Roman"/>
          <w:sz w:val="20"/>
          <w:szCs w:val="20"/>
          <w:lang w:val="en-CA"/>
        </w:rPr>
        <w:t>e</w:t>
      </w:r>
      <w:r w:rsidR="0C4C65EE" w:rsidRPr="3526F941">
        <w:rPr>
          <w:rFonts w:ascii="Times New Roman" w:hAnsi="Times New Roman" w:cs="Times New Roman"/>
          <w:sz w:val="20"/>
          <w:szCs w:val="20"/>
          <w:lang w:val="en-CA"/>
        </w:rPr>
        <w:t xml:space="preserve"> scientific contributors to pandemic preparedness</w:t>
      </w:r>
      <w:r w:rsidR="23F3DC72" w:rsidRPr="34259BE8">
        <w:rPr>
          <w:rFonts w:ascii="Times New Roman" w:hAnsi="Times New Roman" w:cs="Times New Roman"/>
          <w:sz w:val="20"/>
          <w:szCs w:val="20"/>
          <w:lang w:val="en-CA"/>
        </w:rPr>
        <w:t xml:space="preserve"> </w:t>
      </w:r>
      <w:r w:rsidR="23F3DC72" w:rsidRPr="71C28F16">
        <w:rPr>
          <w:rFonts w:ascii="Times New Roman" w:hAnsi="Times New Roman" w:cs="Times New Roman"/>
          <w:sz w:val="20"/>
          <w:szCs w:val="20"/>
          <w:lang w:val="en-CA"/>
        </w:rPr>
        <w:t xml:space="preserve">from </w:t>
      </w:r>
      <w:r w:rsidR="23F3DC72" w:rsidRPr="1E9CAAE1">
        <w:rPr>
          <w:rFonts w:ascii="Times New Roman" w:hAnsi="Times New Roman" w:cs="Times New Roman"/>
          <w:sz w:val="20"/>
          <w:szCs w:val="20"/>
          <w:lang w:val="en-CA"/>
        </w:rPr>
        <w:t>LMICs</w:t>
      </w:r>
      <w:r w:rsidR="0C4C65EE" w:rsidRPr="1E9CAAE1">
        <w:rPr>
          <w:rFonts w:ascii="Times New Roman" w:hAnsi="Times New Roman" w:cs="Times New Roman"/>
          <w:sz w:val="20"/>
          <w:szCs w:val="20"/>
          <w:lang w:val="en-CA"/>
        </w:rPr>
        <w:t>.</w:t>
      </w:r>
      <w:r w:rsidR="0C4C65EE" w:rsidRPr="3526F941">
        <w:rPr>
          <w:rFonts w:ascii="Times New Roman" w:hAnsi="Times New Roman" w:cs="Times New Roman"/>
          <w:sz w:val="20"/>
          <w:szCs w:val="20"/>
          <w:lang w:val="en-CA"/>
        </w:rPr>
        <w:t xml:space="preserve"> This mechanism aims to </w:t>
      </w:r>
      <w:r w:rsidR="15FFC247" w:rsidRPr="1A2736A3">
        <w:rPr>
          <w:rFonts w:ascii="Times New Roman" w:hAnsi="Times New Roman" w:cs="Times New Roman"/>
          <w:sz w:val="20"/>
          <w:szCs w:val="20"/>
          <w:lang w:val="en-CA"/>
        </w:rPr>
        <w:t xml:space="preserve">correct imbalances </w:t>
      </w:r>
      <w:r w:rsidR="15FFC247" w:rsidRPr="536A2213">
        <w:rPr>
          <w:rFonts w:ascii="Times New Roman" w:hAnsi="Times New Roman" w:cs="Times New Roman"/>
          <w:sz w:val="20"/>
          <w:szCs w:val="20"/>
          <w:lang w:val="en-CA"/>
        </w:rPr>
        <w:t>exposed</w:t>
      </w:r>
      <w:r w:rsidR="0C4C65EE" w:rsidRPr="3526F941">
        <w:rPr>
          <w:rFonts w:ascii="Times New Roman" w:hAnsi="Times New Roman" w:cs="Times New Roman"/>
          <w:sz w:val="20"/>
          <w:szCs w:val="20"/>
          <w:lang w:val="en-CA"/>
        </w:rPr>
        <w:t xml:space="preserve"> during the COVID-19 pandemic and to </w:t>
      </w:r>
      <w:r w:rsidR="69BCE713" w:rsidRPr="6BCE3AFB">
        <w:rPr>
          <w:rFonts w:ascii="Times New Roman" w:hAnsi="Times New Roman" w:cs="Times New Roman"/>
          <w:sz w:val="20"/>
          <w:szCs w:val="20"/>
          <w:lang w:val="en-CA"/>
        </w:rPr>
        <w:t xml:space="preserve">secure </w:t>
      </w:r>
      <w:r w:rsidR="0C4C65EE" w:rsidRPr="6BCE3AFB">
        <w:rPr>
          <w:rFonts w:ascii="Times New Roman" w:hAnsi="Times New Roman" w:cs="Times New Roman"/>
          <w:sz w:val="20"/>
          <w:szCs w:val="20"/>
          <w:lang w:val="en-CA"/>
        </w:rPr>
        <w:t>support</w:t>
      </w:r>
      <w:r w:rsidR="0C4C65EE" w:rsidRPr="3526F941">
        <w:rPr>
          <w:rFonts w:ascii="Times New Roman" w:hAnsi="Times New Roman" w:cs="Times New Roman"/>
          <w:sz w:val="20"/>
          <w:szCs w:val="20"/>
          <w:lang w:val="en-CA"/>
        </w:rPr>
        <w:t xml:space="preserve"> from global health stakeholders</w:t>
      </w:r>
      <w:r w:rsidR="43BE05F2" w:rsidRPr="4BA0D2CA">
        <w:rPr>
          <w:rFonts w:ascii="Times New Roman" w:hAnsi="Times New Roman" w:cs="Times New Roman"/>
          <w:sz w:val="20"/>
          <w:szCs w:val="20"/>
          <w:lang w:val="en-CA"/>
        </w:rPr>
        <w:t xml:space="preserve"> </w:t>
      </w:r>
      <w:r w:rsidR="43BE05F2" w:rsidRPr="39204288">
        <w:rPr>
          <w:rFonts w:ascii="Times New Roman" w:hAnsi="Times New Roman" w:cs="Times New Roman"/>
          <w:sz w:val="20"/>
          <w:szCs w:val="20"/>
          <w:lang w:val="en-CA"/>
        </w:rPr>
        <w:t>for a fairer benefit-sharing model</w:t>
      </w:r>
      <w:r w:rsidR="0C4C65EE" w:rsidRPr="3526F941">
        <w:rPr>
          <w:rFonts w:ascii="Times New Roman" w:hAnsi="Times New Roman" w:cs="Times New Roman"/>
          <w:sz w:val="20"/>
          <w:szCs w:val="20"/>
          <w:lang w:val="en-CA"/>
        </w:rPr>
        <w:t xml:space="preserve">. </w:t>
      </w:r>
    </w:p>
    <w:p w14:paraId="07F5804A" w14:textId="77777777" w:rsidR="002E294A" w:rsidRDefault="0198D3C1" w:rsidP="6B649E80">
      <w:pPr>
        <w:spacing w:line="276" w:lineRule="auto"/>
        <w:jc w:val="both"/>
        <w:rPr>
          <w:rFonts w:ascii="Times New Roman" w:hAnsi="Times New Roman" w:cs="Times New Roman"/>
          <w:sz w:val="20"/>
          <w:szCs w:val="20"/>
          <w:lang w:val="en-CA"/>
        </w:rPr>
      </w:pPr>
      <w:r w:rsidRPr="38AA1329">
        <w:rPr>
          <w:rFonts w:ascii="Times New Roman" w:hAnsi="Times New Roman" w:cs="Times New Roman"/>
          <w:b/>
          <w:bCs/>
          <w:sz w:val="20"/>
          <w:szCs w:val="20"/>
          <w:u w:val="single"/>
          <w:lang w:val="en-CA"/>
        </w:rPr>
        <w:t>Approach</w:t>
      </w:r>
      <w:r w:rsidRPr="38AA1329">
        <w:rPr>
          <w:rFonts w:ascii="Times New Roman" w:hAnsi="Times New Roman" w:cs="Times New Roman"/>
          <w:sz w:val="20"/>
          <w:szCs w:val="20"/>
          <w:lang w:val="en-CA"/>
        </w:rPr>
        <w:t xml:space="preserve">: </w:t>
      </w:r>
      <w:r w:rsidR="46A9C042" w:rsidRPr="42286C4A">
        <w:rPr>
          <w:rFonts w:ascii="Times New Roman" w:hAnsi="Times New Roman" w:cs="Times New Roman"/>
          <w:sz w:val="20"/>
          <w:szCs w:val="20"/>
          <w:lang w:val="en-CA"/>
        </w:rPr>
        <w:t>Drawing inspiration from successful models in other sectors, such as</w:t>
      </w:r>
      <w:r w:rsidR="02EF3B34" w:rsidRPr="6C562DFF">
        <w:rPr>
          <w:rFonts w:ascii="Times New Roman" w:hAnsi="Times New Roman" w:cs="Times New Roman"/>
          <w:sz w:val="20"/>
          <w:szCs w:val="20"/>
          <w:lang w:val="en-CA"/>
        </w:rPr>
        <w:t xml:space="preserve"> </w:t>
      </w:r>
      <w:r w:rsidR="02EF3B34" w:rsidRPr="6B649E80">
        <w:rPr>
          <w:rFonts w:ascii="Times New Roman" w:hAnsi="Times New Roman" w:cs="Times New Roman"/>
          <w:sz w:val="20"/>
          <w:szCs w:val="20"/>
          <w:lang w:val="en-CA"/>
        </w:rPr>
        <w:t>the FIFA solidarity mechanism</w:t>
      </w:r>
      <w:r w:rsidR="00EB736E" w:rsidRPr="65B6342F">
        <w:rPr>
          <w:rFonts w:ascii="Times New Roman" w:hAnsi="Times New Roman" w:cs="Times New Roman"/>
          <w:sz w:val="20"/>
          <w:szCs w:val="20"/>
          <w:lang w:val="en-CA"/>
        </w:rPr>
        <w:t xml:space="preserve"> </w:t>
      </w:r>
      <w:r w:rsidR="00EB736E">
        <w:rPr>
          <w:rFonts w:ascii="Times New Roman" w:hAnsi="Times New Roman" w:cs="Times New Roman"/>
          <w:sz w:val="20"/>
          <w:szCs w:val="20"/>
          <w:lang w:val="en-CA"/>
        </w:rPr>
        <w:t>–</w:t>
      </w:r>
      <w:r w:rsidR="02EF3B34" w:rsidRPr="6B649E80">
        <w:rPr>
          <w:rFonts w:ascii="Times New Roman" w:hAnsi="Times New Roman" w:cs="Times New Roman"/>
          <w:sz w:val="20"/>
          <w:szCs w:val="20"/>
          <w:lang w:val="en-CA"/>
        </w:rPr>
        <w:t xml:space="preserve"> which compensates smaller</w:t>
      </w:r>
      <w:r w:rsidR="5CDB5FBE" w:rsidRPr="7F8A7914">
        <w:rPr>
          <w:rFonts w:ascii="Times New Roman" w:hAnsi="Times New Roman" w:cs="Times New Roman"/>
          <w:sz w:val="20"/>
          <w:szCs w:val="20"/>
          <w:lang w:val="en-CA"/>
        </w:rPr>
        <w:t xml:space="preserve"> </w:t>
      </w:r>
      <w:r w:rsidR="5CDB5FBE" w:rsidRPr="14AA09F0">
        <w:rPr>
          <w:rFonts w:ascii="Times New Roman" w:hAnsi="Times New Roman" w:cs="Times New Roman"/>
          <w:sz w:val="20"/>
          <w:szCs w:val="20"/>
          <w:lang w:val="en-CA"/>
        </w:rPr>
        <w:t>local</w:t>
      </w:r>
      <w:r w:rsidR="02EF3B34" w:rsidRPr="6B649E80">
        <w:rPr>
          <w:rFonts w:ascii="Times New Roman" w:hAnsi="Times New Roman" w:cs="Times New Roman"/>
          <w:sz w:val="20"/>
          <w:szCs w:val="20"/>
          <w:lang w:val="en-CA"/>
        </w:rPr>
        <w:t xml:space="preserve"> clubs </w:t>
      </w:r>
      <w:r w:rsidR="00C455C5">
        <w:rPr>
          <w:rFonts w:ascii="Times New Roman" w:hAnsi="Times New Roman" w:cs="Times New Roman"/>
          <w:sz w:val="20"/>
          <w:szCs w:val="20"/>
          <w:lang w:val="en-CA"/>
        </w:rPr>
        <w:t>when</w:t>
      </w:r>
      <w:r w:rsidR="02EF3B34" w:rsidRPr="6B649E80">
        <w:rPr>
          <w:rFonts w:ascii="Times New Roman" w:hAnsi="Times New Roman" w:cs="Times New Roman"/>
          <w:sz w:val="20"/>
          <w:szCs w:val="20"/>
          <w:lang w:val="en-CA"/>
        </w:rPr>
        <w:t xml:space="preserve"> successful players transfer later in their career</w:t>
      </w:r>
      <w:r w:rsidR="00C455C5">
        <w:rPr>
          <w:rFonts w:ascii="Times New Roman" w:hAnsi="Times New Roman" w:cs="Times New Roman"/>
          <w:sz w:val="20"/>
          <w:szCs w:val="20"/>
          <w:lang w:val="en-CA"/>
        </w:rPr>
        <w:t>s</w:t>
      </w:r>
      <w:r w:rsidR="5A57463E" w:rsidRPr="2F3C6F90">
        <w:rPr>
          <w:rFonts w:ascii="Times New Roman" w:hAnsi="Times New Roman" w:cs="Times New Roman"/>
          <w:sz w:val="20"/>
          <w:szCs w:val="20"/>
          <w:lang w:val="en-CA"/>
        </w:rPr>
        <w:t xml:space="preserve">, </w:t>
      </w:r>
      <w:r w:rsidR="1C3B8007" w:rsidRPr="65B6342F">
        <w:rPr>
          <w:rFonts w:ascii="Times New Roman" w:hAnsi="Times New Roman" w:cs="Times New Roman"/>
          <w:sz w:val="20"/>
          <w:szCs w:val="20"/>
          <w:lang w:val="en-CA"/>
        </w:rPr>
        <w:t>based on</w:t>
      </w:r>
      <w:r w:rsidR="02EF3B34" w:rsidRPr="6B649E80">
        <w:rPr>
          <w:rFonts w:ascii="Times New Roman" w:hAnsi="Times New Roman" w:cs="Times New Roman"/>
          <w:sz w:val="20"/>
          <w:szCs w:val="20"/>
          <w:lang w:val="en-CA"/>
        </w:rPr>
        <w:t xml:space="preserve"> their </w:t>
      </w:r>
      <w:r w:rsidR="00757323">
        <w:rPr>
          <w:rFonts w:ascii="Times New Roman" w:hAnsi="Times New Roman" w:cs="Times New Roman"/>
          <w:sz w:val="20"/>
          <w:szCs w:val="20"/>
          <w:lang w:val="en-CA"/>
        </w:rPr>
        <w:t>contribution to</w:t>
      </w:r>
      <w:r w:rsidR="02EF3B34" w:rsidRPr="6B649E80">
        <w:rPr>
          <w:rFonts w:ascii="Times New Roman" w:hAnsi="Times New Roman" w:cs="Times New Roman"/>
          <w:sz w:val="20"/>
          <w:szCs w:val="20"/>
          <w:lang w:val="en-CA"/>
        </w:rPr>
        <w:t xml:space="preserve"> </w:t>
      </w:r>
      <w:r w:rsidR="00A938CA">
        <w:rPr>
          <w:rFonts w:ascii="Times New Roman" w:hAnsi="Times New Roman" w:cs="Times New Roman"/>
          <w:sz w:val="20"/>
          <w:szCs w:val="20"/>
          <w:lang w:val="en-CA"/>
        </w:rPr>
        <w:t>eventual</w:t>
      </w:r>
      <w:r w:rsidR="02EF3B34" w:rsidRPr="6B649E80">
        <w:rPr>
          <w:rFonts w:ascii="Times New Roman" w:hAnsi="Times New Roman" w:cs="Times New Roman"/>
          <w:sz w:val="20"/>
          <w:szCs w:val="20"/>
          <w:lang w:val="en-CA"/>
        </w:rPr>
        <w:t xml:space="preserve"> high-end impact and revenue</w:t>
      </w:r>
      <w:r w:rsidR="52FFC652" w:rsidRPr="65B6342F">
        <w:rPr>
          <w:rFonts w:ascii="Times New Roman" w:hAnsi="Times New Roman" w:cs="Times New Roman"/>
          <w:sz w:val="20"/>
          <w:szCs w:val="20"/>
          <w:lang w:val="en-CA"/>
        </w:rPr>
        <w:t>, thus</w:t>
      </w:r>
      <w:r w:rsidR="3DAAE803" w:rsidRPr="65B6342F">
        <w:rPr>
          <w:rFonts w:ascii="Times New Roman" w:hAnsi="Times New Roman" w:cs="Times New Roman"/>
          <w:sz w:val="20"/>
          <w:szCs w:val="20"/>
          <w:lang w:val="en-CA"/>
        </w:rPr>
        <w:t xml:space="preserve"> enabling them to continue to nurture talents</w:t>
      </w:r>
      <w:r w:rsidR="0C2073DB" w:rsidRPr="65B6342F">
        <w:rPr>
          <w:rFonts w:ascii="Times New Roman" w:hAnsi="Times New Roman" w:cs="Times New Roman"/>
          <w:sz w:val="20"/>
          <w:szCs w:val="20"/>
          <w:lang w:val="en-CA"/>
        </w:rPr>
        <w:t xml:space="preserve"> – we aim to create a compensation framework that acknowledges and financially rewards contributions from smaller, yet pivotal, scientific institutions</w:t>
      </w:r>
      <w:r w:rsidR="02EF3B34" w:rsidRPr="65B6342F">
        <w:rPr>
          <w:rFonts w:ascii="Times New Roman" w:hAnsi="Times New Roman" w:cs="Times New Roman"/>
          <w:sz w:val="20"/>
          <w:szCs w:val="20"/>
          <w:lang w:val="en-CA"/>
        </w:rPr>
        <w:t xml:space="preserve">. </w:t>
      </w:r>
      <w:r w:rsidR="7A532186" w:rsidRPr="65B6342F">
        <w:rPr>
          <w:rFonts w:ascii="Times New Roman" w:hAnsi="Times New Roman" w:cs="Times New Roman"/>
          <w:sz w:val="20"/>
          <w:szCs w:val="20"/>
          <w:lang w:val="en-CA"/>
        </w:rPr>
        <w:t xml:space="preserve"> This analogy, though not perfect, provides a conceptual foundation for developing an innovative </w:t>
      </w:r>
      <w:r w:rsidR="7A532186" w:rsidRPr="2B2A4E91">
        <w:rPr>
          <w:rFonts w:ascii="Times New Roman" w:hAnsi="Times New Roman" w:cs="Times New Roman"/>
          <w:sz w:val="20"/>
          <w:szCs w:val="20"/>
          <w:lang w:val="en-CA"/>
        </w:rPr>
        <w:t xml:space="preserve">architecture in the health </w:t>
      </w:r>
      <w:proofErr w:type="gramStart"/>
      <w:r w:rsidR="7A532186" w:rsidRPr="2B2A4E91">
        <w:rPr>
          <w:rFonts w:ascii="Times New Roman" w:hAnsi="Times New Roman" w:cs="Times New Roman"/>
          <w:sz w:val="20"/>
          <w:szCs w:val="20"/>
          <w:lang w:val="en-CA"/>
        </w:rPr>
        <w:t>sector</w:t>
      </w:r>
      <w:r w:rsidR="02EF3B34" w:rsidRPr="6B649E80">
        <w:rPr>
          <w:rFonts w:ascii="Times New Roman" w:hAnsi="Times New Roman" w:cs="Times New Roman"/>
          <w:sz w:val="20"/>
          <w:szCs w:val="20"/>
          <w:lang w:val="en-CA"/>
        </w:rPr>
        <w:t xml:space="preserve"> </w:t>
      </w:r>
      <w:r w:rsidR="00A938CA">
        <w:rPr>
          <w:rFonts w:ascii="Times New Roman" w:hAnsi="Times New Roman" w:cs="Times New Roman"/>
          <w:sz w:val="20"/>
          <w:szCs w:val="20"/>
          <w:lang w:val="en-CA"/>
        </w:rPr>
        <w:t xml:space="preserve"> if</w:t>
      </w:r>
      <w:proofErr w:type="gramEnd"/>
      <w:r w:rsidR="02EF3B34" w:rsidRPr="6B649E80">
        <w:rPr>
          <w:rFonts w:ascii="Times New Roman" w:hAnsi="Times New Roman" w:cs="Times New Roman"/>
          <w:sz w:val="20"/>
          <w:szCs w:val="20"/>
          <w:lang w:val="en-CA"/>
        </w:rPr>
        <w:t xml:space="preserve"> in PPR, </w:t>
      </w:r>
      <w:r w:rsidR="00757323">
        <w:rPr>
          <w:rFonts w:ascii="Times New Roman" w:hAnsi="Times New Roman" w:cs="Times New Roman"/>
          <w:sz w:val="20"/>
          <w:szCs w:val="20"/>
          <w:lang w:val="en-CA"/>
        </w:rPr>
        <w:t>possibly serving as</w:t>
      </w:r>
      <w:r w:rsidR="02EF3B34" w:rsidRPr="6B649E80">
        <w:rPr>
          <w:rFonts w:ascii="Times New Roman" w:hAnsi="Times New Roman" w:cs="Times New Roman"/>
          <w:sz w:val="20"/>
          <w:szCs w:val="20"/>
          <w:lang w:val="en-CA"/>
        </w:rPr>
        <w:t xml:space="preserve"> an alternative path to progress on fair benefit-sharing in the pandemic agreement.</w:t>
      </w:r>
    </w:p>
    <w:p w14:paraId="25514325" w14:textId="633CE2A5" w:rsidR="00D44ED4" w:rsidRDefault="002E294A" w:rsidP="6B649E80">
      <w:pPr>
        <w:spacing w:line="276" w:lineRule="auto"/>
        <w:jc w:val="both"/>
        <w:rPr>
          <w:rFonts w:ascii="Times New Roman" w:hAnsi="Times New Roman" w:cs="Times New Roman"/>
          <w:sz w:val="20"/>
          <w:szCs w:val="20"/>
          <w:lang w:val="en-CA"/>
        </w:rPr>
      </w:pPr>
      <w:r w:rsidRPr="0EACD227">
        <w:rPr>
          <w:rFonts w:ascii="Times New Roman" w:eastAsia="Times New Roman" w:hAnsi="Times New Roman" w:cs="Times New Roman"/>
          <w:b/>
          <w:bCs/>
          <w:color w:val="0D0D0D" w:themeColor="text1" w:themeTint="F2"/>
          <w:sz w:val="20"/>
          <w:szCs w:val="20"/>
          <w:lang w:val="en-CA"/>
        </w:rPr>
        <w:t xml:space="preserve">Key actions and </w:t>
      </w:r>
      <w:r w:rsidRPr="1B3CC6AD">
        <w:rPr>
          <w:rFonts w:ascii="Times New Roman" w:eastAsia="Times New Roman" w:hAnsi="Times New Roman" w:cs="Times New Roman"/>
          <w:b/>
          <w:bCs/>
          <w:color w:val="0D0D0D" w:themeColor="text1" w:themeTint="F2"/>
          <w:sz w:val="20"/>
          <w:szCs w:val="20"/>
          <w:lang w:val="en-CA"/>
        </w:rPr>
        <w:t>operationalization</w:t>
      </w:r>
      <w:r w:rsidRPr="0EACD227">
        <w:rPr>
          <w:rFonts w:ascii="Times New Roman" w:eastAsia="Times New Roman" w:hAnsi="Times New Roman" w:cs="Times New Roman"/>
          <w:b/>
          <w:bCs/>
          <w:color w:val="0D0D0D" w:themeColor="text1" w:themeTint="F2"/>
          <w:sz w:val="20"/>
          <w:szCs w:val="20"/>
          <w:lang w:val="en-CA"/>
        </w:rPr>
        <w:t>:</w:t>
      </w:r>
    </w:p>
    <w:p w14:paraId="06150B25" w14:textId="44E3F0CD" w:rsidR="31A2AABA" w:rsidRDefault="3F2952C1" w:rsidP="002E294A">
      <w:pPr>
        <w:pStyle w:val="ListParagraph"/>
        <w:numPr>
          <w:ilvl w:val="0"/>
          <w:numId w:val="37"/>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0EACD227">
        <w:rPr>
          <w:rFonts w:ascii="Times New Roman" w:eastAsia="Times New Roman" w:hAnsi="Times New Roman" w:cs="Times New Roman"/>
          <w:b/>
          <w:bCs/>
          <w:color w:val="0D0D0D" w:themeColor="text1" w:themeTint="F2"/>
          <w:sz w:val="20"/>
          <w:szCs w:val="20"/>
          <w:lang w:val="en-CA"/>
        </w:rPr>
        <w:t xml:space="preserve"> </w:t>
      </w:r>
      <w:r w:rsidR="31A2AABA" w:rsidRPr="09DFA58A">
        <w:rPr>
          <w:rFonts w:ascii="Times New Roman" w:eastAsia="Times New Roman" w:hAnsi="Times New Roman" w:cs="Times New Roman"/>
          <w:b/>
          <w:bCs/>
          <w:color w:val="0D0D0D" w:themeColor="text1" w:themeTint="F2"/>
          <w:sz w:val="20"/>
          <w:szCs w:val="20"/>
          <w:lang w:val="en-CA"/>
        </w:rPr>
        <w:t>Develop the Mechanism:</w:t>
      </w:r>
    </w:p>
    <w:p w14:paraId="6ABC16C0" w14:textId="7A8B5BA2" w:rsidR="31A2AABA" w:rsidRDefault="2A41E2C6" w:rsidP="002E294A">
      <w:pPr>
        <w:pStyle w:val="ListParagraph"/>
        <w:numPr>
          <w:ilvl w:val="1"/>
          <w:numId w:val="4"/>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 xml:space="preserve">Research and Analysis; </w:t>
      </w:r>
      <w:r w:rsidR="67C7ABD0" w:rsidRPr="3525A6E0">
        <w:rPr>
          <w:rFonts w:ascii="Times New Roman" w:eastAsia="Times New Roman" w:hAnsi="Times New Roman" w:cs="Times New Roman"/>
          <w:color w:val="0D0D0D" w:themeColor="text1" w:themeTint="F2"/>
          <w:sz w:val="20"/>
          <w:szCs w:val="20"/>
          <w:lang w:val="en-CA"/>
        </w:rPr>
        <w:t xml:space="preserve">Conduct thorough research </w:t>
      </w:r>
      <w:r w:rsidR="3A967FB3" w:rsidRPr="3525A6E0">
        <w:rPr>
          <w:rFonts w:ascii="Times New Roman" w:hAnsi="Times New Roman" w:cs="Times New Roman"/>
          <w:sz w:val="20"/>
          <w:szCs w:val="20"/>
          <w:lang w:val="en-CA"/>
        </w:rPr>
        <w:t xml:space="preserve">with a diverse group of scientists, </w:t>
      </w:r>
      <w:proofErr w:type="gramStart"/>
      <w:r w:rsidR="3A967FB3" w:rsidRPr="3525A6E0">
        <w:rPr>
          <w:rFonts w:ascii="Times New Roman" w:hAnsi="Times New Roman" w:cs="Times New Roman"/>
          <w:sz w:val="20"/>
          <w:szCs w:val="20"/>
          <w:lang w:val="en-CA"/>
        </w:rPr>
        <w:t>experts</w:t>
      </w:r>
      <w:proofErr w:type="gramEnd"/>
      <w:r w:rsidR="3A967FB3" w:rsidRPr="3525A6E0">
        <w:rPr>
          <w:rFonts w:ascii="Times New Roman" w:hAnsi="Times New Roman" w:cs="Times New Roman"/>
          <w:sz w:val="20"/>
          <w:szCs w:val="20"/>
          <w:lang w:val="en-CA"/>
        </w:rPr>
        <w:t xml:space="preserve"> and policymakers</w:t>
      </w:r>
      <w:r w:rsidR="3A967FB3" w:rsidRPr="3525A6E0">
        <w:rPr>
          <w:rFonts w:ascii="Times New Roman" w:eastAsia="Times New Roman" w:hAnsi="Times New Roman" w:cs="Times New Roman"/>
          <w:color w:val="0D0D0D" w:themeColor="text1" w:themeTint="F2"/>
          <w:sz w:val="20"/>
          <w:szCs w:val="20"/>
          <w:lang w:val="en-CA"/>
        </w:rPr>
        <w:t xml:space="preserve"> </w:t>
      </w:r>
      <w:r w:rsidR="524D8EA3" w:rsidRPr="3525A6E0">
        <w:rPr>
          <w:rFonts w:ascii="Times New Roman" w:eastAsia="Times New Roman" w:hAnsi="Times New Roman" w:cs="Times New Roman"/>
          <w:color w:val="0D0D0D" w:themeColor="text1" w:themeTint="F2"/>
          <w:sz w:val="20"/>
          <w:szCs w:val="20"/>
          <w:lang w:val="en-CA"/>
        </w:rPr>
        <w:t xml:space="preserve">(Core Advisory Group) </w:t>
      </w:r>
      <w:r w:rsidR="05BEB3DD" w:rsidRPr="3525A6E0">
        <w:rPr>
          <w:rFonts w:ascii="Times New Roman" w:eastAsia="Times New Roman" w:hAnsi="Times New Roman" w:cs="Times New Roman"/>
          <w:color w:val="0D0D0D" w:themeColor="text1" w:themeTint="F2"/>
          <w:sz w:val="20"/>
          <w:szCs w:val="20"/>
          <w:lang w:val="en-CA"/>
        </w:rPr>
        <w:t xml:space="preserve">to identify gaps </w:t>
      </w:r>
      <w:r w:rsidR="7E848026" w:rsidRPr="3525A6E0">
        <w:rPr>
          <w:rFonts w:ascii="Times New Roman" w:eastAsia="Times New Roman" w:hAnsi="Times New Roman" w:cs="Times New Roman"/>
          <w:color w:val="0D0D0D" w:themeColor="text1" w:themeTint="F2"/>
          <w:sz w:val="20"/>
          <w:szCs w:val="20"/>
          <w:lang w:val="en-CA"/>
        </w:rPr>
        <w:t>and reasons for stalled progress in fair benefit-sharing in PPR architecture discussion (pandemic agreement) and</w:t>
      </w:r>
      <w:r w:rsidR="05BEB3DD" w:rsidRPr="3525A6E0">
        <w:rPr>
          <w:rFonts w:ascii="Times New Roman" w:eastAsia="Times New Roman" w:hAnsi="Times New Roman" w:cs="Times New Roman"/>
          <w:color w:val="0D0D0D" w:themeColor="text1" w:themeTint="F2"/>
          <w:sz w:val="20"/>
          <w:szCs w:val="20"/>
          <w:lang w:val="en-CA"/>
        </w:rPr>
        <w:t xml:space="preserve"> analyze existing models in other sectors, such as the FIFA solidarity mechanism</w:t>
      </w:r>
      <w:r w:rsidR="05F55158" w:rsidRPr="3525A6E0">
        <w:rPr>
          <w:rFonts w:ascii="Times New Roman" w:eastAsia="Times New Roman" w:hAnsi="Times New Roman" w:cs="Times New Roman"/>
          <w:color w:val="0D0D0D" w:themeColor="text1" w:themeTint="F2"/>
          <w:sz w:val="20"/>
          <w:szCs w:val="20"/>
          <w:lang w:val="en-CA"/>
        </w:rPr>
        <w:t xml:space="preserve"> and their applicability to global health.</w:t>
      </w:r>
    </w:p>
    <w:p w14:paraId="3481D26A" w14:textId="33FD4F2C" w:rsidR="31A2AABA" w:rsidRDefault="05F55158" w:rsidP="09DFA58A">
      <w:pPr>
        <w:pStyle w:val="ListParagraph"/>
        <w:numPr>
          <w:ilvl w:val="1"/>
          <w:numId w:val="4"/>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Design of the Framework: Collaborate with experts to draft a comprehensive proposal for compensation framework. This will include identifying the criteria for compensation, defining the structure of the mechanism, and establishing guidelines for implementation.</w:t>
      </w:r>
    </w:p>
    <w:p w14:paraId="6F7B6FA8" w14:textId="0E6A1ABC" w:rsidR="31A2AABA" w:rsidRDefault="05F55158" w:rsidP="09DFA58A">
      <w:pPr>
        <w:pStyle w:val="ListParagraph"/>
        <w:numPr>
          <w:ilvl w:val="1"/>
          <w:numId w:val="4"/>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Documentation: Produce a series of publications in leading journals and additional commissioned papers, to outline the framework and its components. Topics will cover dispute resolution mechanisms, intellectual property issues, and the role of scientists in PPR.</w:t>
      </w:r>
    </w:p>
    <w:p w14:paraId="6EAF5422" w14:textId="7D924D35" w:rsidR="31A2AABA" w:rsidRDefault="31A2AABA" w:rsidP="09DFA58A">
      <w:pPr>
        <w:pStyle w:val="ListParagraph"/>
        <w:numPr>
          <w:ilvl w:val="1"/>
          <w:numId w:val="4"/>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p>
    <w:p w14:paraId="475D87BB" w14:textId="173DAADE" w:rsidR="31A2AABA" w:rsidRDefault="31A2AABA" w:rsidP="002E294A">
      <w:pPr>
        <w:pStyle w:val="ListParagraph"/>
        <w:numPr>
          <w:ilvl w:val="0"/>
          <w:numId w:val="37"/>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b/>
          <w:bCs/>
          <w:color w:val="0D0D0D" w:themeColor="text1" w:themeTint="F2"/>
          <w:sz w:val="20"/>
          <w:szCs w:val="20"/>
          <w:lang w:val="en-CA"/>
        </w:rPr>
        <w:t>Raise Awareness:</w:t>
      </w:r>
    </w:p>
    <w:p w14:paraId="79387167" w14:textId="103E0FCD" w:rsidR="31A2AABA" w:rsidRDefault="2292BFF0" w:rsidP="3525A6E0">
      <w:pPr>
        <w:pStyle w:val="ListParagraph"/>
        <w:numPr>
          <w:ilvl w:val="1"/>
          <w:numId w:val="3"/>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 xml:space="preserve">Stakeholder Consultations: </w:t>
      </w:r>
      <w:r w:rsidR="5892F49F" w:rsidRPr="3525A6E0">
        <w:rPr>
          <w:rFonts w:ascii="Times New Roman" w:eastAsia="Times New Roman" w:hAnsi="Times New Roman" w:cs="Times New Roman"/>
          <w:color w:val="0D0D0D" w:themeColor="text1" w:themeTint="F2"/>
          <w:sz w:val="20"/>
          <w:szCs w:val="20"/>
          <w:lang w:val="en-CA"/>
        </w:rPr>
        <w:t>Initiate debates and discussions with key stakeholders</w:t>
      </w:r>
      <w:r w:rsidRPr="3525A6E0">
        <w:rPr>
          <w:rFonts w:ascii="Times New Roman" w:eastAsia="Times New Roman" w:hAnsi="Times New Roman" w:cs="Times New Roman"/>
          <w:color w:val="0D0D0D" w:themeColor="text1" w:themeTint="F2"/>
          <w:sz w:val="20"/>
          <w:szCs w:val="20"/>
          <w:lang w:val="en-CA"/>
        </w:rPr>
        <w:t xml:space="preserve"> through workshops and webinars to stimulate debate and gather feedback from key stakeholders, including the private sector, </w:t>
      </w:r>
      <w:r w:rsidR="4290C30E" w:rsidRPr="3525A6E0">
        <w:rPr>
          <w:rFonts w:ascii="Times New Roman" w:eastAsia="Times New Roman" w:hAnsi="Times New Roman" w:cs="Times New Roman"/>
          <w:color w:val="0D0D0D" w:themeColor="text1" w:themeTint="F2"/>
          <w:sz w:val="20"/>
          <w:szCs w:val="20"/>
          <w:lang w:val="en-CA"/>
        </w:rPr>
        <w:t>policymakers, health experts, and representatives from LMICs</w:t>
      </w:r>
      <w:r w:rsidRPr="3525A6E0">
        <w:rPr>
          <w:rFonts w:ascii="Times New Roman" w:eastAsia="Times New Roman" w:hAnsi="Times New Roman" w:cs="Times New Roman"/>
          <w:color w:val="0D0D0D" w:themeColor="text1" w:themeTint="F2"/>
          <w:sz w:val="20"/>
          <w:szCs w:val="20"/>
          <w:lang w:val="en-CA"/>
        </w:rPr>
        <w:t>, and international organizations.</w:t>
      </w:r>
    </w:p>
    <w:p w14:paraId="7DF2BFBC" w14:textId="3F7B0EC0" w:rsidR="31A2AABA" w:rsidRDefault="16F7BCC7" w:rsidP="3525A6E0">
      <w:pPr>
        <w:pStyle w:val="ListParagraph"/>
        <w:numPr>
          <w:ilvl w:val="1"/>
          <w:numId w:val="3"/>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Major International Events: Present the framework at major international health and policy events to raise awareness and build momentum. Events may include the World Health Assembly, PPF, and other relevant forums.</w:t>
      </w:r>
    </w:p>
    <w:p w14:paraId="198ED5CA" w14:textId="60D6AFC2" w:rsidR="31A2AABA" w:rsidRDefault="16F7BCC7" w:rsidP="3525A6E0">
      <w:pPr>
        <w:pStyle w:val="ListParagraph"/>
        <w:numPr>
          <w:ilvl w:val="1"/>
          <w:numId w:val="3"/>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Publication and Media Outreach: Launch a targeted media campaign to highlight the importance of fair benefit sharing and the proposed mechanism. Use op-eds, articles, and social media to reach a broad audience.</w:t>
      </w:r>
    </w:p>
    <w:p w14:paraId="14CEB545" w14:textId="0E6CFE6B" w:rsidR="31A2AABA" w:rsidRDefault="31A2AABA" w:rsidP="002E294A">
      <w:pPr>
        <w:pStyle w:val="ListParagraph"/>
        <w:numPr>
          <w:ilvl w:val="0"/>
          <w:numId w:val="37"/>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b/>
          <w:bCs/>
          <w:color w:val="0D0D0D" w:themeColor="text1" w:themeTint="F2"/>
          <w:sz w:val="20"/>
          <w:szCs w:val="20"/>
          <w:lang w:val="en-CA"/>
        </w:rPr>
        <w:t>Build Political Support:</w:t>
      </w:r>
    </w:p>
    <w:p w14:paraId="06F4E7F3" w14:textId="1561006D" w:rsidR="31A2AABA" w:rsidRDefault="3F1ACC89" w:rsidP="3525A6E0">
      <w:pPr>
        <w:pStyle w:val="ListParagraph"/>
        <w:numPr>
          <w:ilvl w:val="1"/>
          <w:numId w:val="2"/>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 xml:space="preserve">Coalition Building: Establish a core advisory group comprising key global health stakeholders, including representatives from LMICs, donor countries, international organizations, </w:t>
      </w:r>
      <w:proofErr w:type="gramStart"/>
      <w:r w:rsidRPr="3525A6E0">
        <w:rPr>
          <w:rFonts w:ascii="Times New Roman" w:eastAsia="Times New Roman" w:hAnsi="Times New Roman" w:cs="Times New Roman"/>
          <w:color w:val="0D0D0D" w:themeColor="text1" w:themeTint="F2"/>
          <w:sz w:val="20"/>
          <w:szCs w:val="20"/>
          <w:lang w:val="en-CA"/>
        </w:rPr>
        <w:t>academics</w:t>
      </w:r>
      <w:proofErr w:type="gramEnd"/>
      <w:r w:rsidRPr="3525A6E0">
        <w:rPr>
          <w:rFonts w:ascii="Times New Roman" w:eastAsia="Times New Roman" w:hAnsi="Times New Roman" w:cs="Times New Roman"/>
          <w:color w:val="0D0D0D" w:themeColor="text1" w:themeTint="F2"/>
          <w:sz w:val="20"/>
          <w:szCs w:val="20"/>
          <w:lang w:val="en-CA"/>
        </w:rPr>
        <w:t xml:space="preserve"> and NGOs.</w:t>
      </w:r>
      <w:r w:rsidR="09BEB584" w:rsidRPr="3525A6E0">
        <w:rPr>
          <w:rFonts w:ascii="Times New Roman" w:eastAsia="Times New Roman" w:hAnsi="Times New Roman" w:cs="Times New Roman"/>
          <w:color w:val="0D0D0D" w:themeColor="text1" w:themeTint="F2"/>
          <w:sz w:val="20"/>
          <w:szCs w:val="20"/>
          <w:lang w:val="en-CA"/>
        </w:rPr>
        <w:t xml:space="preserve"> Seek endorsements from influential global health organizations and leaders to build credibility and support for the mechanism.</w:t>
      </w:r>
      <w:r w:rsidRPr="3525A6E0">
        <w:rPr>
          <w:rFonts w:ascii="Times New Roman" w:eastAsia="Times New Roman" w:hAnsi="Times New Roman" w:cs="Times New Roman"/>
          <w:color w:val="0D0D0D" w:themeColor="text1" w:themeTint="F2"/>
          <w:sz w:val="20"/>
          <w:szCs w:val="20"/>
          <w:lang w:val="en-CA"/>
        </w:rPr>
        <w:t xml:space="preserve"> This group will provide strategic guidance and support for the initiative.</w:t>
      </w:r>
    </w:p>
    <w:p w14:paraId="5107A69F" w14:textId="725D39CD" w:rsidR="31A2AABA" w:rsidRDefault="29BB6D38" w:rsidP="3525A6E0">
      <w:pPr>
        <w:pStyle w:val="ListParagraph"/>
        <w:numPr>
          <w:ilvl w:val="1"/>
          <w:numId w:val="2"/>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 xml:space="preserve">Political Advocacy: </w:t>
      </w:r>
      <w:r w:rsidR="089B44AD" w:rsidRPr="3525A6E0">
        <w:rPr>
          <w:rFonts w:ascii="Times New Roman" w:eastAsia="Times New Roman" w:hAnsi="Times New Roman" w:cs="Times New Roman"/>
          <w:color w:val="0D0D0D" w:themeColor="text1" w:themeTint="F2"/>
          <w:sz w:val="20"/>
          <w:szCs w:val="20"/>
          <w:lang w:val="en-CA"/>
        </w:rPr>
        <w:t xml:space="preserve">Host consultations </w:t>
      </w:r>
      <w:r w:rsidRPr="3525A6E0">
        <w:rPr>
          <w:rFonts w:ascii="Times New Roman" w:eastAsia="Times New Roman" w:hAnsi="Times New Roman" w:cs="Times New Roman"/>
          <w:color w:val="0D0D0D" w:themeColor="text1" w:themeTint="F2"/>
          <w:sz w:val="20"/>
          <w:szCs w:val="20"/>
          <w:lang w:val="en-CA"/>
        </w:rPr>
        <w:t>with policymakers and political leaders to garner support for the mechanism. Use high-level meetings and diplomatic channels to build a coalition of backers.</w:t>
      </w:r>
    </w:p>
    <w:p w14:paraId="1F708FD6" w14:textId="1F0A0BFA" w:rsidR="31A2AABA" w:rsidRDefault="31A2AABA" w:rsidP="002E294A">
      <w:pPr>
        <w:pStyle w:val="ListParagraph"/>
        <w:numPr>
          <w:ilvl w:val="0"/>
          <w:numId w:val="37"/>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b/>
          <w:bCs/>
          <w:color w:val="0D0D0D" w:themeColor="text1" w:themeTint="F2"/>
          <w:sz w:val="20"/>
          <w:szCs w:val="20"/>
          <w:lang w:val="en-CA"/>
        </w:rPr>
        <w:t>Integrate with Multilateral Frameworks:</w:t>
      </w:r>
    </w:p>
    <w:p w14:paraId="11AC3E48" w14:textId="67DC64B7" w:rsidR="31A2AABA" w:rsidRDefault="067DFEB5" w:rsidP="002E294A">
      <w:pPr>
        <w:pStyle w:val="ListParagraph"/>
        <w:numPr>
          <w:ilvl w:val="1"/>
          <w:numId w:val="1"/>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lastRenderedPageBreak/>
        <w:t xml:space="preserve"> Alignment </w:t>
      </w:r>
      <w:proofErr w:type="spellStart"/>
      <w:r w:rsidRPr="3525A6E0">
        <w:rPr>
          <w:rFonts w:ascii="Times New Roman" w:eastAsia="Times New Roman" w:hAnsi="Times New Roman" w:cs="Times New Roman"/>
          <w:color w:val="0D0D0D" w:themeColor="text1" w:themeTint="F2"/>
          <w:sz w:val="20"/>
          <w:szCs w:val="20"/>
          <w:lang w:val="en-CA"/>
        </w:rPr>
        <w:t>with</w:t>
      </w:r>
      <w:r w:rsidR="1F537CC5" w:rsidRPr="3525A6E0">
        <w:rPr>
          <w:rFonts w:ascii="Times New Roman" w:eastAsia="Times New Roman" w:hAnsi="Times New Roman" w:cs="Times New Roman"/>
          <w:color w:val="0D0D0D" w:themeColor="text1" w:themeTint="F2"/>
          <w:sz w:val="20"/>
          <w:szCs w:val="20"/>
          <w:lang w:val="en-CA"/>
        </w:rPr>
        <w:t>P</w:t>
      </w:r>
      <w:r w:rsidR="31A2AABA" w:rsidRPr="3525A6E0">
        <w:rPr>
          <w:rFonts w:ascii="Times New Roman" w:eastAsia="Times New Roman" w:hAnsi="Times New Roman" w:cs="Times New Roman"/>
          <w:color w:val="0D0D0D" w:themeColor="text1" w:themeTint="F2"/>
          <w:sz w:val="20"/>
          <w:szCs w:val="20"/>
          <w:lang w:val="en-CA"/>
        </w:rPr>
        <w:t>andemic</w:t>
      </w:r>
      <w:proofErr w:type="spellEnd"/>
      <w:r w:rsidR="31A2AABA" w:rsidRPr="3525A6E0">
        <w:rPr>
          <w:rFonts w:ascii="Times New Roman" w:eastAsia="Times New Roman" w:hAnsi="Times New Roman" w:cs="Times New Roman"/>
          <w:color w:val="0D0D0D" w:themeColor="text1" w:themeTint="F2"/>
          <w:sz w:val="20"/>
          <w:szCs w:val="20"/>
          <w:lang w:val="en-CA"/>
        </w:rPr>
        <w:t xml:space="preserve"> </w:t>
      </w:r>
      <w:r w:rsidR="776AF2B8" w:rsidRPr="3525A6E0">
        <w:rPr>
          <w:rFonts w:ascii="Times New Roman" w:eastAsia="Times New Roman" w:hAnsi="Times New Roman" w:cs="Times New Roman"/>
          <w:color w:val="0D0D0D" w:themeColor="text1" w:themeTint="F2"/>
          <w:sz w:val="20"/>
          <w:szCs w:val="20"/>
          <w:lang w:val="en-CA"/>
        </w:rPr>
        <w:t>A</w:t>
      </w:r>
      <w:r w:rsidR="31A2AABA" w:rsidRPr="3525A6E0">
        <w:rPr>
          <w:rFonts w:ascii="Times New Roman" w:eastAsia="Times New Roman" w:hAnsi="Times New Roman" w:cs="Times New Roman"/>
          <w:color w:val="0D0D0D" w:themeColor="text1" w:themeTint="F2"/>
          <w:sz w:val="20"/>
          <w:szCs w:val="20"/>
          <w:lang w:val="en-CA"/>
        </w:rPr>
        <w:t xml:space="preserve">greement </w:t>
      </w:r>
      <w:r w:rsidR="0D3154BB" w:rsidRPr="3525A6E0">
        <w:rPr>
          <w:rFonts w:ascii="Times New Roman" w:eastAsia="Times New Roman" w:hAnsi="Times New Roman" w:cs="Times New Roman"/>
          <w:color w:val="0D0D0D" w:themeColor="text1" w:themeTint="F2"/>
          <w:sz w:val="20"/>
          <w:szCs w:val="20"/>
          <w:lang w:val="en-CA"/>
        </w:rPr>
        <w:t>N</w:t>
      </w:r>
      <w:r w:rsidR="31A2AABA" w:rsidRPr="3525A6E0">
        <w:rPr>
          <w:rFonts w:ascii="Times New Roman" w:eastAsia="Times New Roman" w:hAnsi="Times New Roman" w:cs="Times New Roman"/>
          <w:color w:val="0D0D0D" w:themeColor="text1" w:themeTint="F2"/>
          <w:sz w:val="20"/>
          <w:szCs w:val="20"/>
          <w:lang w:val="en-CA"/>
        </w:rPr>
        <w:t>egotiations</w:t>
      </w:r>
      <w:r w:rsidR="4AF20A71" w:rsidRPr="3525A6E0">
        <w:rPr>
          <w:rFonts w:ascii="Times New Roman" w:eastAsia="Times New Roman" w:hAnsi="Times New Roman" w:cs="Times New Roman"/>
          <w:color w:val="0D0D0D" w:themeColor="text1" w:themeTint="F2"/>
          <w:sz w:val="20"/>
          <w:szCs w:val="20"/>
          <w:lang w:val="en-CA"/>
        </w:rPr>
        <w:t xml:space="preserve">: </w:t>
      </w:r>
      <w:r w:rsidR="51729AAB" w:rsidRPr="3525A6E0">
        <w:rPr>
          <w:rFonts w:ascii="Times New Roman" w:eastAsia="Times New Roman" w:hAnsi="Times New Roman" w:cs="Times New Roman"/>
          <w:color w:val="0D0D0D" w:themeColor="text1" w:themeTint="F2"/>
          <w:sz w:val="20"/>
          <w:szCs w:val="20"/>
          <w:lang w:val="en-CA"/>
        </w:rPr>
        <w:t>Work closely with ongoing pandemic agreement negotiations and c</w:t>
      </w:r>
      <w:r w:rsidR="35413E34" w:rsidRPr="3525A6E0">
        <w:rPr>
          <w:rFonts w:ascii="Times New Roman" w:eastAsia="Times New Roman" w:hAnsi="Times New Roman" w:cs="Times New Roman"/>
          <w:color w:val="0D0D0D" w:themeColor="text1" w:themeTint="F2"/>
          <w:sz w:val="20"/>
          <w:szCs w:val="20"/>
          <w:lang w:val="en-CA"/>
        </w:rPr>
        <w:t>oordinate with relevant stakeholders to</w:t>
      </w:r>
      <w:r w:rsidR="443DDA9A" w:rsidRPr="3525A6E0">
        <w:rPr>
          <w:rFonts w:ascii="Times New Roman" w:eastAsia="Times New Roman" w:hAnsi="Times New Roman" w:cs="Times New Roman"/>
          <w:color w:val="0D0D0D" w:themeColor="text1" w:themeTint="F2"/>
          <w:sz w:val="20"/>
          <w:szCs w:val="20"/>
          <w:lang w:val="en-CA"/>
        </w:rPr>
        <w:t xml:space="preserve"> </w:t>
      </w:r>
      <w:r w:rsidR="0BEA98CE" w:rsidRPr="3525A6E0">
        <w:rPr>
          <w:rFonts w:ascii="Times New Roman" w:eastAsia="Times New Roman" w:hAnsi="Times New Roman" w:cs="Times New Roman"/>
          <w:color w:val="0D0D0D" w:themeColor="text1" w:themeTint="F2"/>
          <w:sz w:val="20"/>
          <w:szCs w:val="20"/>
          <w:lang w:val="en-CA"/>
        </w:rPr>
        <w:t>ensure discussions on</w:t>
      </w:r>
      <w:r w:rsidR="443DDA9A" w:rsidRPr="3525A6E0">
        <w:rPr>
          <w:rFonts w:ascii="Times New Roman" w:eastAsia="Times New Roman" w:hAnsi="Times New Roman" w:cs="Times New Roman"/>
          <w:color w:val="0D0D0D" w:themeColor="text1" w:themeTint="F2"/>
          <w:sz w:val="20"/>
          <w:szCs w:val="20"/>
          <w:lang w:val="en-CA"/>
        </w:rPr>
        <w:t xml:space="preserve"> the </w:t>
      </w:r>
      <w:r w:rsidR="5CDB32FF" w:rsidRPr="3525A6E0">
        <w:rPr>
          <w:rFonts w:ascii="Times New Roman" w:eastAsia="Times New Roman" w:hAnsi="Times New Roman" w:cs="Times New Roman"/>
          <w:color w:val="0D0D0D" w:themeColor="text1" w:themeTint="F2"/>
          <w:sz w:val="20"/>
          <w:szCs w:val="20"/>
          <w:lang w:val="en-CA"/>
        </w:rPr>
        <w:t xml:space="preserve">proposed mechanism </w:t>
      </w:r>
      <w:r w:rsidR="2BF7F6A4" w:rsidRPr="3525A6E0">
        <w:rPr>
          <w:rFonts w:ascii="Times New Roman" w:eastAsia="Times New Roman" w:hAnsi="Times New Roman" w:cs="Times New Roman"/>
          <w:color w:val="0D0D0D" w:themeColor="text1" w:themeTint="F2"/>
          <w:sz w:val="20"/>
          <w:szCs w:val="20"/>
          <w:lang w:val="en-CA"/>
        </w:rPr>
        <w:t>are</w:t>
      </w:r>
      <w:r w:rsidR="5CDB32FF" w:rsidRPr="3525A6E0">
        <w:rPr>
          <w:rFonts w:ascii="Times New Roman" w:eastAsia="Times New Roman" w:hAnsi="Times New Roman" w:cs="Times New Roman"/>
          <w:color w:val="0D0D0D" w:themeColor="text1" w:themeTint="F2"/>
          <w:sz w:val="20"/>
          <w:szCs w:val="20"/>
          <w:lang w:val="en-CA"/>
        </w:rPr>
        <w:t xml:space="preserve"> integrated into the global health architecture.</w:t>
      </w:r>
    </w:p>
    <w:p w14:paraId="1BD56DC4" w14:textId="08353D78" w:rsidR="00497DF7" w:rsidRPr="00EF739C" w:rsidRDefault="4FF0004D" w:rsidP="3526F941">
      <w:pPr>
        <w:spacing w:line="276" w:lineRule="auto"/>
        <w:jc w:val="both"/>
        <w:rPr>
          <w:rFonts w:ascii="Times New Roman" w:hAnsi="Times New Roman" w:cs="Times New Roman"/>
          <w:sz w:val="20"/>
          <w:szCs w:val="20"/>
          <w:lang w:val="en-CA"/>
        </w:rPr>
      </w:pPr>
      <w:r w:rsidRPr="3526F941">
        <w:rPr>
          <w:rFonts w:ascii="Times New Roman" w:hAnsi="Times New Roman" w:cs="Times New Roman"/>
          <w:b/>
          <w:bCs/>
          <w:color w:val="FF0000"/>
          <w:sz w:val="20"/>
          <w:szCs w:val="20"/>
          <w:u w:val="single"/>
          <w:lang w:val="en-CA"/>
        </w:rPr>
        <w:t>Timeline:</w:t>
      </w:r>
      <w:r w:rsidR="6E740107" w:rsidRPr="3526F941">
        <w:rPr>
          <w:rFonts w:ascii="Times New Roman" w:hAnsi="Times New Roman" w:cs="Times New Roman"/>
          <w:b/>
          <w:bCs/>
          <w:color w:val="FF0000"/>
          <w:sz w:val="20"/>
          <w:szCs w:val="20"/>
          <w:u w:val="single"/>
          <w:lang w:val="en-CA"/>
        </w:rPr>
        <w:t xml:space="preserve"> </w:t>
      </w:r>
      <w:r w:rsidR="6E740107" w:rsidRPr="3526F941">
        <w:rPr>
          <w:rFonts w:ascii="Times New Roman" w:hAnsi="Times New Roman" w:cs="Times New Roman"/>
          <w:sz w:val="20"/>
          <w:szCs w:val="20"/>
          <w:lang w:val="en-CA"/>
        </w:rPr>
        <w:t>The project includes detailed planning, stakeholder engagement, coalition building, and a potential pilot phase over a two-year period with an optional third year.</w:t>
      </w:r>
    </w:p>
    <w:p w14:paraId="1E2CE23C" w14:textId="20E393F3" w:rsidR="6E740107" w:rsidRDefault="0D29CFCB" w:rsidP="3526F941">
      <w:pPr>
        <w:shd w:val="clear" w:color="auto" w:fill="FFFFFF" w:themeFill="background1"/>
        <w:spacing w:before="300" w:after="300"/>
        <w:jc w:val="both"/>
        <w:rPr>
          <w:rFonts w:ascii="Times New Roman" w:eastAsia="Times New Roman" w:hAnsi="Times New Roman" w:cs="Times New Roman"/>
          <w:b/>
          <w:bCs/>
          <w:color w:val="0D0D0D" w:themeColor="text1" w:themeTint="F2"/>
          <w:sz w:val="20"/>
          <w:szCs w:val="20"/>
          <w:lang w:val="en-CA"/>
        </w:rPr>
      </w:pPr>
      <w:r w:rsidRPr="3525A6E0">
        <w:rPr>
          <w:rFonts w:ascii="Times New Roman" w:eastAsia="Times New Roman" w:hAnsi="Times New Roman" w:cs="Times New Roman"/>
          <w:b/>
          <w:bCs/>
          <w:color w:val="0D0D0D" w:themeColor="text1" w:themeTint="F2"/>
          <w:sz w:val="20"/>
          <w:szCs w:val="20"/>
          <w:lang w:val="en-CA"/>
        </w:rPr>
        <w:t xml:space="preserve">Objectives </w:t>
      </w:r>
      <w:r w:rsidR="1A900DF8" w:rsidRPr="3525A6E0">
        <w:rPr>
          <w:rFonts w:ascii="Times New Roman" w:eastAsia="Times New Roman" w:hAnsi="Times New Roman" w:cs="Times New Roman"/>
          <w:b/>
          <w:bCs/>
          <w:color w:val="0D0D0D" w:themeColor="text1" w:themeTint="F2"/>
          <w:sz w:val="20"/>
          <w:szCs w:val="20"/>
          <w:lang w:val="en-CA"/>
        </w:rPr>
        <w:t>for</w:t>
      </w:r>
      <w:r w:rsidR="6E740107" w:rsidRPr="3525A6E0">
        <w:rPr>
          <w:rFonts w:ascii="Times New Roman" w:eastAsia="Times New Roman" w:hAnsi="Times New Roman" w:cs="Times New Roman"/>
          <w:b/>
          <w:bCs/>
          <w:color w:val="0D0D0D" w:themeColor="text1" w:themeTint="F2"/>
          <w:sz w:val="20"/>
          <w:szCs w:val="20"/>
          <w:lang w:val="en-CA"/>
        </w:rPr>
        <w:t>2024:</w:t>
      </w:r>
    </w:p>
    <w:p w14:paraId="6BCA6F98" w14:textId="38676C4E" w:rsidR="6E740107" w:rsidRDefault="60BE6BB1"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b/>
          <w:bCs/>
          <w:color w:val="0D0D0D" w:themeColor="text1" w:themeTint="F2"/>
          <w:sz w:val="20"/>
          <w:szCs w:val="20"/>
          <w:lang w:val="en-CA"/>
        </w:rPr>
        <w:t>Conduct regular meetings</w:t>
      </w:r>
      <w:r w:rsidR="4192D316" w:rsidRPr="3525A6E0">
        <w:rPr>
          <w:rFonts w:ascii="Times New Roman" w:eastAsia="Times New Roman" w:hAnsi="Times New Roman" w:cs="Times New Roman"/>
          <w:b/>
          <w:bCs/>
          <w:color w:val="0D0D0D" w:themeColor="text1" w:themeTint="F2"/>
          <w:sz w:val="20"/>
          <w:szCs w:val="20"/>
          <w:lang w:val="en-CA"/>
        </w:rPr>
        <w:t xml:space="preserve"> of the</w:t>
      </w:r>
      <w:r w:rsidRPr="3525A6E0">
        <w:rPr>
          <w:rFonts w:ascii="Times New Roman" w:eastAsia="Times New Roman" w:hAnsi="Times New Roman" w:cs="Times New Roman"/>
          <w:b/>
          <w:bCs/>
          <w:color w:val="0D0D0D" w:themeColor="text1" w:themeTint="F2"/>
          <w:sz w:val="20"/>
          <w:szCs w:val="20"/>
          <w:lang w:val="en-CA"/>
        </w:rPr>
        <w:t xml:space="preserve"> </w:t>
      </w:r>
      <w:r w:rsidR="6E740107" w:rsidRPr="3525A6E0">
        <w:rPr>
          <w:rFonts w:ascii="Times New Roman" w:eastAsia="Times New Roman" w:hAnsi="Times New Roman" w:cs="Times New Roman"/>
          <w:b/>
          <w:bCs/>
          <w:color w:val="0D0D0D" w:themeColor="text1" w:themeTint="F2"/>
          <w:sz w:val="20"/>
          <w:szCs w:val="20"/>
          <w:lang w:val="en-CA"/>
        </w:rPr>
        <w:t xml:space="preserve">Core Advisory Group </w:t>
      </w:r>
      <w:r w:rsidR="115419BD" w:rsidRPr="002E294A">
        <w:rPr>
          <w:rFonts w:ascii="Times New Roman" w:eastAsia="Times New Roman" w:hAnsi="Times New Roman" w:cs="Times New Roman"/>
          <w:color w:val="0D0D0D" w:themeColor="text1" w:themeTint="F2"/>
          <w:sz w:val="20"/>
          <w:szCs w:val="20"/>
          <w:lang w:val="en-CA"/>
        </w:rPr>
        <w:t>to</w:t>
      </w:r>
      <w:r w:rsidR="40761061" w:rsidRPr="3525A6E0">
        <w:rPr>
          <w:rFonts w:ascii="Times New Roman" w:eastAsia="Times New Roman" w:hAnsi="Times New Roman" w:cs="Times New Roman"/>
          <w:color w:val="0D0D0D" w:themeColor="text1" w:themeTint="F2"/>
          <w:sz w:val="20"/>
          <w:szCs w:val="20"/>
          <w:lang w:val="en-CA"/>
        </w:rPr>
        <w:t xml:space="preserve"> </w:t>
      </w:r>
      <w:r w:rsidR="101B76B4" w:rsidRPr="3525A6E0">
        <w:rPr>
          <w:rFonts w:ascii="Times New Roman" w:eastAsia="Times New Roman" w:hAnsi="Times New Roman" w:cs="Times New Roman"/>
          <w:color w:val="0D0D0D" w:themeColor="text1" w:themeTint="F2"/>
          <w:sz w:val="20"/>
          <w:szCs w:val="20"/>
          <w:lang w:val="en-CA"/>
        </w:rPr>
        <w:t xml:space="preserve">conduct thorough review of existing evidence and data, </w:t>
      </w:r>
      <w:r w:rsidR="0C430AAA" w:rsidRPr="3525A6E0">
        <w:rPr>
          <w:rFonts w:ascii="Times New Roman" w:eastAsia="Times New Roman" w:hAnsi="Times New Roman" w:cs="Times New Roman"/>
          <w:color w:val="0D0D0D" w:themeColor="text1" w:themeTint="F2"/>
          <w:sz w:val="20"/>
          <w:szCs w:val="20"/>
          <w:lang w:val="en-CA"/>
        </w:rPr>
        <w:t xml:space="preserve">organize the research and </w:t>
      </w:r>
      <w:r w:rsidR="40761061" w:rsidRPr="3525A6E0">
        <w:rPr>
          <w:rFonts w:ascii="Times New Roman" w:eastAsia="Times New Roman" w:hAnsi="Times New Roman" w:cs="Times New Roman"/>
          <w:color w:val="0D0D0D" w:themeColor="text1" w:themeTint="F2"/>
          <w:sz w:val="20"/>
          <w:szCs w:val="20"/>
          <w:lang w:val="en-CA"/>
        </w:rPr>
        <w:t xml:space="preserve">fully </w:t>
      </w:r>
      <w:r w:rsidR="367BE728" w:rsidRPr="3525A6E0">
        <w:rPr>
          <w:rFonts w:ascii="Times New Roman" w:eastAsia="Times New Roman" w:hAnsi="Times New Roman" w:cs="Times New Roman"/>
          <w:color w:val="0D0D0D" w:themeColor="text1" w:themeTint="F2"/>
          <w:sz w:val="20"/>
          <w:szCs w:val="20"/>
          <w:lang w:val="en-CA"/>
        </w:rPr>
        <w:t xml:space="preserve">develop the design of a compensation framework based on the FIFA solidarity model, tailored to the health </w:t>
      </w:r>
      <w:proofErr w:type="gramStart"/>
      <w:r w:rsidR="367BE728" w:rsidRPr="3525A6E0">
        <w:rPr>
          <w:rFonts w:ascii="Times New Roman" w:eastAsia="Times New Roman" w:hAnsi="Times New Roman" w:cs="Times New Roman"/>
          <w:color w:val="0D0D0D" w:themeColor="text1" w:themeTint="F2"/>
          <w:sz w:val="20"/>
          <w:szCs w:val="20"/>
          <w:lang w:val="en-CA"/>
        </w:rPr>
        <w:t>sector</w:t>
      </w:r>
      <w:r w:rsidR="115419BD" w:rsidRPr="002E294A">
        <w:rPr>
          <w:rFonts w:ascii="Times New Roman" w:eastAsia="Times New Roman" w:hAnsi="Times New Roman" w:cs="Times New Roman"/>
          <w:color w:val="0D0D0D" w:themeColor="text1" w:themeTint="F2"/>
          <w:sz w:val="20"/>
          <w:szCs w:val="20"/>
          <w:lang w:val="en-CA"/>
        </w:rPr>
        <w:t xml:space="preserve"> </w:t>
      </w:r>
      <w:r w:rsidR="0CA8FFBF" w:rsidRPr="002E294A">
        <w:rPr>
          <w:rFonts w:ascii="Times New Roman" w:eastAsia="Times New Roman" w:hAnsi="Times New Roman" w:cs="Times New Roman"/>
          <w:color w:val="0D0D0D" w:themeColor="text1" w:themeTint="F2"/>
          <w:sz w:val="20"/>
          <w:szCs w:val="20"/>
          <w:lang w:val="en-CA"/>
        </w:rPr>
        <w:t>.</w:t>
      </w:r>
      <w:proofErr w:type="gramEnd"/>
      <w:r w:rsidR="6E740107" w:rsidRPr="3525A6E0">
        <w:rPr>
          <w:rFonts w:ascii="Times New Roman" w:eastAsia="Times New Roman" w:hAnsi="Times New Roman" w:cs="Times New Roman"/>
          <w:color w:val="0D0D0D" w:themeColor="text1" w:themeTint="F2"/>
          <w:sz w:val="20"/>
          <w:szCs w:val="20"/>
          <w:lang w:val="en-CA"/>
        </w:rPr>
        <w:t xml:space="preserve"> </w:t>
      </w:r>
      <w:r w:rsidR="5E882AAB" w:rsidRPr="3525A6E0">
        <w:rPr>
          <w:rFonts w:ascii="Times New Roman" w:eastAsia="Times New Roman" w:hAnsi="Times New Roman" w:cs="Times New Roman"/>
          <w:color w:val="0D0D0D" w:themeColor="text1" w:themeTint="F2"/>
          <w:sz w:val="20"/>
          <w:szCs w:val="20"/>
          <w:lang w:val="en-CA"/>
        </w:rPr>
        <w:t>Th</w:t>
      </w:r>
      <w:r w:rsidR="784144AF" w:rsidRPr="3525A6E0">
        <w:rPr>
          <w:rFonts w:ascii="Times New Roman" w:eastAsia="Times New Roman" w:hAnsi="Times New Roman" w:cs="Times New Roman"/>
          <w:color w:val="0D0D0D" w:themeColor="text1" w:themeTint="F2"/>
          <w:sz w:val="20"/>
          <w:szCs w:val="20"/>
          <w:lang w:val="en-CA"/>
        </w:rPr>
        <w:t xml:space="preserve">e meetings will be convened both in person and online, </w:t>
      </w:r>
      <w:r w:rsidR="1109C48B" w:rsidRPr="3525A6E0">
        <w:rPr>
          <w:rFonts w:ascii="Times New Roman" w:eastAsia="Times New Roman" w:hAnsi="Times New Roman" w:cs="Times New Roman"/>
          <w:color w:val="0D0D0D" w:themeColor="text1" w:themeTint="F2"/>
          <w:sz w:val="20"/>
          <w:szCs w:val="20"/>
          <w:lang w:val="en-CA"/>
        </w:rPr>
        <w:t>including at</w:t>
      </w:r>
      <w:r w:rsidR="6E740107" w:rsidRPr="3525A6E0">
        <w:rPr>
          <w:rFonts w:ascii="Times New Roman" w:eastAsia="Times New Roman" w:hAnsi="Times New Roman" w:cs="Times New Roman"/>
          <w:color w:val="0D0D0D" w:themeColor="text1" w:themeTint="F2"/>
          <w:sz w:val="20"/>
          <w:szCs w:val="20"/>
          <w:lang w:val="en-CA"/>
        </w:rPr>
        <w:t xml:space="preserve"> the Spring Meeting of the Paris Peace Forum in Morocco (June) and the seventh edition of the Paris Peace Forum in Paris (November).</w:t>
      </w:r>
    </w:p>
    <w:p w14:paraId="076A9AAF" w14:textId="3EFA4DEC" w:rsidR="6E740107" w:rsidRDefault="6E740107"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Publications:</w:t>
      </w:r>
    </w:p>
    <w:p w14:paraId="694E65FE" w14:textId="4F30009B" w:rsidR="6E740107" w:rsidRDefault="54CE66E7"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Publish a m</w:t>
      </w:r>
      <w:r w:rsidR="6E740107" w:rsidRPr="3525A6E0">
        <w:rPr>
          <w:rFonts w:ascii="Times New Roman" w:eastAsia="Times New Roman" w:hAnsi="Times New Roman" w:cs="Times New Roman"/>
          <w:color w:val="0D0D0D" w:themeColor="text1" w:themeTint="F2"/>
          <w:sz w:val="20"/>
          <w:szCs w:val="20"/>
          <w:lang w:val="en-CA"/>
        </w:rPr>
        <w:t xml:space="preserve">ain paper </w:t>
      </w:r>
      <w:r w:rsidR="55EEC40E" w:rsidRPr="3525A6E0">
        <w:rPr>
          <w:rFonts w:ascii="Times New Roman" w:eastAsia="Times New Roman" w:hAnsi="Times New Roman" w:cs="Times New Roman"/>
          <w:color w:val="0D0D0D" w:themeColor="text1" w:themeTint="F2"/>
          <w:sz w:val="20"/>
          <w:szCs w:val="20"/>
          <w:lang w:val="en-CA"/>
        </w:rPr>
        <w:t>outlining the framework and its potential impact in a reputational scholarly Journal</w:t>
      </w:r>
      <w:r w:rsidR="6E740107" w:rsidRPr="3525A6E0">
        <w:rPr>
          <w:rFonts w:ascii="Times New Roman" w:eastAsia="Times New Roman" w:hAnsi="Times New Roman" w:cs="Times New Roman"/>
          <w:color w:val="0D0D0D" w:themeColor="text1" w:themeTint="F2"/>
          <w:sz w:val="20"/>
          <w:szCs w:val="20"/>
          <w:lang w:val="en-CA"/>
        </w:rPr>
        <w:t>.</w:t>
      </w:r>
    </w:p>
    <w:p w14:paraId="1D3C7C06" w14:textId="37AD4843" w:rsidR="6E740107" w:rsidRDefault="6E740107"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 xml:space="preserve">An op-ed and a series of commissioned papers addressing various aspects (dispute resolution mechanism, intellectual property issues, </w:t>
      </w:r>
      <w:proofErr w:type="gramStart"/>
      <w:r w:rsidRPr="3526F941">
        <w:rPr>
          <w:rFonts w:ascii="Times New Roman" w:eastAsia="Times New Roman" w:hAnsi="Times New Roman" w:cs="Times New Roman"/>
          <w:color w:val="0D0D0D" w:themeColor="text1" w:themeTint="F2"/>
          <w:sz w:val="20"/>
          <w:szCs w:val="20"/>
          <w:lang w:val="en-CA"/>
        </w:rPr>
        <w:t>role</w:t>
      </w:r>
      <w:proofErr w:type="gramEnd"/>
      <w:r w:rsidRPr="3526F941">
        <w:rPr>
          <w:rFonts w:ascii="Times New Roman" w:eastAsia="Times New Roman" w:hAnsi="Times New Roman" w:cs="Times New Roman"/>
          <w:color w:val="0D0D0D" w:themeColor="text1" w:themeTint="F2"/>
          <w:sz w:val="20"/>
          <w:szCs w:val="20"/>
          <w:lang w:val="en-CA"/>
        </w:rPr>
        <w:t xml:space="preserve"> and contribution of scientists to PPR, data trajectories, and platforms).</w:t>
      </w:r>
    </w:p>
    <w:p w14:paraId="6CD594E1" w14:textId="1BDBCB81" w:rsidR="6E740107" w:rsidRDefault="6E740107"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Engage Constituencies:</w:t>
      </w:r>
    </w:p>
    <w:p w14:paraId="66EFD3B8" w14:textId="7F94198A" w:rsidR="6E740107" w:rsidRDefault="6E740107"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5A6E0">
        <w:rPr>
          <w:rFonts w:ascii="Times New Roman" w:eastAsia="Times New Roman" w:hAnsi="Times New Roman" w:cs="Times New Roman"/>
          <w:color w:val="0D0D0D" w:themeColor="text1" w:themeTint="F2"/>
          <w:sz w:val="20"/>
          <w:szCs w:val="20"/>
          <w:lang w:val="en-CA"/>
        </w:rPr>
        <w:t>Initiate</w:t>
      </w:r>
      <w:r w:rsidR="65D128DD" w:rsidRPr="3525A6E0">
        <w:rPr>
          <w:rFonts w:ascii="Times New Roman" w:eastAsia="Times New Roman" w:hAnsi="Times New Roman" w:cs="Times New Roman"/>
          <w:color w:val="0D0D0D" w:themeColor="text1" w:themeTint="F2"/>
          <w:sz w:val="20"/>
          <w:szCs w:val="20"/>
          <w:lang w:val="en-CA"/>
        </w:rPr>
        <w:t xml:space="preserve"> workshops and roundtable</w:t>
      </w:r>
      <w:r w:rsidRPr="3525A6E0">
        <w:rPr>
          <w:rFonts w:ascii="Times New Roman" w:eastAsia="Times New Roman" w:hAnsi="Times New Roman" w:cs="Times New Roman"/>
          <w:color w:val="0D0D0D" w:themeColor="text1" w:themeTint="F2"/>
          <w:sz w:val="20"/>
          <w:szCs w:val="20"/>
          <w:lang w:val="en-CA"/>
        </w:rPr>
        <w:t xml:space="preserve"> consultations with States, International Organizations (IOs), Non-Governmental Organizations (NGOs), and private sector representatives.</w:t>
      </w:r>
    </w:p>
    <w:p w14:paraId="41EEBDEF" w14:textId="4E8D7716" w:rsidR="6E740107" w:rsidRDefault="6E740107" w:rsidP="3526F941">
      <w:pPr>
        <w:shd w:val="clear" w:color="auto" w:fill="FFFFFF" w:themeFill="background1"/>
        <w:spacing w:before="300" w:after="30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2025:</w:t>
      </w:r>
    </w:p>
    <w:p w14:paraId="5D0479F0" w14:textId="02969BBB" w:rsidR="6E740107" w:rsidRDefault="6E740107"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Core Advisory Group Meetings:</w:t>
      </w:r>
      <w:r w:rsidRPr="3526F941">
        <w:rPr>
          <w:rFonts w:ascii="Times New Roman" w:eastAsia="Times New Roman" w:hAnsi="Times New Roman" w:cs="Times New Roman"/>
          <w:color w:val="0D0D0D" w:themeColor="text1" w:themeTint="F2"/>
          <w:sz w:val="20"/>
          <w:szCs w:val="20"/>
          <w:lang w:val="en-CA"/>
        </w:rPr>
        <w:t xml:space="preserve"> At the eighth edition of the Paris Peace Forum in Paris (November) and other relevant forums.</w:t>
      </w:r>
    </w:p>
    <w:p w14:paraId="7B0D1F67" w14:textId="69423FA8" w:rsidR="6E740107" w:rsidRDefault="6E740107"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Coalition Building:</w:t>
      </w:r>
    </w:p>
    <w:p w14:paraId="71991A45" w14:textId="2B01A897" w:rsidR="6E740107" w:rsidRDefault="6E740107"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Organize a retreat to engage a coalition of partners to build political support for the model. This coalition will reconvene at the eighth edition of the Paris Peace Forum in November 2025.</w:t>
      </w:r>
    </w:p>
    <w:p w14:paraId="2F945A91" w14:textId="6CDC9786" w:rsidR="6E740107" w:rsidRDefault="6E740107"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Engage Constituencies:</w:t>
      </w:r>
    </w:p>
    <w:p w14:paraId="1AA67344" w14:textId="0FD094FB" w:rsidR="6E740107" w:rsidRDefault="6E740107"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Continue workshops with broader audiences including States, IOs, NGOs, and private sector representatives to refine and test the model.</w:t>
      </w:r>
    </w:p>
    <w:p w14:paraId="60C6F939" w14:textId="2A482AB2" w:rsidR="6E740107" w:rsidRDefault="6E740107"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Pilot Phase:</w:t>
      </w:r>
    </w:p>
    <w:p w14:paraId="1FE868FC" w14:textId="5BE946E2" w:rsidR="6E740107" w:rsidRDefault="6E740107"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Launch a preparatory phase aiming for a potential pilot project in 2026, involving selected institutions, contingent on model acceptance within the multilateral ecosystem.</w:t>
      </w:r>
    </w:p>
    <w:p w14:paraId="4BE7EF55" w14:textId="2DFE7B7F" w:rsidR="00497DF7" w:rsidRPr="00497DF7" w:rsidRDefault="00497DF7" w:rsidP="00497DF7">
      <w:pPr>
        <w:jc w:val="both"/>
        <w:rPr>
          <w:rFonts w:ascii="Times New Roman" w:hAnsi="Times New Roman" w:cs="Times New Roman"/>
          <w:b/>
          <w:bCs/>
          <w:color w:val="FF0000"/>
          <w:sz w:val="20"/>
          <w:szCs w:val="20"/>
          <w:u w:val="single"/>
          <w:lang w:val="en-CA"/>
        </w:rPr>
      </w:pPr>
      <w:r w:rsidRPr="00EF739C">
        <w:rPr>
          <w:rFonts w:ascii="Times New Roman" w:hAnsi="Times New Roman" w:cs="Times New Roman"/>
          <w:b/>
          <w:bCs/>
          <w:color w:val="FF0000"/>
          <w:sz w:val="20"/>
          <w:szCs w:val="20"/>
          <w:u w:val="single"/>
          <w:lang w:val="en-CA"/>
        </w:rPr>
        <w:t>Funds requested:</w:t>
      </w:r>
    </w:p>
    <w:p w14:paraId="0A07DE4E" w14:textId="44EEC319" w:rsidR="569F6680" w:rsidRDefault="569F6680" w:rsidP="3526F941">
      <w:pPr>
        <w:shd w:val="clear" w:color="auto" w:fill="FFFFFF" w:themeFill="background1"/>
        <w:spacing w:before="300" w:after="30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2024 Costs (Total: 400k):</w:t>
      </w:r>
    </w:p>
    <w:p w14:paraId="365E877A" w14:textId="686F6AAB" w:rsidR="569F6680" w:rsidRDefault="569F668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Human Resources:</w:t>
      </w:r>
      <w:r w:rsidRPr="3526F941">
        <w:rPr>
          <w:rFonts w:ascii="Times New Roman" w:eastAsia="Times New Roman" w:hAnsi="Times New Roman" w:cs="Times New Roman"/>
          <w:color w:val="0D0D0D" w:themeColor="text1" w:themeTint="F2"/>
          <w:sz w:val="20"/>
          <w:szCs w:val="20"/>
          <w:lang w:val="en-CA"/>
        </w:rPr>
        <w:t xml:space="preserve"> 170k</w:t>
      </w:r>
    </w:p>
    <w:p w14:paraId="19FBC8C3" w14:textId="0A588081" w:rsidR="569F6680" w:rsidRDefault="569F6680"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20% of Chief Policy Officer</w:t>
      </w:r>
    </w:p>
    <w:p w14:paraId="4F146636" w14:textId="76F9DE20" w:rsidR="569F6680" w:rsidRDefault="569F6680"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66% of Head of Global Health Program</w:t>
      </w:r>
    </w:p>
    <w:p w14:paraId="3F3415D9" w14:textId="5266349E" w:rsidR="569F6680" w:rsidRDefault="569F6680"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100% of Policy Officer – Global Health</w:t>
      </w:r>
    </w:p>
    <w:p w14:paraId="08E3A1DF" w14:textId="0B4F1702" w:rsidR="569F6680" w:rsidRDefault="569F668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Consultancies:</w:t>
      </w:r>
      <w:r w:rsidRPr="3526F941">
        <w:rPr>
          <w:rFonts w:ascii="Times New Roman" w:eastAsia="Times New Roman" w:hAnsi="Times New Roman" w:cs="Times New Roman"/>
          <w:color w:val="0D0D0D" w:themeColor="text1" w:themeTint="F2"/>
          <w:sz w:val="20"/>
          <w:szCs w:val="20"/>
          <w:lang w:val="en-CA"/>
        </w:rPr>
        <w:t xml:space="preserve"> 120k</w:t>
      </w:r>
    </w:p>
    <w:p w14:paraId="3A0D3FF4" w14:textId="18718CF9" w:rsidR="569F6680" w:rsidRDefault="569F668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Events:</w:t>
      </w:r>
      <w:r w:rsidRPr="3526F941">
        <w:rPr>
          <w:rFonts w:ascii="Times New Roman" w:eastAsia="Times New Roman" w:hAnsi="Times New Roman" w:cs="Times New Roman"/>
          <w:color w:val="0D0D0D" w:themeColor="text1" w:themeTint="F2"/>
          <w:sz w:val="20"/>
          <w:szCs w:val="20"/>
          <w:lang w:val="en-CA"/>
        </w:rPr>
        <w:t xml:space="preserve"> 80k</w:t>
      </w:r>
    </w:p>
    <w:p w14:paraId="41C36B52" w14:textId="6E83DBB7" w:rsidR="569F6680" w:rsidRDefault="569F668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Travel:</w:t>
      </w:r>
      <w:r w:rsidRPr="3526F941">
        <w:rPr>
          <w:rFonts w:ascii="Times New Roman" w:eastAsia="Times New Roman" w:hAnsi="Times New Roman" w:cs="Times New Roman"/>
          <w:color w:val="0D0D0D" w:themeColor="text1" w:themeTint="F2"/>
          <w:sz w:val="20"/>
          <w:szCs w:val="20"/>
          <w:lang w:val="en-CA"/>
        </w:rPr>
        <w:t xml:space="preserve"> 30k</w:t>
      </w:r>
    </w:p>
    <w:p w14:paraId="5BDA8A5A" w14:textId="06D36BD3" w:rsidR="569F6680" w:rsidRDefault="569F6680" w:rsidP="3526F941">
      <w:pPr>
        <w:shd w:val="clear" w:color="auto" w:fill="FFFFFF" w:themeFill="background1"/>
        <w:spacing w:before="300" w:after="300"/>
        <w:jc w:val="both"/>
        <w:rPr>
          <w:rFonts w:ascii="Times New Roman" w:eastAsia="Times New Roman" w:hAnsi="Times New Roman" w:cs="Times New Roman"/>
          <w:b/>
          <w:color w:val="0D0D0D" w:themeColor="text1" w:themeTint="F2"/>
          <w:sz w:val="20"/>
          <w:szCs w:val="20"/>
        </w:rPr>
      </w:pPr>
      <w:r w:rsidRPr="79D49F1A">
        <w:rPr>
          <w:rFonts w:ascii="Times New Roman" w:eastAsia="Times New Roman" w:hAnsi="Times New Roman" w:cs="Times New Roman"/>
          <w:b/>
          <w:color w:val="0D0D0D" w:themeColor="text1" w:themeTint="F2"/>
          <w:sz w:val="20"/>
          <w:szCs w:val="20"/>
        </w:rPr>
        <w:t xml:space="preserve">2025 </w:t>
      </w:r>
      <w:proofErr w:type="spellStart"/>
      <w:r w:rsidRPr="79D49F1A">
        <w:rPr>
          <w:rFonts w:ascii="Times New Roman" w:eastAsia="Times New Roman" w:hAnsi="Times New Roman" w:cs="Times New Roman"/>
          <w:b/>
          <w:color w:val="0D0D0D" w:themeColor="text1" w:themeTint="F2"/>
          <w:sz w:val="20"/>
          <w:szCs w:val="20"/>
        </w:rPr>
        <w:t>Costs</w:t>
      </w:r>
      <w:proofErr w:type="spellEnd"/>
      <w:r w:rsidRPr="79D49F1A">
        <w:rPr>
          <w:rFonts w:ascii="Times New Roman" w:eastAsia="Times New Roman" w:hAnsi="Times New Roman" w:cs="Times New Roman"/>
          <w:b/>
          <w:color w:val="0D0D0D" w:themeColor="text1" w:themeTint="F2"/>
          <w:sz w:val="20"/>
          <w:szCs w:val="20"/>
        </w:rPr>
        <w:t xml:space="preserve"> (</w:t>
      </w:r>
      <w:proofErr w:type="gramStart"/>
      <w:r w:rsidRPr="79D49F1A">
        <w:rPr>
          <w:rFonts w:ascii="Times New Roman" w:eastAsia="Times New Roman" w:hAnsi="Times New Roman" w:cs="Times New Roman"/>
          <w:b/>
          <w:color w:val="0D0D0D" w:themeColor="text1" w:themeTint="F2"/>
          <w:sz w:val="20"/>
          <w:szCs w:val="20"/>
        </w:rPr>
        <w:t>Total:</w:t>
      </w:r>
      <w:proofErr w:type="gramEnd"/>
      <w:r w:rsidRPr="79D49F1A">
        <w:rPr>
          <w:rFonts w:ascii="Times New Roman" w:eastAsia="Times New Roman" w:hAnsi="Times New Roman" w:cs="Times New Roman"/>
          <w:b/>
          <w:color w:val="0D0D0D" w:themeColor="text1" w:themeTint="F2"/>
          <w:sz w:val="20"/>
          <w:szCs w:val="20"/>
        </w:rPr>
        <w:t xml:space="preserve"> 400</w:t>
      </w:r>
      <w:r w:rsidR="767A8086" w:rsidRPr="79D49F1A">
        <w:rPr>
          <w:rFonts w:ascii="Times New Roman" w:eastAsia="Times New Roman" w:hAnsi="Times New Roman" w:cs="Times New Roman"/>
          <w:b/>
          <w:color w:val="0D0D0D" w:themeColor="text1" w:themeTint="F2"/>
          <w:sz w:val="20"/>
          <w:szCs w:val="20"/>
        </w:rPr>
        <w:t>k</w:t>
      </w:r>
      <w:r w:rsidRPr="79D49F1A">
        <w:rPr>
          <w:rFonts w:ascii="Times New Roman" w:eastAsia="Times New Roman" w:hAnsi="Times New Roman" w:cs="Times New Roman"/>
          <w:b/>
          <w:color w:val="0D0D0D" w:themeColor="text1" w:themeTint="F2"/>
          <w:sz w:val="20"/>
          <w:szCs w:val="20"/>
        </w:rPr>
        <w:t>):</w:t>
      </w:r>
    </w:p>
    <w:p w14:paraId="0E87032A" w14:textId="305D6A16" w:rsidR="569F6680" w:rsidRDefault="569F668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Human Resources:</w:t>
      </w:r>
      <w:r w:rsidRPr="3526F941">
        <w:rPr>
          <w:rFonts w:ascii="Times New Roman" w:eastAsia="Times New Roman" w:hAnsi="Times New Roman" w:cs="Times New Roman"/>
          <w:color w:val="0D0D0D" w:themeColor="text1" w:themeTint="F2"/>
          <w:sz w:val="20"/>
          <w:szCs w:val="20"/>
          <w:lang w:val="en-CA"/>
        </w:rPr>
        <w:t xml:space="preserve"> </w:t>
      </w:r>
      <w:r w:rsidR="701094FC" w:rsidRPr="3526F941">
        <w:rPr>
          <w:rFonts w:ascii="Times New Roman" w:eastAsia="Times New Roman" w:hAnsi="Times New Roman" w:cs="Times New Roman"/>
          <w:color w:val="0D0D0D" w:themeColor="text1" w:themeTint="F2"/>
          <w:sz w:val="20"/>
          <w:szCs w:val="20"/>
          <w:lang w:val="en-CA"/>
        </w:rPr>
        <w:t>1</w:t>
      </w:r>
      <w:r w:rsidRPr="3526F941">
        <w:rPr>
          <w:rFonts w:ascii="Times New Roman" w:eastAsia="Times New Roman" w:hAnsi="Times New Roman" w:cs="Times New Roman"/>
          <w:color w:val="0D0D0D" w:themeColor="text1" w:themeTint="F2"/>
          <w:sz w:val="20"/>
          <w:szCs w:val="20"/>
          <w:lang w:val="en-CA"/>
        </w:rPr>
        <w:t>70</w:t>
      </w:r>
      <w:r w:rsidR="76D401FE" w:rsidRPr="3526F941">
        <w:rPr>
          <w:rFonts w:ascii="Times New Roman" w:eastAsia="Times New Roman" w:hAnsi="Times New Roman" w:cs="Times New Roman"/>
          <w:color w:val="0D0D0D" w:themeColor="text1" w:themeTint="F2"/>
          <w:sz w:val="20"/>
          <w:szCs w:val="20"/>
          <w:lang w:val="en-CA"/>
        </w:rPr>
        <w:t>k</w:t>
      </w:r>
    </w:p>
    <w:p w14:paraId="24B22556" w14:textId="74DCFB83" w:rsidR="569F6680" w:rsidRDefault="569F6680"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20% of Chief Policy Officer</w:t>
      </w:r>
    </w:p>
    <w:p w14:paraId="444D7B8F" w14:textId="775B5086" w:rsidR="569F6680" w:rsidRDefault="569F6680"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66% of Head of Global Health Program</w:t>
      </w:r>
    </w:p>
    <w:p w14:paraId="640EA0A1" w14:textId="21E2CE27" w:rsidR="569F6680" w:rsidRDefault="569F6680"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lastRenderedPageBreak/>
        <w:t>100% of Policy Officer – Global Health</w:t>
      </w:r>
    </w:p>
    <w:p w14:paraId="3DE7608C" w14:textId="3EEC73E8" w:rsidR="569F6680" w:rsidRDefault="569F668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Consultancies:</w:t>
      </w:r>
      <w:r w:rsidRPr="3526F941">
        <w:rPr>
          <w:rFonts w:ascii="Times New Roman" w:eastAsia="Times New Roman" w:hAnsi="Times New Roman" w:cs="Times New Roman"/>
          <w:color w:val="0D0D0D" w:themeColor="text1" w:themeTint="F2"/>
          <w:sz w:val="20"/>
          <w:szCs w:val="20"/>
          <w:lang w:val="en-CA"/>
        </w:rPr>
        <w:t xml:space="preserve"> 30</w:t>
      </w:r>
      <w:r w:rsidR="52DB5115" w:rsidRPr="3526F941">
        <w:rPr>
          <w:rFonts w:ascii="Times New Roman" w:eastAsia="Times New Roman" w:hAnsi="Times New Roman" w:cs="Times New Roman"/>
          <w:color w:val="0D0D0D" w:themeColor="text1" w:themeTint="F2"/>
          <w:sz w:val="20"/>
          <w:szCs w:val="20"/>
          <w:lang w:val="en-CA"/>
        </w:rPr>
        <w:t>k</w:t>
      </w:r>
    </w:p>
    <w:p w14:paraId="47F3FAC3" w14:textId="140283E6" w:rsidR="569F6680" w:rsidRDefault="569F668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Events:</w:t>
      </w:r>
      <w:r w:rsidRPr="3526F941">
        <w:rPr>
          <w:rFonts w:ascii="Times New Roman" w:eastAsia="Times New Roman" w:hAnsi="Times New Roman" w:cs="Times New Roman"/>
          <w:color w:val="0D0D0D" w:themeColor="text1" w:themeTint="F2"/>
          <w:sz w:val="20"/>
          <w:szCs w:val="20"/>
          <w:lang w:val="en-CA"/>
        </w:rPr>
        <w:t xml:space="preserve"> 150</w:t>
      </w:r>
      <w:r w:rsidR="1ED058D6" w:rsidRPr="3526F941">
        <w:rPr>
          <w:rFonts w:ascii="Times New Roman" w:eastAsia="Times New Roman" w:hAnsi="Times New Roman" w:cs="Times New Roman"/>
          <w:color w:val="0D0D0D" w:themeColor="text1" w:themeTint="F2"/>
          <w:sz w:val="20"/>
          <w:szCs w:val="20"/>
          <w:lang w:val="en-CA"/>
        </w:rPr>
        <w:t>k</w:t>
      </w:r>
    </w:p>
    <w:p w14:paraId="0137907A" w14:textId="2A7D7F65" w:rsidR="569F6680" w:rsidRDefault="569F668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Travel:</w:t>
      </w:r>
      <w:r w:rsidRPr="3526F941">
        <w:rPr>
          <w:rFonts w:ascii="Times New Roman" w:eastAsia="Times New Roman" w:hAnsi="Times New Roman" w:cs="Times New Roman"/>
          <w:color w:val="0D0D0D" w:themeColor="text1" w:themeTint="F2"/>
          <w:sz w:val="20"/>
          <w:szCs w:val="20"/>
          <w:lang w:val="en-CA"/>
        </w:rPr>
        <w:t xml:space="preserve"> </w:t>
      </w:r>
      <w:r w:rsidR="3E88493D" w:rsidRPr="3526F941">
        <w:rPr>
          <w:rFonts w:ascii="Times New Roman" w:eastAsia="Times New Roman" w:hAnsi="Times New Roman" w:cs="Times New Roman"/>
          <w:color w:val="0D0D0D" w:themeColor="text1" w:themeTint="F2"/>
          <w:sz w:val="20"/>
          <w:szCs w:val="20"/>
          <w:lang w:val="en-CA"/>
        </w:rPr>
        <w:t>5</w:t>
      </w:r>
      <w:r w:rsidRPr="3526F941">
        <w:rPr>
          <w:rFonts w:ascii="Times New Roman" w:eastAsia="Times New Roman" w:hAnsi="Times New Roman" w:cs="Times New Roman"/>
          <w:color w:val="0D0D0D" w:themeColor="text1" w:themeTint="F2"/>
          <w:sz w:val="20"/>
          <w:szCs w:val="20"/>
          <w:lang w:val="en-CA"/>
        </w:rPr>
        <w:t>0</w:t>
      </w:r>
      <w:r w:rsidR="5925B7AC" w:rsidRPr="3526F941">
        <w:rPr>
          <w:rFonts w:ascii="Times New Roman" w:eastAsia="Times New Roman" w:hAnsi="Times New Roman" w:cs="Times New Roman"/>
          <w:color w:val="0D0D0D" w:themeColor="text1" w:themeTint="F2"/>
          <w:sz w:val="20"/>
          <w:szCs w:val="20"/>
          <w:lang w:val="en-CA"/>
        </w:rPr>
        <w:t>k</w:t>
      </w:r>
    </w:p>
    <w:p w14:paraId="2AA9AA49" w14:textId="23BC1EBF" w:rsidR="569F6680" w:rsidRDefault="569F668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Pilot Phase:</w:t>
      </w:r>
      <w:r w:rsidRPr="3526F941">
        <w:rPr>
          <w:rFonts w:ascii="Times New Roman" w:eastAsia="Times New Roman" w:hAnsi="Times New Roman" w:cs="Times New Roman"/>
          <w:color w:val="0D0D0D" w:themeColor="text1" w:themeTint="F2"/>
          <w:sz w:val="20"/>
          <w:szCs w:val="20"/>
          <w:lang w:val="en-CA"/>
        </w:rPr>
        <w:t xml:space="preserve"> Costs TBD</w:t>
      </w:r>
    </w:p>
    <w:p w14:paraId="79DBD821" w14:textId="5744BA3D" w:rsidR="3526F941" w:rsidRDefault="3526F941" w:rsidP="3526F941">
      <w:pPr>
        <w:jc w:val="both"/>
        <w:rPr>
          <w:rFonts w:ascii="Times New Roman" w:hAnsi="Times New Roman" w:cs="Times New Roman"/>
          <w:b/>
          <w:bCs/>
          <w:color w:val="FF0000"/>
          <w:sz w:val="20"/>
          <w:szCs w:val="20"/>
          <w:u w:val="single"/>
          <w:lang w:val="en-CA"/>
        </w:rPr>
      </w:pPr>
    </w:p>
    <w:p w14:paraId="3A00FA71" w14:textId="08223220" w:rsidR="005F4AEA" w:rsidRPr="000B24FE" w:rsidRDefault="00F46A52" w:rsidP="000B24FE">
      <w:pPr>
        <w:pStyle w:val="ListParagraph"/>
        <w:numPr>
          <w:ilvl w:val="0"/>
          <w:numId w:val="17"/>
        </w:numPr>
        <w:spacing w:line="276" w:lineRule="auto"/>
        <w:jc w:val="both"/>
        <w:rPr>
          <w:rFonts w:ascii="Times New Roman" w:hAnsi="Times New Roman" w:cs="Times New Roman"/>
          <w:b/>
          <w:sz w:val="20"/>
          <w:szCs w:val="20"/>
          <w:u w:val="single"/>
          <w:lang w:val="en-CA"/>
        </w:rPr>
      </w:pPr>
      <w:r>
        <w:rPr>
          <w:rFonts w:ascii="Times New Roman" w:hAnsi="Times New Roman" w:cs="Times New Roman"/>
          <w:b/>
          <w:bCs/>
          <w:sz w:val="20"/>
          <w:szCs w:val="20"/>
          <w:u w:val="single"/>
          <w:lang w:val="en-CA"/>
        </w:rPr>
        <w:t>Collaboration on climate and f</w:t>
      </w:r>
      <w:r w:rsidR="005E3869" w:rsidRPr="000B24FE">
        <w:rPr>
          <w:rFonts w:ascii="Times New Roman" w:hAnsi="Times New Roman" w:cs="Times New Roman"/>
          <w:b/>
          <w:bCs/>
          <w:sz w:val="20"/>
          <w:szCs w:val="20"/>
          <w:u w:val="single"/>
          <w:lang w:val="en-CA"/>
        </w:rPr>
        <w:t>ood Systems</w:t>
      </w:r>
      <w:r w:rsidR="758D0540" w:rsidRPr="24677ACE">
        <w:rPr>
          <w:rFonts w:ascii="Times New Roman" w:hAnsi="Times New Roman" w:cs="Times New Roman"/>
          <w:b/>
          <w:bCs/>
          <w:sz w:val="20"/>
          <w:szCs w:val="20"/>
          <w:u w:val="single"/>
          <w:lang w:val="en-CA"/>
        </w:rPr>
        <w:t>: ATLAS</w:t>
      </w:r>
    </w:p>
    <w:p w14:paraId="281075E7" w14:textId="7CEBA161" w:rsidR="00DC7CCF" w:rsidRDefault="005F4AEA" w:rsidP="005F4AEA">
      <w:pPr>
        <w:spacing w:line="276" w:lineRule="auto"/>
        <w:jc w:val="both"/>
        <w:rPr>
          <w:ins w:id="34" w:author="Augustin Grandgeorge" w:date="2024-05-16T15:29:00Z"/>
          <w:rFonts w:ascii="Times New Roman" w:hAnsi="Times New Roman" w:cs="Times New Roman"/>
          <w:sz w:val="20"/>
          <w:szCs w:val="20"/>
          <w:lang w:val="en-CA"/>
        </w:rPr>
      </w:pPr>
      <w:r w:rsidRPr="72F4EDE9">
        <w:rPr>
          <w:rFonts w:ascii="Times New Roman" w:hAnsi="Times New Roman" w:cs="Times New Roman"/>
          <w:b/>
          <w:bCs/>
          <w:sz w:val="20"/>
          <w:szCs w:val="20"/>
          <w:u w:val="single"/>
          <w:lang w:val="en-CA"/>
        </w:rPr>
        <w:t>Challenge:</w:t>
      </w:r>
      <w:r w:rsidRPr="72F4EDE9">
        <w:rPr>
          <w:rFonts w:ascii="Times New Roman" w:hAnsi="Times New Roman" w:cs="Times New Roman"/>
          <w:sz w:val="20"/>
          <w:szCs w:val="20"/>
          <w:lang w:val="en-CA"/>
        </w:rPr>
        <w:t xml:space="preserve"> </w:t>
      </w:r>
      <w:r w:rsidR="653918F8" w:rsidRPr="72F4EDE9">
        <w:rPr>
          <w:rFonts w:ascii="Times New Roman" w:hAnsi="Times New Roman" w:cs="Times New Roman"/>
          <w:sz w:val="20"/>
          <w:szCs w:val="20"/>
          <w:lang w:val="en-CA"/>
        </w:rPr>
        <w:t xml:space="preserve"> </w:t>
      </w:r>
    </w:p>
    <w:p w14:paraId="3910C1F4" w14:textId="3AF03798" w:rsidR="7E0C4A52" w:rsidRDefault="7E0C4A52" w:rsidP="72F4EDE9">
      <w:pPr>
        <w:spacing w:after="0"/>
        <w:jc w:val="both"/>
        <w:rPr>
          <w:rFonts w:ascii="Times New Roman" w:hAnsi="Times New Roman" w:cs="Times New Roman"/>
          <w:sz w:val="20"/>
          <w:szCs w:val="20"/>
          <w:lang w:val="en-CA"/>
        </w:rPr>
      </w:pPr>
      <w:r w:rsidRPr="72F4EDE9">
        <w:rPr>
          <w:rFonts w:eastAsiaTheme="minorEastAsia"/>
          <w:sz w:val="20"/>
          <w:szCs w:val="20"/>
          <w:lang w:val="en-CA"/>
        </w:rPr>
        <w:t>Africa</w:t>
      </w:r>
      <w:r w:rsidR="69182485" w:rsidRPr="72F4EDE9">
        <w:rPr>
          <w:rFonts w:eastAsiaTheme="minorEastAsia"/>
          <w:sz w:val="20"/>
          <w:szCs w:val="20"/>
          <w:lang w:val="en-CA"/>
        </w:rPr>
        <w:t>n</w:t>
      </w:r>
      <w:r w:rsidRPr="72F4EDE9">
        <w:rPr>
          <w:rFonts w:eastAsiaTheme="minorEastAsia"/>
          <w:sz w:val="20"/>
          <w:szCs w:val="20"/>
          <w:lang w:val="en-CA"/>
        </w:rPr>
        <w:t xml:space="preserve"> food systems are largely underfunded, despite having to tackle severe challenges due to climate change, food insecurity and socio-economic issues and despite being one of the highest-return investment to achieve SDGs:</w:t>
      </w:r>
    </w:p>
    <w:p w14:paraId="17106319" w14:textId="6A808A5C" w:rsidR="7E0C4A52" w:rsidRDefault="7E0C4A52" w:rsidP="72F4EDE9">
      <w:pPr>
        <w:pStyle w:val="ListParagraph"/>
        <w:numPr>
          <w:ilvl w:val="0"/>
          <w:numId w:val="30"/>
        </w:numPr>
        <w:spacing w:after="0"/>
        <w:jc w:val="both"/>
        <w:rPr>
          <w:rFonts w:ascii="Times New Roman" w:hAnsi="Times New Roman" w:cs="Times New Roman"/>
          <w:sz w:val="20"/>
          <w:szCs w:val="20"/>
          <w:lang w:val="en-CA"/>
        </w:rPr>
      </w:pPr>
      <w:r w:rsidRPr="72F4EDE9">
        <w:rPr>
          <w:rFonts w:asciiTheme="minorHAnsi" w:eastAsiaTheme="minorEastAsia" w:hAnsiTheme="minorHAnsi" w:cstheme="minorBidi"/>
          <w:sz w:val="20"/>
          <w:szCs w:val="20"/>
          <w:lang w:val="en-CA"/>
        </w:rPr>
        <w:t xml:space="preserve">Investments into African food systems are lagging with an estimated funding gap of more than $200Bn/year; less than 4 countries have achieved the CAADP target of 10% of public spending into agriculture and less than 3% of FDIs are directed towards </w:t>
      </w:r>
      <w:proofErr w:type="gramStart"/>
      <w:r w:rsidRPr="72F4EDE9">
        <w:rPr>
          <w:rFonts w:asciiTheme="minorHAnsi" w:eastAsiaTheme="minorEastAsia" w:hAnsiTheme="minorHAnsi" w:cstheme="minorBidi"/>
          <w:sz w:val="20"/>
          <w:szCs w:val="20"/>
          <w:lang w:val="en-CA"/>
        </w:rPr>
        <w:t>agriculture</w:t>
      </w:r>
      <w:proofErr w:type="gramEnd"/>
    </w:p>
    <w:p w14:paraId="7EA53D89" w14:textId="08E4F533" w:rsidR="7E0C4A52" w:rsidRDefault="7E0C4A52" w:rsidP="72F4EDE9">
      <w:pPr>
        <w:pStyle w:val="ListParagraph"/>
        <w:numPr>
          <w:ilvl w:val="0"/>
          <w:numId w:val="30"/>
        </w:numPr>
        <w:spacing w:after="0"/>
        <w:jc w:val="both"/>
        <w:rPr>
          <w:rFonts w:ascii="Times New Roman" w:hAnsi="Times New Roman" w:cs="Times New Roman"/>
          <w:sz w:val="20"/>
          <w:szCs w:val="20"/>
          <w:lang w:val="en-CA"/>
        </w:rPr>
      </w:pPr>
      <w:r w:rsidRPr="72F4EDE9">
        <w:rPr>
          <w:rFonts w:asciiTheme="minorHAnsi" w:eastAsiaTheme="minorEastAsia" w:hAnsiTheme="minorHAnsi" w:cstheme="minorBidi"/>
          <w:sz w:val="20"/>
          <w:szCs w:val="20"/>
          <w:lang w:val="en-CA"/>
        </w:rPr>
        <w:t>At the same time, Africa is facing several challenges linked to climate change (20% yield drop risk; 2/3 arable land at risk for desertification), food insecurity (60% prevalence of food insecurity) and key social issues (~61% of African population lives on wages below $2/day)</w:t>
      </w:r>
    </w:p>
    <w:p w14:paraId="60E5FD18" w14:textId="6F6E94A0" w:rsidR="7E0C4A52" w:rsidRDefault="7E0C4A52" w:rsidP="72F4EDE9">
      <w:pPr>
        <w:pStyle w:val="ListParagraph"/>
        <w:numPr>
          <w:ilvl w:val="0"/>
          <w:numId w:val="30"/>
        </w:numPr>
        <w:spacing w:after="0"/>
        <w:jc w:val="both"/>
        <w:rPr>
          <w:rFonts w:ascii="Times New Roman" w:hAnsi="Times New Roman" w:cs="Times New Roman"/>
          <w:sz w:val="20"/>
          <w:szCs w:val="20"/>
          <w:lang w:val="en-CA"/>
        </w:rPr>
      </w:pPr>
      <w:r w:rsidRPr="72F4EDE9">
        <w:rPr>
          <w:rFonts w:asciiTheme="minorHAnsi" w:eastAsiaTheme="minorEastAsia" w:hAnsiTheme="minorHAnsi" w:cstheme="minorBidi"/>
          <w:sz w:val="20"/>
          <w:szCs w:val="20"/>
          <w:lang w:val="en-CA"/>
        </w:rPr>
        <w:t xml:space="preserve">Investing in food systems directly addresses 13 out of the 17 SDGs, with impact on poverty alleviation, zero hunger, health, climate &amp; many </w:t>
      </w:r>
      <w:proofErr w:type="gramStart"/>
      <w:r w:rsidRPr="72F4EDE9">
        <w:rPr>
          <w:rFonts w:asciiTheme="minorHAnsi" w:eastAsiaTheme="minorEastAsia" w:hAnsiTheme="minorHAnsi" w:cstheme="minorBidi"/>
          <w:sz w:val="20"/>
          <w:szCs w:val="20"/>
          <w:lang w:val="en-CA"/>
        </w:rPr>
        <w:t>others</w:t>
      </w:r>
      <w:proofErr w:type="gramEnd"/>
    </w:p>
    <w:p w14:paraId="5CBB12EB" w14:textId="76FF4A6F" w:rsidR="72F4EDE9" w:rsidRDefault="72F4EDE9" w:rsidP="72F4EDE9">
      <w:pPr>
        <w:pStyle w:val="ListParagraph"/>
        <w:spacing w:after="0"/>
        <w:jc w:val="both"/>
        <w:rPr>
          <w:rFonts w:ascii="Times New Roman" w:hAnsi="Times New Roman" w:cs="Times New Roman"/>
          <w:sz w:val="20"/>
          <w:szCs w:val="20"/>
          <w:lang w:val="en-CA"/>
        </w:rPr>
      </w:pPr>
    </w:p>
    <w:p w14:paraId="73D1E1F0" w14:textId="686D72D3" w:rsidR="7E0C4A52" w:rsidRDefault="7E0C4A52" w:rsidP="72F4EDE9">
      <w:pPr>
        <w:spacing w:after="0"/>
        <w:jc w:val="both"/>
        <w:rPr>
          <w:rFonts w:eastAsiaTheme="minorEastAsia"/>
          <w:sz w:val="20"/>
          <w:szCs w:val="20"/>
          <w:lang w:val="en-CA"/>
        </w:rPr>
      </w:pPr>
      <w:r w:rsidRPr="72F4EDE9">
        <w:rPr>
          <w:rFonts w:eastAsiaTheme="minorEastAsia"/>
          <w:sz w:val="20"/>
          <w:szCs w:val="20"/>
          <w:lang w:val="en-CA"/>
        </w:rPr>
        <w:t xml:space="preserve">In addition, there is no consensus on what a sustainable </w:t>
      </w:r>
      <w:r w:rsidR="7C23339B" w:rsidRPr="72F4EDE9">
        <w:rPr>
          <w:rFonts w:eastAsiaTheme="minorEastAsia"/>
          <w:sz w:val="20"/>
          <w:szCs w:val="20"/>
          <w:lang w:val="en-CA"/>
        </w:rPr>
        <w:t>and</w:t>
      </w:r>
      <w:r w:rsidRPr="72F4EDE9">
        <w:rPr>
          <w:rFonts w:eastAsiaTheme="minorEastAsia"/>
          <w:sz w:val="20"/>
          <w:szCs w:val="20"/>
          <w:lang w:val="en-CA"/>
        </w:rPr>
        <w:t xml:space="preserve"> thriving African food systems should look like, leading to inefficient investments:</w:t>
      </w:r>
    </w:p>
    <w:p w14:paraId="0F3FEE3D" w14:textId="142B35BE" w:rsidR="7E0C4A52" w:rsidRDefault="7E0C4A52" w:rsidP="72F4EDE9">
      <w:pPr>
        <w:pStyle w:val="ListParagraph"/>
        <w:numPr>
          <w:ilvl w:val="0"/>
          <w:numId w:val="29"/>
        </w:numPr>
        <w:spacing w:after="0"/>
        <w:jc w:val="both"/>
        <w:rPr>
          <w:rFonts w:ascii="Times New Roman" w:hAnsi="Times New Roman" w:cs="Times New Roman"/>
          <w:sz w:val="20"/>
          <w:szCs w:val="20"/>
          <w:lang w:val="en-CA"/>
        </w:rPr>
      </w:pPr>
      <w:r w:rsidRPr="72F4EDE9">
        <w:rPr>
          <w:rFonts w:asciiTheme="minorHAnsi" w:eastAsiaTheme="minorEastAsia" w:hAnsiTheme="minorHAnsi" w:cstheme="minorBidi"/>
          <w:sz w:val="20"/>
          <w:szCs w:val="20"/>
          <w:lang w:val="en-CA"/>
        </w:rPr>
        <w:t xml:space="preserve">Several definitions, standards and pathways exist to define sustainable agriculture and its priorities (e.g., SBTI-FLAG, TNFD, Regen10, SAI Platform, FAO Global Roadmap for SDG2, UNFSS Pathways etc.), but with no consensus on a single definition and limited focus on Africa's priorities and </w:t>
      </w:r>
      <w:proofErr w:type="gramStart"/>
      <w:r w:rsidRPr="72F4EDE9">
        <w:rPr>
          <w:rFonts w:asciiTheme="minorHAnsi" w:eastAsiaTheme="minorEastAsia" w:hAnsiTheme="minorHAnsi" w:cstheme="minorBidi"/>
          <w:sz w:val="20"/>
          <w:szCs w:val="20"/>
          <w:lang w:val="en-CA"/>
        </w:rPr>
        <w:t>specificities</w:t>
      </w:r>
      <w:proofErr w:type="gramEnd"/>
    </w:p>
    <w:p w14:paraId="4F17A303" w14:textId="05D7CFFC" w:rsidR="7E0C4A52" w:rsidRDefault="7E0C4A52" w:rsidP="72F4EDE9">
      <w:pPr>
        <w:pStyle w:val="ListParagraph"/>
        <w:numPr>
          <w:ilvl w:val="0"/>
          <w:numId w:val="29"/>
        </w:numPr>
        <w:spacing w:after="0"/>
        <w:jc w:val="both"/>
        <w:rPr>
          <w:rFonts w:ascii="Times New Roman" w:hAnsi="Times New Roman" w:cs="Times New Roman"/>
          <w:sz w:val="20"/>
          <w:szCs w:val="20"/>
          <w:lang w:val="en-CA"/>
        </w:rPr>
      </w:pPr>
      <w:r w:rsidRPr="72F4EDE9">
        <w:rPr>
          <w:rFonts w:asciiTheme="minorHAnsi" w:eastAsiaTheme="minorEastAsia" w:hAnsiTheme="minorHAnsi" w:cstheme="minorBidi"/>
          <w:sz w:val="20"/>
          <w:szCs w:val="20"/>
          <w:lang w:val="en-CA"/>
        </w:rPr>
        <w:t xml:space="preserve">80+ entities including countries, DFIs &amp; development organizations provide funding to Africa, each with their own </w:t>
      </w:r>
      <w:proofErr w:type="gramStart"/>
      <w:r w:rsidRPr="72F4EDE9">
        <w:rPr>
          <w:rFonts w:asciiTheme="minorHAnsi" w:eastAsiaTheme="minorEastAsia" w:hAnsiTheme="minorHAnsi" w:cstheme="minorBidi"/>
          <w:sz w:val="20"/>
          <w:szCs w:val="20"/>
          <w:lang w:val="en-CA"/>
        </w:rPr>
        <w:t>priorities</w:t>
      </w:r>
      <w:proofErr w:type="gramEnd"/>
      <w:r w:rsidRPr="72F4EDE9">
        <w:rPr>
          <w:rFonts w:asciiTheme="minorHAnsi" w:eastAsiaTheme="minorEastAsia" w:hAnsiTheme="minorHAnsi" w:cstheme="minorBidi"/>
          <w:sz w:val="20"/>
          <w:szCs w:val="20"/>
          <w:lang w:val="en-CA"/>
        </w:rPr>
        <w:t xml:space="preserve"> </w:t>
      </w:r>
    </w:p>
    <w:p w14:paraId="049D47EB" w14:textId="6CECC699" w:rsidR="2132ED5A" w:rsidRDefault="2132ED5A" w:rsidP="2132ED5A">
      <w:pPr>
        <w:spacing w:line="276" w:lineRule="auto"/>
        <w:jc w:val="both"/>
        <w:rPr>
          <w:rFonts w:ascii="Times New Roman" w:hAnsi="Times New Roman" w:cs="Times New Roman"/>
          <w:sz w:val="20"/>
          <w:szCs w:val="20"/>
          <w:lang w:val="en-CA"/>
        </w:rPr>
      </w:pPr>
    </w:p>
    <w:p w14:paraId="0DA8ACCB" w14:textId="6644DEBE" w:rsidR="00497DF7" w:rsidRDefault="005D14C4" w:rsidP="005F4AEA">
      <w:pPr>
        <w:spacing w:line="276" w:lineRule="auto"/>
        <w:jc w:val="both"/>
        <w:rPr>
          <w:rFonts w:ascii="Times New Roman" w:hAnsi="Times New Roman" w:cs="Times New Roman"/>
          <w:b/>
          <w:color w:val="FF0000"/>
          <w:sz w:val="20"/>
          <w:szCs w:val="20"/>
          <w:u w:val="single"/>
          <w:lang w:val="en-CA"/>
        </w:rPr>
      </w:pPr>
      <w:proofErr w:type="spellStart"/>
      <w:r>
        <w:rPr>
          <w:rFonts w:ascii="Times New Roman" w:hAnsi="Times New Roman" w:cs="Times New Roman"/>
          <w:b/>
          <w:bCs/>
          <w:color w:val="FF0000"/>
          <w:sz w:val="20"/>
          <w:szCs w:val="20"/>
          <w:u w:val="single"/>
          <w:lang w:val="en-CA"/>
        </w:rPr>
        <w:t>Worksteam</w:t>
      </w:r>
      <w:proofErr w:type="spellEnd"/>
      <w:r w:rsidR="00497DF7">
        <w:rPr>
          <w:rFonts w:ascii="Times New Roman" w:hAnsi="Times New Roman" w:cs="Times New Roman"/>
          <w:b/>
          <w:bCs/>
          <w:color w:val="FF0000"/>
          <w:sz w:val="20"/>
          <w:szCs w:val="20"/>
          <w:u w:val="single"/>
          <w:lang w:val="en-CA"/>
        </w:rPr>
        <w:t xml:space="preserve"> o</w:t>
      </w:r>
      <w:r w:rsidR="00497DF7" w:rsidRPr="00EF739C">
        <w:rPr>
          <w:rFonts w:ascii="Times New Roman" w:hAnsi="Times New Roman" w:cs="Times New Roman"/>
          <w:b/>
          <w:bCs/>
          <w:color w:val="FF0000"/>
          <w:sz w:val="20"/>
          <w:szCs w:val="20"/>
          <w:u w:val="single"/>
          <w:lang w:val="en-CA"/>
        </w:rPr>
        <w:t xml:space="preserve">bjective: </w:t>
      </w:r>
    </w:p>
    <w:p w14:paraId="5F4901F4" w14:textId="421B10AE" w:rsidR="00ED18B2" w:rsidRDefault="005F4AEA" w:rsidP="72F4EDE9">
      <w:pPr>
        <w:jc w:val="both"/>
        <w:rPr>
          <w:rStyle w:val="Hyperlink"/>
          <w:rFonts w:ascii="Times New Roman" w:hAnsi="Times New Roman" w:cs="Times New Roman"/>
          <w:sz w:val="20"/>
          <w:szCs w:val="20"/>
          <w:lang w:val="en-CA"/>
        </w:rPr>
      </w:pPr>
      <w:r w:rsidRPr="005F4AEA">
        <w:rPr>
          <w:rFonts w:ascii="Times New Roman" w:hAnsi="Times New Roman" w:cs="Times New Roman"/>
          <w:b/>
          <w:bCs/>
          <w:sz w:val="20"/>
          <w:szCs w:val="20"/>
          <w:u w:val="single"/>
          <w:lang w:val="en-CA"/>
        </w:rPr>
        <w:t>Approach:</w:t>
      </w:r>
      <w:r w:rsidRPr="005F4AEA">
        <w:rPr>
          <w:lang w:val="en-CA"/>
        </w:rPr>
        <w:t xml:space="preserve"> </w:t>
      </w:r>
    </w:p>
    <w:p w14:paraId="0293E9F1" w14:textId="4A491347" w:rsidR="00ED18B2" w:rsidRDefault="4BE22957" w:rsidP="005F4AEA">
      <w:pPr>
        <w:jc w:val="both"/>
        <w:rPr>
          <w:rStyle w:val="Hyperlink"/>
          <w:rFonts w:ascii="Times New Roman" w:hAnsi="Times New Roman" w:cs="Times New Roman"/>
          <w:sz w:val="20"/>
          <w:szCs w:val="20"/>
          <w:lang w:val="en-CA"/>
        </w:rPr>
      </w:pPr>
      <w:r w:rsidRPr="05A98D33">
        <w:rPr>
          <w:rFonts w:ascii="Times New Roman" w:hAnsi="Times New Roman" w:cs="Times New Roman"/>
          <w:sz w:val="20"/>
          <w:szCs w:val="20"/>
          <w:lang w:val="en-CA"/>
        </w:rPr>
        <w:t>In 2023</w:t>
      </w:r>
      <w:r w:rsidR="005F4AEA" w:rsidRPr="005F4AEA">
        <w:rPr>
          <w:rFonts w:ascii="Times New Roman" w:hAnsi="Times New Roman" w:cs="Times New Roman"/>
          <w:sz w:val="20"/>
          <w:szCs w:val="20"/>
          <w:lang w:val="en-CA"/>
        </w:rPr>
        <w:t xml:space="preserve">, the Paris Peace Forum launched a </w:t>
      </w:r>
      <w:r w:rsidR="057B51AA" w:rsidRPr="7536084C">
        <w:rPr>
          <w:rFonts w:ascii="Times New Roman" w:hAnsi="Times New Roman" w:cs="Times New Roman"/>
          <w:sz w:val="20"/>
          <w:szCs w:val="20"/>
          <w:lang w:val="en-CA"/>
        </w:rPr>
        <w:t>coalition</w:t>
      </w:r>
      <w:r w:rsidR="005F4AEA" w:rsidRPr="4BE90312">
        <w:rPr>
          <w:rFonts w:ascii="Times New Roman" w:hAnsi="Times New Roman" w:cs="Times New Roman"/>
          <w:sz w:val="20"/>
          <w:szCs w:val="20"/>
          <w:lang w:val="en-CA"/>
        </w:rPr>
        <w:t xml:space="preserve"> </w:t>
      </w:r>
      <w:r w:rsidR="00AE359C">
        <w:rPr>
          <w:rFonts w:ascii="Times New Roman" w:hAnsi="Times New Roman" w:cs="Times New Roman"/>
          <w:sz w:val="20"/>
          <w:szCs w:val="20"/>
          <w:lang w:val="en-CA"/>
        </w:rPr>
        <w:t>to facilitate</w:t>
      </w:r>
      <w:r w:rsidR="005F4AEA" w:rsidRPr="005F4AEA">
        <w:rPr>
          <w:rFonts w:ascii="Times New Roman" w:hAnsi="Times New Roman" w:cs="Times New Roman"/>
          <w:sz w:val="20"/>
          <w:szCs w:val="20"/>
          <w:lang w:val="en-CA"/>
        </w:rPr>
        <w:t xml:space="preserve"> South-North dialogue</w:t>
      </w:r>
      <w:r w:rsidR="00C96451">
        <w:rPr>
          <w:rFonts w:ascii="Times New Roman" w:hAnsi="Times New Roman" w:cs="Times New Roman"/>
          <w:sz w:val="20"/>
          <w:szCs w:val="20"/>
          <w:lang w:val="en-CA"/>
        </w:rPr>
        <w:t xml:space="preserve"> about</w:t>
      </w:r>
      <w:r w:rsidR="005F4AEA" w:rsidRPr="005F4AEA">
        <w:rPr>
          <w:rFonts w:ascii="Times New Roman" w:hAnsi="Times New Roman" w:cs="Times New Roman"/>
          <w:sz w:val="20"/>
          <w:szCs w:val="20"/>
          <w:lang w:val="en-CA"/>
        </w:rPr>
        <w:t xml:space="preserve"> agricultural transformation </w:t>
      </w:r>
      <w:r w:rsidR="00C96451">
        <w:rPr>
          <w:rFonts w:ascii="Times New Roman" w:hAnsi="Times New Roman" w:cs="Times New Roman"/>
          <w:sz w:val="20"/>
          <w:szCs w:val="20"/>
          <w:lang w:val="en-CA"/>
        </w:rPr>
        <w:t>in</w:t>
      </w:r>
      <w:r w:rsidR="005F4AEA" w:rsidRPr="005F4AEA">
        <w:rPr>
          <w:rFonts w:ascii="Times New Roman" w:hAnsi="Times New Roman" w:cs="Times New Roman"/>
          <w:sz w:val="20"/>
          <w:szCs w:val="20"/>
          <w:lang w:val="en-CA"/>
        </w:rPr>
        <w:t xml:space="preserve"> Afric</w:t>
      </w:r>
      <w:r w:rsidR="00C96451">
        <w:rPr>
          <w:rFonts w:ascii="Times New Roman" w:hAnsi="Times New Roman" w:cs="Times New Roman"/>
          <w:sz w:val="20"/>
          <w:szCs w:val="20"/>
          <w:lang w:val="en-CA"/>
        </w:rPr>
        <w:t xml:space="preserve">a. The </w:t>
      </w:r>
      <w:r w:rsidR="00AE359C">
        <w:rPr>
          <w:rFonts w:ascii="Times New Roman" w:hAnsi="Times New Roman" w:cs="Times New Roman"/>
          <w:sz w:val="20"/>
          <w:szCs w:val="20"/>
          <w:lang w:val="en-CA"/>
        </w:rPr>
        <w:t>goal</w:t>
      </w:r>
      <w:r w:rsidR="00C96451">
        <w:rPr>
          <w:rFonts w:ascii="Times New Roman" w:hAnsi="Times New Roman" w:cs="Times New Roman"/>
          <w:sz w:val="20"/>
          <w:szCs w:val="20"/>
          <w:lang w:val="en-CA"/>
        </w:rPr>
        <w:t xml:space="preserve"> </w:t>
      </w:r>
      <w:r w:rsidR="00AE359C">
        <w:rPr>
          <w:rFonts w:ascii="Times New Roman" w:hAnsi="Times New Roman" w:cs="Times New Roman"/>
          <w:sz w:val="20"/>
          <w:szCs w:val="20"/>
          <w:lang w:val="en-CA"/>
        </w:rPr>
        <w:t>is</w:t>
      </w:r>
      <w:r w:rsidR="00C96451">
        <w:rPr>
          <w:rFonts w:ascii="Times New Roman" w:hAnsi="Times New Roman" w:cs="Times New Roman"/>
          <w:sz w:val="20"/>
          <w:szCs w:val="20"/>
          <w:lang w:val="en-CA"/>
        </w:rPr>
        <w:t xml:space="preserve"> to </w:t>
      </w:r>
      <w:r w:rsidR="00AE359C">
        <w:rPr>
          <w:rFonts w:ascii="Times New Roman" w:hAnsi="Times New Roman" w:cs="Times New Roman"/>
          <w:sz w:val="20"/>
          <w:szCs w:val="20"/>
          <w:lang w:val="en-CA"/>
        </w:rPr>
        <w:t xml:space="preserve">bring stakeholders together based on common interests </w:t>
      </w:r>
      <w:r w:rsidR="00AE359C" w:rsidRPr="00AE359C">
        <w:rPr>
          <w:rFonts w:ascii="Times New Roman" w:hAnsi="Times New Roman" w:cs="Times New Roman"/>
          <w:sz w:val="20"/>
          <w:szCs w:val="20"/>
          <w:lang w:val="en-CA"/>
        </w:rPr>
        <w:t>and to better</w:t>
      </w:r>
      <w:r w:rsidR="005F4AEA" w:rsidRPr="00AE359C">
        <w:rPr>
          <w:rFonts w:ascii="Times New Roman" w:hAnsi="Times New Roman" w:cs="Times New Roman"/>
          <w:sz w:val="20"/>
          <w:szCs w:val="20"/>
          <w:lang w:val="en-CA"/>
        </w:rPr>
        <w:t xml:space="preserve"> </w:t>
      </w:r>
      <w:r w:rsidR="00F66369" w:rsidRPr="00AE359C">
        <w:rPr>
          <w:rFonts w:ascii="Times New Roman" w:hAnsi="Times New Roman" w:cs="Times New Roman"/>
          <w:sz w:val="20"/>
          <w:szCs w:val="20"/>
          <w:lang w:val="en-CA"/>
        </w:rPr>
        <w:t>align</w:t>
      </w:r>
      <w:r w:rsidR="005F4AEA" w:rsidRPr="00AE359C">
        <w:rPr>
          <w:rFonts w:ascii="Times New Roman" w:hAnsi="Times New Roman" w:cs="Times New Roman"/>
          <w:sz w:val="20"/>
          <w:szCs w:val="20"/>
          <w:lang w:val="en-CA"/>
        </w:rPr>
        <w:t xml:space="preserve"> climate</w:t>
      </w:r>
      <w:r w:rsidR="00F66369" w:rsidRPr="00AE359C">
        <w:rPr>
          <w:rFonts w:ascii="Times New Roman" w:hAnsi="Times New Roman" w:cs="Times New Roman"/>
          <w:sz w:val="20"/>
          <w:szCs w:val="20"/>
          <w:lang w:val="en-CA"/>
        </w:rPr>
        <w:t xml:space="preserve">, </w:t>
      </w:r>
      <w:r w:rsidR="005F4AEA" w:rsidRPr="00AE359C">
        <w:rPr>
          <w:rFonts w:ascii="Times New Roman" w:hAnsi="Times New Roman" w:cs="Times New Roman"/>
          <w:sz w:val="20"/>
          <w:szCs w:val="20"/>
          <w:lang w:val="en-CA"/>
        </w:rPr>
        <w:t xml:space="preserve">environmental </w:t>
      </w:r>
      <w:r w:rsidR="00F66369" w:rsidRPr="00AE359C">
        <w:rPr>
          <w:rFonts w:ascii="Times New Roman" w:hAnsi="Times New Roman" w:cs="Times New Roman"/>
          <w:sz w:val="20"/>
          <w:szCs w:val="20"/>
          <w:lang w:val="en-CA"/>
        </w:rPr>
        <w:t>and</w:t>
      </w:r>
      <w:r w:rsidR="005F4AEA" w:rsidRPr="00AE359C">
        <w:rPr>
          <w:rFonts w:ascii="Times New Roman" w:hAnsi="Times New Roman" w:cs="Times New Roman"/>
          <w:sz w:val="20"/>
          <w:szCs w:val="20"/>
          <w:lang w:val="en-CA"/>
        </w:rPr>
        <w:t xml:space="preserve"> agricultural development agenda</w:t>
      </w:r>
      <w:r w:rsidR="00F66369" w:rsidRPr="00AE359C">
        <w:rPr>
          <w:rFonts w:ascii="Times New Roman" w:hAnsi="Times New Roman" w:cs="Times New Roman"/>
          <w:sz w:val="20"/>
          <w:szCs w:val="20"/>
          <w:lang w:val="en-CA"/>
        </w:rPr>
        <w:t>s in a way that maximizes</w:t>
      </w:r>
      <w:r w:rsidR="005F4AEA" w:rsidRPr="00AE359C">
        <w:rPr>
          <w:rFonts w:ascii="Times New Roman" w:hAnsi="Times New Roman" w:cs="Times New Roman"/>
          <w:sz w:val="20"/>
          <w:szCs w:val="20"/>
          <w:lang w:val="en-CA"/>
        </w:rPr>
        <w:t xml:space="preserve"> sustainable food security. </w:t>
      </w:r>
      <w:r w:rsidR="00122053">
        <w:rPr>
          <w:rFonts w:ascii="Times New Roman" w:hAnsi="Times New Roman" w:cs="Times New Roman"/>
          <w:sz w:val="20"/>
          <w:szCs w:val="20"/>
          <w:lang w:val="en-CA"/>
        </w:rPr>
        <w:t xml:space="preserve">After </w:t>
      </w:r>
      <w:r w:rsidR="00051523">
        <w:rPr>
          <w:rFonts w:ascii="Times New Roman" w:hAnsi="Times New Roman" w:cs="Times New Roman"/>
          <w:sz w:val="20"/>
          <w:szCs w:val="20"/>
          <w:lang w:val="en-CA"/>
        </w:rPr>
        <w:t>months of</w:t>
      </w:r>
      <w:r w:rsidR="00122053">
        <w:rPr>
          <w:rFonts w:ascii="Times New Roman" w:hAnsi="Times New Roman" w:cs="Times New Roman"/>
          <w:sz w:val="20"/>
          <w:szCs w:val="20"/>
          <w:lang w:val="en-CA"/>
        </w:rPr>
        <w:t xml:space="preserve"> research and consultation, PPF </w:t>
      </w:r>
      <w:r w:rsidR="2D453212" w:rsidRPr="05A98D33">
        <w:rPr>
          <w:rFonts w:ascii="Times New Roman" w:hAnsi="Times New Roman" w:cs="Times New Roman"/>
          <w:sz w:val="20"/>
          <w:szCs w:val="20"/>
          <w:lang w:val="en-CA"/>
        </w:rPr>
        <w:t xml:space="preserve">coordinated </w:t>
      </w:r>
      <w:r w:rsidR="00AD7D5A">
        <w:rPr>
          <w:rFonts w:ascii="Times New Roman" w:hAnsi="Times New Roman" w:cs="Times New Roman"/>
          <w:sz w:val="20"/>
          <w:szCs w:val="20"/>
          <w:lang w:val="en-CA"/>
        </w:rPr>
        <w:t xml:space="preserve">a call to action based on </w:t>
      </w:r>
      <w:r w:rsidR="00B04796">
        <w:rPr>
          <w:rFonts w:ascii="Times New Roman" w:hAnsi="Times New Roman" w:cs="Times New Roman"/>
          <w:sz w:val="20"/>
          <w:szCs w:val="20"/>
          <w:lang w:val="en-CA"/>
        </w:rPr>
        <w:t xml:space="preserve">our </w:t>
      </w:r>
      <w:r w:rsidR="005A6BDB">
        <w:rPr>
          <w:rFonts w:ascii="Times New Roman" w:hAnsi="Times New Roman" w:cs="Times New Roman"/>
          <w:sz w:val="20"/>
          <w:szCs w:val="20"/>
          <w:lang w:val="en-CA"/>
        </w:rPr>
        <w:t>findings</w:t>
      </w:r>
      <w:r w:rsidR="00AD7D5A">
        <w:rPr>
          <w:rFonts w:ascii="Times New Roman" w:hAnsi="Times New Roman" w:cs="Times New Roman"/>
          <w:sz w:val="20"/>
          <w:szCs w:val="20"/>
          <w:lang w:val="en-CA"/>
        </w:rPr>
        <w:t xml:space="preserve">. </w:t>
      </w:r>
      <w:r w:rsidR="00122053">
        <w:rPr>
          <w:rFonts w:ascii="Times New Roman" w:hAnsi="Times New Roman" w:cs="Times New Roman"/>
          <w:sz w:val="20"/>
          <w:szCs w:val="20"/>
          <w:lang w:val="en-CA"/>
        </w:rPr>
        <w:t>A</w:t>
      </w:r>
      <w:r w:rsidR="00C96451" w:rsidRPr="00AE359C">
        <w:rPr>
          <w:rFonts w:ascii="Times New Roman" w:hAnsi="Times New Roman" w:cs="Times New Roman"/>
          <w:sz w:val="20"/>
          <w:szCs w:val="20"/>
          <w:lang w:val="en-CA"/>
        </w:rPr>
        <w:t>t the 6</w:t>
      </w:r>
      <w:r w:rsidR="00C96451" w:rsidRPr="00AE359C">
        <w:rPr>
          <w:rFonts w:ascii="Times New Roman" w:hAnsi="Times New Roman" w:cs="Times New Roman"/>
          <w:sz w:val="20"/>
          <w:szCs w:val="20"/>
          <w:vertAlign w:val="superscript"/>
          <w:lang w:val="en-CA"/>
        </w:rPr>
        <w:t>th</w:t>
      </w:r>
      <w:r w:rsidR="00C96451" w:rsidRPr="00AE359C">
        <w:rPr>
          <w:rFonts w:ascii="Times New Roman" w:hAnsi="Times New Roman" w:cs="Times New Roman"/>
          <w:sz w:val="20"/>
          <w:szCs w:val="20"/>
          <w:lang w:val="en-CA"/>
        </w:rPr>
        <w:t xml:space="preserve"> edition of the Paris Peace Forum</w:t>
      </w:r>
      <w:r w:rsidR="00122053">
        <w:rPr>
          <w:rFonts w:ascii="Times New Roman" w:hAnsi="Times New Roman" w:cs="Times New Roman"/>
          <w:sz w:val="20"/>
          <w:szCs w:val="20"/>
          <w:lang w:val="en-CA"/>
        </w:rPr>
        <w:t xml:space="preserve"> in November</w:t>
      </w:r>
      <w:r w:rsidR="00C96451" w:rsidRPr="00AE359C">
        <w:rPr>
          <w:rFonts w:ascii="Times New Roman" w:hAnsi="Times New Roman" w:cs="Times New Roman"/>
          <w:sz w:val="20"/>
          <w:szCs w:val="20"/>
          <w:lang w:val="en-CA"/>
        </w:rPr>
        <w:t>,</w:t>
      </w:r>
      <w:r w:rsidR="00AD7D5A">
        <w:rPr>
          <w:rFonts w:ascii="Times New Roman" w:hAnsi="Times New Roman" w:cs="Times New Roman"/>
          <w:sz w:val="20"/>
          <w:szCs w:val="20"/>
          <w:lang w:val="en-CA"/>
        </w:rPr>
        <w:t xml:space="preserve"> </w:t>
      </w:r>
      <w:r w:rsidR="00AD7D5A" w:rsidRPr="073E0809">
        <w:rPr>
          <w:rFonts w:ascii="Times New Roman" w:hAnsi="Times New Roman" w:cs="Times New Roman"/>
          <w:sz w:val="20"/>
          <w:szCs w:val="20"/>
          <w:lang w:val="en-CA"/>
        </w:rPr>
        <w:t>1</w:t>
      </w:r>
      <w:r w:rsidR="3B546A76" w:rsidRPr="073E0809">
        <w:rPr>
          <w:rFonts w:ascii="Times New Roman" w:hAnsi="Times New Roman" w:cs="Times New Roman"/>
          <w:sz w:val="20"/>
          <w:szCs w:val="20"/>
          <w:lang w:val="en-CA"/>
        </w:rPr>
        <w:t>5</w:t>
      </w:r>
      <w:r w:rsidR="00C96451" w:rsidRPr="00AE359C">
        <w:rPr>
          <w:rFonts w:ascii="Times New Roman" w:hAnsi="Times New Roman" w:cs="Times New Roman"/>
          <w:sz w:val="20"/>
          <w:szCs w:val="20"/>
          <w:lang w:val="en-CA"/>
        </w:rPr>
        <w:t xml:space="preserve"> </w:t>
      </w:r>
      <w:r w:rsidR="005F4AEA" w:rsidRPr="00AE359C">
        <w:rPr>
          <w:rFonts w:ascii="Times New Roman" w:hAnsi="Times New Roman" w:cs="Times New Roman"/>
          <w:sz w:val="20"/>
          <w:szCs w:val="20"/>
          <w:lang w:val="en-CA"/>
        </w:rPr>
        <w:t xml:space="preserve">organizations </w:t>
      </w:r>
      <w:r w:rsidR="005F4AEA" w:rsidRPr="073E0809">
        <w:rPr>
          <w:rFonts w:ascii="Times New Roman" w:hAnsi="Times New Roman" w:cs="Times New Roman"/>
          <w:sz w:val="20"/>
          <w:szCs w:val="20"/>
          <w:lang w:val="en-CA"/>
        </w:rPr>
        <w:t>around the world</w:t>
      </w:r>
      <w:r w:rsidR="00AE359C" w:rsidRPr="073E0809">
        <w:rPr>
          <w:rFonts w:ascii="Times New Roman" w:hAnsi="Times New Roman" w:cs="Times New Roman"/>
          <w:sz w:val="20"/>
          <w:szCs w:val="20"/>
          <w:lang w:val="en-CA"/>
        </w:rPr>
        <w:t xml:space="preserve"> including IFAD, AGRA, AFD, the Mo Ibrahim foundation and OCP signed </w:t>
      </w:r>
      <w:r w:rsidR="00BD549F">
        <w:fldChar w:fldCharType="begin"/>
      </w:r>
      <w:r w:rsidR="00BD549F" w:rsidRPr="00091CFF">
        <w:rPr>
          <w:lang w:val="en-CA"/>
          <w:rPrChange w:id="35" w:author="Megan Dolski" w:date="2024-05-17T11:50:00Z">
            <w:rPr/>
          </w:rPrChange>
        </w:rPr>
        <w:instrText>HYPERLINK "https://parispeaceforum.org/news/call-for-multi-stakeholder-mobilization-for-sustainable-agricultural-development-in-africa/" \h</w:instrText>
      </w:r>
      <w:r w:rsidR="00BD549F">
        <w:fldChar w:fldCharType="separate"/>
      </w:r>
      <w:r w:rsidR="004C55B9" w:rsidRPr="4BE90312">
        <w:rPr>
          <w:rStyle w:val="Hyperlink"/>
          <w:rFonts w:ascii="Times New Roman" w:hAnsi="Times New Roman" w:cs="Times New Roman"/>
          <w:sz w:val="20"/>
          <w:szCs w:val="20"/>
          <w:lang w:val="en-CA"/>
        </w:rPr>
        <w:t>the Call for Multi-Stakeholder Mobilization for Sustainable Agricultural Development in Africa.</w:t>
      </w:r>
      <w:r w:rsidR="00BD549F">
        <w:rPr>
          <w:rStyle w:val="Hyperlink"/>
          <w:rFonts w:ascii="Times New Roman" w:hAnsi="Times New Roman" w:cs="Times New Roman"/>
          <w:sz w:val="20"/>
          <w:szCs w:val="20"/>
          <w:lang w:val="en-CA"/>
        </w:rPr>
        <w:fldChar w:fldCharType="end"/>
      </w:r>
    </w:p>
    <w:p w14:paraId="47D7AFD9" w14:textId="635096EF" w:rsidR="65C560A4" w:rsidRDefault="65C560A4" w:rsidP="15EA1F28">
      <w:pPr>
        <w:spacing w:after="0"/>
        <w:jc w:val="both"/>
        <w:rPr>
          <w:rFonts w:ascii="Times New Roman" w:hAnsi="Times New Roman" w:cs="Times New Roman"/>
          <w:sz w:val="20"/>
          <w:szCs w:val="20"/>
          <w:lang w:val="en-CA"/>
        </w:rPr>
      </w:pPr>
      <w:r w:rsidRPr="72F4EDE9">
        <w:rPr>
          <w:rFonts w:eastAsiaTheme="minorEastAsia"/>
          <w:sz w:val="20"/>
          <w:szCs w:val="20"/>
          <w:lang w:val="en-CA"/>
        </w:rPr>
        <w:t xml:space="preserve">In June 2024, the </w:t>
      </w:r>
      <w:r w:rsidRPr="56BAF11D">
        <w:rPr>
          <w:rFonts w:eastAsiaTheme="minorEastAsia"/>
          <w:b/>
          <w:sz w:val="20"/>
          <w:szCs w:val="20"/>
          <w:lang w:val="en-CA"/>
        </w:rPr>
        <w:t>Agricultural Transitions Lab for African Solutions</w:t>
      </w:r>
      <w:r w:rsidRPr="72F4EDE9">
        <w:rPr>
          <w:rFonts w:eastAsiaTheme="minorEastAsia"/>
          <w:sz w:val="20"/>
          <w:szCs w:val="20"/>
          <w:lang w:val="en-CA"/>
        </w:rPr>
        <w:t xml:space="preserve"> (</w:t>
      </w:r>
      <w:r w:rsidRPr="72F4EDE9">
        <w:rPr>
          <w:rFonts w:eastAsiaTheme="minorEastAsia"/>
          <w:b/>
          <w:bCs/>
          <w:sz w:val="20"/>
          <w:szCs w:val="20"/>
          <w:lang w:val="en-CA"/>
        </w:rPr>
        <w:t>ATLAS</w:t>
      </w:r>
      <w:r w:rsidRPr="72F4EDE9">
        <w:rPr>
          <w:rFonts w:eastAsiaTheme="minorEastAsia"/>
          <w:sz w:val="20"/>
          <w:szCs w:val="20"/>
          <w:lang w:val="en-CA"/>
        </w:rPr>
        <w:t>) will be launched by the Paris Peace Forum as a permanent platform for North-South policy dialogue and collaboration to enable African food system transformation, with 2 key missions:</w:t>
      </w:r>
      <w:r w:rsidR="02891E50" w:rsidRPr="7301AB64">
        <w:rPr>
          <w:rFonts w:eastAsiaTheme="minorEastAsia"/>
          <w:sz w:val="20"/>
          <w:szCs w:val="20"/>
          <w:lang w:val="en-CA"/>
        </w:rPr>
        <w:t xml:space="preserve"> </w:t>
      </w:r>
      <w:r w:rsidR="02891E50" w:rsidRPr="569A4C6F">
        <w:rPr>
          <w:rFonts w:eastAsiaTheme="minorEastAsia"/>
          <w:sz w:val="20"/>
          <w:szCs w:val="20"/>
          <w:lang w:val="en-CA"/>
        </w:rPr>
        <w:t>(</w:t>
      </w:r>
      <w:r w:rsidR="02891E50" w:rsidRPr="7301AB64">
        <w:rPr>
          <w:rFonts w:eastAsiaTheme="minorEastAsia"/>
          <w:sz w:val="20"/>
          <w:szCs w:val="20"/>
          <w:lang w:val="en-CA"/>
        </w:rPr>
        <w:t>1)</w:t>
      </w:r>
      <w:r w:rsidR="02891E50" w:rsidRPr="15EA1F28">
        <w:rPr>
          <w:rFonts w:eastAsiaTheme="minorEastAsia"/>
          <w:sz w:val="20"/>
          <w:szCs w:val="20"/>
          <w:lang w:val="en-CA"/>
        </w:rPr>
        <w:t xml:space="preserve"> </w:t>
      </w:r>
      <w:r w:rsidRPr="7301AB64">
        <w:rPr>
          <w:rFonts w:eastAsiaTheme="minorEastAsia"/>
          <w:sz w:val="20"/>
          <w:szCs w:val="20"/>
          <w:lang w:val="en-CA"/>
        </w:rPr>
        <w:t>Sufficient investments: Advocate for the need to substantially increase investments from public, private &amp; philanthropic sources to transform African food systems</w:t>
      </w:r>
      <w:r w:rsidR="2186022E" w:rsidRPr="7E2E5DD7">
        <w:rPr>
          <w:rFonts w:eastAsiaTheme="minorEastAsia"/>
          <w:sz w:val="20"/>
          <w:szCs w:val="20"/>
          <w:lang w:val="en-CA"/>
        </w:rPr>
        <w:t xml:space="preserve">; </w:t>
      </w:r>
      <w:r w:rsidR="0C94A769" w:rsidRPr="7E2E5DD7">
        <w:rPr>
          <w:rFonts w:eastAsiaTheme="minorEastAsia"/>
          <w:sz w:val="20"/>
          <w:szCs w:val="20"/>
          <w:lang w:val="en-CA"/>
        </w:rPr>
        <w:t>(</w:t>
      </w:r>
      <w:r w:rsidR="0C94A769" w:rsidRPr="23E11078">
        <w:rPr>
          <w:rFonts w:eastAsiaTheme="minorEastAsia"/>
          <w:sz w:val="20"/>
          <w:szCs w:val="20"/>
          <w:lang w:val="en-CA"/>
        </w:rPr>
        <w:t xml:space="preserve">2) </w:t>
      </w:r>
      <w:r w:rsidRPr="23E11078">
        <w:rPr>
          <w:rFonts w:eastAsiaTheme="minorEastAsia"/>
          <w:sz w:val="20"/>
          <w:szCs w:val="20"/>
          <w:lang w:val="en-CA"/>
        </w:rPr>
        <w:t>Efficient</w:t>
      </w:r>
      <w:r w:rsidRPr="15EA1F28">
        <w:rPr>
          <w:rFonts w:eastAsiaTheme="minorEastAsia"/>
          <w:sz w:val="20"/>
          <w:szCs w:val="20"/>
          <w:lang w:val="en-CA"/>
        </w:rPr>
        <w:t xml:space="preserve"> investments: Build consensus on a common definition and a set of investment priorities for agricultural transformation in Africa</w:t>
      </w:r>
      <w:r w:rsidR="710E4477" w:rsidRPr="42BCA5B8">
        <w:rPr>
          <w:rFonts w:eastAsiaTheme="minorEastAsia"/>
          <w:sz w:val="20"/>
          <w:szCs w:val="20"/>
          <w:lang w:val="en-CA"/>
        </w:rPr>
        <w:t>.</w:t>
      </w:r>
    </w:p>
    <w:p w14:paraId="3E1400A9" w14:textId="201B3A7F" w:rsidR="72F4EDE9" w:rsidRDefault="72F4EDE9" w:rsidP="72F4EDE9">
      <w:pPr>
        <w:pStyle w:val="ListParagraph"/>
        <w:spacing w:after="0"/>
        <w:jc w:val="both"/>
        <w:rPr>
          <w:rFonts w:ascii="Times New Roman" w:hAnsi="Times New Roman" w:cs="Times New Roman"/>
          <w:sz w:val="20"/>
          <w:szCs w:val="20"/>
          <w:lang w:val="en-CA"/>
        </w:rPr>
      </w:pPr>
    </w:p>
    <w:p w14:paraId="7B34083D" w14:textId="56C6CB38" w:rsidR="65C560A4" w:rsidRDefault="65C560A4" w:rsidP="72F4EDE9">
      <w:pPr>
        <w:spacing w:after="0"/>
        <w:jc w:val="both"/>
        <w:rPr>
          <w:rFonts w:ascii="Times New Roman" w:hAnsi="Times New Roman" w:cs="Times New Roman"/>
          <w:sz w:val="20"/>
          <w:szCs w:val="20"/>
          <w:lang w:val="en-CA"/>
        </w:rPr>
      </w:pPr>
      <w:r w:rsidRPr="72F4EDE9">
        <w:rPr>
          <w:rFonts w:eastAsiaTheme="minorEastAsia"/>
          <w:sz w:val="20"/>
          <w:szCs w:val="20"/>
          <w:lang w:val="en-CA"/>
        </w:rPr>
        <w:t>ATLAS' success will be directly measured by its ability to increase investments intro African agriculture (i.e., increase in public spending, FDIs and ODAs), and to create a global consensus on priorities (e.g., increase of signatories to the call to action and initiatives with ATLAS label).</w:t>
      </w:r>
    </w:p>
    <w:p w14:paraId="7451F58C" w14:textId="3A15D5B1" w:rsidR="72F4EDE9" w:rsidRDefault="72F4EDE9" w:rsidP="72F4EDE9">
      <w:pPr>
        <w:spacing w:after="0"/>
        <w:ind w:left="504" w:hanging="346"/>
        <w:jc w:val="both"/>
        <w:rPr>
          <w:rFonts w:eastAsiaTheme="minorEastAsia"/>
          <w:sz w:val="20"/>
          <w:szCs w:val="20"/>
          <w:lang w:val="en-CA"/>
        </w:rPr>
      </w:pPr>
    </w:p>
    <w:p w14:paraId="159AD943" w14:textId="77777777" w:rsidR="00497DF7" w:rsidRPr="00EF739C" w:rsidRDefault="00497DF7" w:rsidP="00497DF7">
      <w:pPr>
        <w:jc w:val="both"/>
        <w:rPr>
          <w:rFonts w:ascii="Times New Roman" w:hAnsi="Times New Roman" w:cs="Times New Roman"/>
          <w:b/>
          <w:bCs/>
          <w:color w:val="FF0000"/>
          <w:sz w:val="20"/>
          <w:szCs w:val="20"/>
          <w:u w:val="single"/>
          <w:lang w:val="en-CA"/>
        </w:rPr>
      </w:pPr>
      <w:r w:rsidRPr="00EF739C">
        <w:rPr>
          <w:rFonts w:ascii="Times New Roman" w:hAnsi="Times New Roman" w:cs="Times New Roman"/>
          <w:b/>
          <w:bCs/>
          <w:color w:val="FF0000"/>
          <w:sz w:val="20"/>
          <w:szCs w:val="20"/>
          <w:u w:val="single"/>
          <w:lang w:val="en-CA"/>
        </w:rPr>
        <w:t>Timeline:</w:t>
      </w:r>
    </w:p>
    <w:p w14:paraId="0F4F123A" w14:textId="35AF6EBF" w:rsidR="25926736" w:rsidRDefault="2D9E0875" w:rsidP="25926736">
      <w:pPr>
        <w:jc w:val="both"/>
        <w:rPr>
          <w:rFonts w:eastAsiaTheme="minorEastAsia"/>
          <w:sz w:val="20"/>
          <w:szCs w:val="20"/>
          <w:lang w:val="en-CA"/>
        </w:rPr>
      </w:pPr>
      <w:r w:rsidRPr="13C05A42">
        <w:rPr>
          <w:rFonts w:eastAsiaTheme="minorEastAsia"/>
          <w:sz w:val="20"/>
          <w:szCs w:val="20"/>
          <w:lang w:val="en-CA"/>
        </w:rPr>
        <w:lastRenderedPageBreak/>
        <w:t>2024</w:t>
      </w:r>
      <w:r w:rsidR="2523EBA9" w:rsidRPr="470AA659">
        <w:rPr>
          <w:rFonts w:eastAsiaTheme="minorEastAsia"/>
          <w:sz w:val="20"/>
          <w:szCs w:val="20"/>
          <w:lang w:val="en-CA"/>
        </w:rPr>
        <w:t>-</w:t>
      </w:r>
      <w:r w:rsidR="2523EBA9" w:rsidRPr="626A3B60">
        <w:rPr>
          <w:rFonts w:eastAsiaTheme="minorEastAsia"/>
          <w:sz w:val="20"/>
          <w:szCs w:val="20"/>
          <w:lang w:val="en-CA"/>
        </w:rPr>
        <w:t>2027</w:t>
      </w:r>
      <w:r w:rsidR="2523EBA9" w:rsidRPr="2665ABBE">
        <w:rPr>
          <w:rFonts w:eastAsiaTheme="minorEastAsia"/>
          <w:sz w:val="20"/>
          <w:szCs w:val="20"/>
          <w:lang w:val="en-CA"/>
        </w:rPr>
        <w:t>:</w:t>
      </w:r>
    </w:p>
    <w:p w14:paraId="380657A4" w14:textId="63DCF190" w:rsidR="727D69D2" w:rsidRDefault="2523EBA9" w:rsidP="727D69D2">
      <w:pPr>
        <w:pStyle w:val="ListParagraph"/>
        <w:numPr>
          <w:ilvl w:val="0"/>
          <w:numId w:val="33"/>
        </w:numPr>
        <w:jc w:val="both"/>
        <w:rPr>
          <w:rFonts w:asciiTheme="minorHAnsi" w:eastAsiaTheme="minorEastAsia" w:hAnsiTheme="minorHAnsi" w:cstheme="minorBidi"/>
          <w:sz w:val="20"/>
          <w:szCs w:val="20"/>
          <w:lang w:val="en-CA"/>
        </w:rPr>
      </w:pPr>
      <w:r w:rsidRPr="3C6A3FA4">
        <w:rPr>
          <w:rFonts w:asciiTheme="minorHAnsi" w:eastAsiaTheme="minorEastAsia" w:hAnsiTheme="minorHAnsi" w:cstheme="minorBidi"/>
          <w:sz w:val="20"/>
          <w:szCs w:val="20"/>
          <w:lang w:val="en-CA"/>
        </w:rPr>
        <w:t xml:space="preserve">2024: </w:t>
      </w:r>
      <w:r w:rsidR="0C9090D9" w:rsidRPr="3C6A3FA4">
        <w:rPr>
          <w:rFonts w:asciiTheme="minorHAnsi" w:eastAsiaTheme="minorEastAsia" w:hAnsiTheme="minorHAnsi" w:cstheme="minorBidi"/>
          <w:sz w:val="20"/>
          <w:szCs w:val="20"/>
          <w:lang w:val="en-CA"/>
        </w:rPr>
        <w:t>Launch of the laboratory, recruitment of teams, definition of strategy and objectives with the support of the BCG consultancy firm, organisation of a high-level inaugural round table at the spring meeting of the Paris Peace Forum, commissioning of a first scientific paper on investment in African agriculture, presence at relevant international events (UNGA, COP, PPF, G20).</w:t>
      </w:r>
    </w:p>
    <w:p w14:paraId="6A20B537" w14:textId="4EB98B4A" w:rsidR="2E0F3ABB" w:rsidRDefault="65C88818" w:rsidP="2E0F3ABB">
      <w:pPr>
        <w:pStyle w:val="ListParagraph"/>
        <w:numPr>
          <w:ilvl w:val="0"/>
          <w:numId w:val="33"/>
        </w:numPr>
        <w:jc w:val="both"/>
        <w:rPr>
          <w:rFonts w:asciiTheme="minorHAnsi" w:eastAsiaTheme="minorEastAsia" w:hAnsiTheme="minorHAnsi" w:cstheme="minorBidi"/>
          <w:sz w:val="20"/>
          <w:szCs w:val="20"/>
          <w:lang w:val="en-CA"/>
        </w:rPr>
      </w:pPr>
      <w:r w:rsidRPr="06B099C5">
        <w:rPr>
          <w:rFonts w:asciiTheme="minorHAnsi" w:eastAsiaTheme="minorEastAsia" w:hAnsiTheme="minorHAnsi" w:cstheme="minorBidi"/>
          <w:sz w:val="20"/>
          <w:szCs w:val="20"/>
          <w:lang w:val="en-CA"/>
        </w:rPr>
        <w:t xml:space="preserve">2025-2027: </w:t>
      </w:r>
      <w:r w:rsidR="2BF93139" w:rsidRPr="06B099C5">
        <w:rPr>
          <w:rFonts w:asciiTheme="minorHAnsi" w:eastAsiaTheme="minorEastAsia" w:hAnsiTheme="minorHAnsi" w:cstheme="minorBidi"/>
          <w:sz w:val="20"/>
          <w:szCs w:val="20"/>
          <w:lang w:val="en-CA"/>
        </w:rPr>
        <w:t>Stabilising the structure around a dozen people and its activities, international advocacy work, publication of reports, communication work, organisation of one or two high-level round tables a year, monitoring the results of the work and the increase in investment in African agriculture, support for labelled projects, etc.</w:t>
      </w:r>
    </w:p>
    <w:p w14:paraId="5688E908" w14:textId="422940F4" w:rsidR="495B370B" w:rsidRDefault="495B370B" w:rsidP="495B370B">
      <w:pPr>
        <w:jc w:val="both"/>
        <w:rPr>
          <w:rFonts w:eastAsiaTheme="minorEastAsia"/>
          <w:sz w:val="20"/>
          <w:szCs w:val="20"/>
          <w:lang w:val="en-CA"/>
        </w:rPr>
      </w:pPr>
    </w:p>
    <w:p w14:paraId="08D2AF47" w14:textId="1BCC0943" w:rsidR="00497DF7" w:rsidRPr="00497DF7" w:rsidRDefault="00497DF7" w:rsidP="005F4AEA">
      <w:pPr>
        <w:jc w:val="both"/>
        <w:rPr>
          <w:rFonts w:ascii="Times New Roman" w:hAnsi="Times New Roman" w:cs="Times New Roman"/>
          <w:b/>
          <w:bCs/>
          <w:color w:val="FF0000"/>
          <w:sz w:val="20"/>
          <w:szCs w:val="20"/>
          <w:u w:val="single"/>
          <w:lang w:val="en-CA"/>
        </w:rPr>
      </w:pPr>
      <w:r w:rsidRPr="00EF739C">
        <w:rPr>
          <w:rFonts w:ascii="Times New Roman" w:hAnsi="Times New Roman" w:cs="Times New Roman"/>
          <w:b/>
          <w:bCs/>
          <w:color w:val="FF0000"/>
          <w:sz w:val="20"/>
          <w:szCs w:val="20"/>
          <w:u w:val="single"/>
          <w:lang w:val="en-CA"/>
        </w:rPr>
        <w:t>Funds requested:</w:t>
      </w:r>
    </w:p>
    <w:p w14:paraId="2F6052AE" w14:textId="2CD7DF5A" w:rsidR="72F4EDE9" w:rsidRDefault="080E7244" w:rsidP="72F4EDE9">
      <w:pPr>
        <w:jc w:val="both"/>
        <w:rPr>
          <w:rFonts w:eastAsiaTheme="minorEastAsia"/>
          <w:sz w:val="20"/>
          <w:szCs w:val="20"/>
          <w:lang w:val="en-CA"/>
        </w:rPr>
      </w:pPr>
      <w:r w:rsidRPr="445C5890">
        <w:rPr>
          <w:rFonts w:eastAsiaTheme="minorEastAsia"/>
          <w:sz w:val="20"/>
          <w:szCs w:val="20"/>
          <w:lang w:val="en-CA"/>
        </w:rPr>
        <w:t xml:space="preserve">Total </w:t>
      </w:r>
      <w:r w:rsidR="773B08A7" w:rsidRPr="445C5890">
        <w:rPr>
          <w:rFonts w:eastAsiaTheme="minorEastAsia"/>
          <w:sz w:val="20"/>
          <w:szCs w:val="20"/>
          <w:lang w:val="en-CA"/>
        </w:rPr>
        <w:t>Preliminary</w:t>
      </w:r>
      <w:r w:rsidR="773B08A7" w:rsidRPr="62EBF7D4">
        <w:rPr>
          <w:rFonts w:eastAsiaTheme="minorEastAsia"/>
          <w:sz w:val="20"/>
          <w:szCs w:val="20"/>
          <w:lang w:val="en-CA"/>
        </w:rPr>
        <w:t xml:space="preserve"> </w:t>
      </w:r>
      <w:r w:rsidR="773B08A7" w:rsidRPr="714C8B68">
        <w:rPr>
          <w:rFonts w:eastAsiaTheme="minorEastAsia"/>
          <w:sz w:val="20"/>
          <w:szCs w:val="20"/>
          <w:lang w:val="en-CA"/>
        </w:rPr>
        <w:t>budget estimates:</w:t>
      </w:r>
      <w:r w:rsidR="25FCAE67" w:rsidRPr="21167691">
        <w:rPr>
          <w:rFonts w:eastAsiaTheme="minorEastAsia"/>
          <w:sz w:val="20"/>
          <w:szCs w:val="20"/>
          <w:lang w:val="en-CA"/>
        </w:rPr>
        <w:t xml:space="preserve"> </w:t>
      </w:r>
      <w:r w:rsidR="253F55C1" w:rsidRPr="0F85CA1F">
        <w:rPr>
          <w:rFonts w:eastAsiaTheme="minorEastAsia"/>
          <w:sz w:val="20"/>
          <w:szCs w:val="20"/>
          <w:lang w:val="en-CA"/>
        </w:rPr>
        <w:t>1</w:t>
      </w:r>
      <w:r w:rsidR="253F55C1" w:rsidRPr="63900933">
        <w:rPr>
          <w:rFonts w:eastAsiaTheme="minorEastAsia"/>
          <w:sz w:val="20"/>
          <w:szCs w:val="20"/>
          <w:lang w:val="en-CA"/>
        </w:rPr>
        <w:t xml:space="preserve"> M$</w:t>
      </w:r>
      <w:r w:rsidR="253F55C1" w:rsidRPr="06E21F3B">
        <w:rPr>
          <w:rFonts w:eastAsiaTheme="minorEastAsia"/>
          <w:sz w:val="20"/>
          <w:szCs w:val="20"/>
          <w:lang w:val="en-CA"/>
        </w:rPr>
        <w:t xml:space="preserve"> in 2024</w:t>
      </w:r>
      <w:r w:rsidR="253F55C1" w:rsidRPr="08B505B3">
        <w:rPr>
          <w:rFonts w:eastAsiaTheme="minorEastAsia"/>
          <w:sz w:val="20"/>
          <w:szCs w:val="20"/>
          <w:lang w:val="en-CA"/>
        </w:rPr>
        <w:t>,</w:t>
      </w:r>
      <w:r w:rsidR="253F55C1" w:rsidRPr="3900FBCB">
        <w:rPr>
          <w:rFonts w:eastAsiaTheme="minorEastAsia"/>
          <w:sz w:val="20"/>
          <w:szCs w:val="20"/>
          <w:lang w:val="en-CA"/>
        </w:rPr>
        <w:t xml:space="preserve"> then</w:t>
      </w:r>
      <w:r w:rsidR="253F55C1" w:rsidRPr="055DB0CF">
        <w:rPr>
          <w:rFonts w:eastAsiaTheme="minorEastAsia"/>
          <w:sz w:val="20"/>
          <w:szCs w:val="20"/>
          <w:lang w:val="en-CA"/>
        </w:rPr>
        <w:t xml:space="preserve"> 4 </w:t>
      </w:r>
      <w:r w:rsidR="253F55C1" w:rsidRPr="12152AA2">
        <w:rPr>
          <w:rFonts w:eastAsiaTheme="minorEastAsia"/>
          <w:sz w:val="20"/>
          <w:szCs w:val="20"/>
          <w:lang w:val="en-CA"/>
        </w:rPr>
        <w:t>M$/</w:t>
      </w:r>
      <w:r w:rsidR="253F55C1" w:rsidRPr="433986A4">
        <w:rPr>
          <w:rFonts w:eastAsiaTheme="minorEastAsia"/>
          <w:sz w:val="20"/>
          <w:szCs w:val="20"/>
          <w:lang w:val="en-CA"/>
        </w:rPr>
        <w:t>year</w:t>
      </w:r>
    </w:p>
    <w:p w14:paraId="6EB95F48" w14:textId="3B0C23CA" w:rsidR="7ECBA181" w:rsidRDefault="7ECBA181" w:rsidP="4FCDF351">
      <w:pPr>
        <w:pStyle w:val="ListParagraph"/>
        <w:numPr>
          <w:ilvl w:val="0"/>
          <w:numId w:val="35"/>
        </w:numPr>
        <w:jc w:val="both"/>
        <w:rPr>
          <w:rFonts w:asciiTheme="minorHAnsi" w:eastAsiaTheme="minorEastAsia" w:hAnsiTheme="minorHAnsi" w:cstheme="minorBidi"/>
          <w:sz w:val="20"/>
          <w:szCs w:val="20"/>
          <w:lang w:val="en-CA"/>
        </w:rPr>
      </w:pPr>
      <w:r w:rsidRPr="06ED3E87">
        <w:rPr>
          <w:rFonts w:asciiTheme="minorHAnsi" w:eastAsiaTheme="minorEastAsia" w:hAnsiTheme="minorHAnsi" w:cstheme="minorBidi"/>
          <w:sz w:val="20"/>
          <w:szCs w:val="20"/>
          <w:lang w:val="en-CA"/>
        </w:rPr>
        <w:t>Staff:</w:t>
      </w:r>
      <w:r w:rsidRPr="0134B592">
        <w:rPr>
          <w:rFonts w:asciiTheme="minorHAnsi" w:eastAsiaTheme="minorEastAsia" w:hAnsiTheme="minorHAnsi" w:cstheme="minorBidi"/>
          <w:sz w:val="20"/>
          <w:szCs w:val="20"/>
          <w:lang w:val="en-CA"/>
        </w:rPr>
        <w:t xml:space="preserve"> </w:t>
      </w:r>
      <w:r w:rsidRPr="2F28F8B6">
        <w:rPr>
          <w:rFonts w:asciiTheme="minorHAnsi" w:eastAsiaTheme="minorEastAsia" w:hAnsiTheme="minorHAnsi" w:cstheme="minorBidi"/>
          <w:sz w:val="20"/>
          <w:szCs w:val="20"/>
          <w:lang w:val="en-CA"/>
        </w:rPr>
        <w:t>6-10 FTEs</w:t>
      </w:r>
      <w:r w:rsidRPr="6D96444D">
        <w:rPr>
          <w:rFonts w:asciiTheme="minorHAnsi" w:eastAsiaTheme="minorEastAsia" w:hAnsiTheme="minorHAnsi" w:cstheme="minorBidi"/>
          <w:sz w:val="20"/>
          <w:szCs w:val="20"/>
          <w:lang w:val="en-CA"/>
        </w:rPr>
        <w:t>:</w:t>
      </w:r>
      <w:r w:rsidR="2C1EB035" w:rsidRPr="66B1A9C1">
        <w:rPr>
          <w:rFonts w:asciiTheme="minorHAnsi" w:eastAsiaTheme="minorEastAsia" w:hAnsiTheme="minorHAnsi" w:cstheme="minorBidi"/>
          <w:sz w:val="20"/>
          <w:szCs w:val="20"/>
          <w:lang w:val="en-CA"/>
        </w:rPr>
        <w:t xml:space="preserve"> </w:t>
      </w:r>
      <w:r w:rsidR="721F9B87" w:rsidRPr="340FCFBF">
        <w:rPr>
          <w:rFonts w:asciiTheme="minorHAnsi" w:eastAsiaTheme="minorEastAsia" w:hAnsiTheme="minorHAnsi" w:cstheme="minorBidi"/>
          <w:sz w:val="20"/>
          <w:szCs w:val="20"/>
          <w:lang w:val="en-CA"/>
        </w:rPr>
        <w:t>2</w:t>
      </w:r>
      <w:r w:rsidR="2C1EB035" w:rsidRPr="340FCFBF">
        <w:rPr>
          <w:rFonts w:asciiTheme="minorHAnsi" w:eastAsiaTheme="minorEastAsia" w:hAnsiTheme="minorHAnsi" w:cstheme="minorBidi"/>
          <w:sz w:val="20"/>
          <w:szCs w:val="20"/>
          <w:lang w:val="en-CA"/>
        </w:rPr>
        <w:t>M</w:t>
      </w:r>
      <w:r w:rsidR="2C1EB035" w:rsidRPr="29D9D597">
        <w:rPr>
          <w:rFonts w:asciiTheme="minorHAnsi" w:eastAsiaTheme="minorEastAsia" w:hAnsiTheme="minorHAnsi" w:cstheme="minorBidi"/>
          <w:sz w:val="20"/>
          <w:szCs w:val="20"/>
          <w:lang w:val="en-CA"/>
        </w:rPr>
        <w:t>$/</w:t>
      </w:r>
      <w:r w:rsidR="2C1EB035" w:rsidRPr="3EF0035F">
        <w:rPr>
          <w:rFonts w:asciiTheme="minorHAnsi" w:eastAsiaTheme="minorEastAsia" w:hAnsiTheme="minorHAnsi" w:cstheme="minorBidi"/>
          <w:sz w:val="20"/>
          <w:szCs w:val="20"/>
          <w:lang w:val="en-CA"/>
        </w:rPr>
        <w:t>year</w:t>
      </w:r>
    </w:p>
    <w:p w14:paraId="5C090FFB" w14:textId="1144B124" w:rsidR="7ECBA181" w:rsidRDefault="7ECBA181" w:rsidP="46E5517E">
      <w:pPr>
        <w:pStyle w:val="ListParagraph"/>
        <w:numPr>
          <w:ilvl w:val="1"/>
          <w:numId w:val="35"/>
        </w:numPr>
        <w:spacing w:after="0"/>
        <w:rPr>
          <w:rFonts w:asciiTheme="minorHAnsi" w:eastAsiaTheme="minorEastAsia" w:hAnsiTheme="minorHAnsi" w:cstheme="minorBidi"/>
          <w:sz w:val="20"/>
          <w:szCs w:val="20"/>
          <w:lang w:val="en-CA"/>
        </w:rPr>
      </w:pPr>
      <w:r w:rsidRPr="2F28F8B6">
        <w:rPr>
          <w:rFonts w:asciiTheme="minorHAnsi" w:eastAsiaTheme="minorEastAsia" w:hAnsiTheme="minorHAnsi" w:cstheme="minorBidi"/>
          <w:sz w:val="20"/>
          <w:szCs w:val="20"/>
          <w:lang w:val="en-CA"/>
        </w:rPr>
        <w:t xml:space="preserve">2-3 for advocacy </w:t>
      </w:r>
    </w:p>
    <w:p w14:paraId="34B96047" w14:textId="308EA060" w:rsidR="7ECBA181" w:rsidRDefault="7ECBA181" w:rsidP="57826DCE">
      <w:pPr>
        <w:pStyle w:val="ListParagraph"/>
        <w:numPr>
          <w:ilvl w:val="1"/>
          <w:numId w:val="35"/>
        </w:numPr>
        <w:spacing w:after="0"/>
        <w:rPr>
          <w:rFonts w:asciiTheme="minorHAnsi" w:eastAsiaTheme="minorEastAsia" w:hAnsiTheme="minorHAnsi" w:cstheme="minorBidi"/>
          <w:sz w:val="20"/>
          <w:szCs w:val="20"/>
          <w:lang w:val="en-CA"/>
        </w:rPr>
      </w:pPr>
      <w:r w:rsidRPr="2F28F8B6">
        <w:rPr>
          <w:rFonts w:asciiTheme="minorHAnsi" w:eastAsiaTheme="minorEastAsia" w:hAnsiTheme="minorHAnsi" w:cstheme="minorBidi"/>
          <w:sz w:val="20"/>
          <w:szCs w:val="20"/>
          <w:lang w:val="en-CA"/>
        </w:rPr>
        <w:t>1-2 for knowledge (e.g., coordinate publications etc.)</w:t>
      </w:r>
    </w:p>
    <w:p w14:paraId="021A49D6" w14:textId="781BBEFB" w:rsidR="7ECBA181" w:rsidRDefault="7ECBA181" w:rsidP="57826DCE">
      <w:pPr>
        <w:pStyle w:val="ListParagraph"/>
        <w:numPr>
          <w:ilvl w:val="1"/>
          <w:numId w:val="35"/>
        </w:numPr>
        <w:spacing w:after="0"/>
        <w:rPr>
          <w:rFonts w:asciiTheme="minorHAnsi" w:eastAsiaTheme="minorEastAsia" w:hAnsiTheme="minorHAnsi" w:cstheme="minorBidi"/>
          <w:sz w:val="20"/>
          <w:szCs w:val="20"/>
          <w:lang w:val="en-CA"/>
        </w:rPr>
      </w:pPr>
      <w:r w:rsidRPr="2F28F8B6">
        <w:rPr>
          <w:rFonts w:asciiTheme="minorHAnsi" w:eastAsiaTheme="minorEastAsia" w:hAnsiTheme="minorHAnsi" w:cstheme="minorBidi"/>
          <w:sz w:val="20"/>
          <w:szCs w:val="20"/>
          <w:lang w:val="en-CA"/>
        </w:rPr>
        <w:t>1-2 for spotlight (e.g., run Label, organize event)</w:t>
      </w:r>
    </w:p>
    <w:p w14:paraId="7389020D" w14:textId="676BFD62" w:rsidR="7ECBA181" w:rsidRDefault="7ECBA181" w:rsidP="5408FE46">
      <w:pPr>
        <w:pStyle w:val="ListParagraph"/>
        <w:numPr>
          <w:ilvl w:val="1"/>
          <w:numId w:val="35"/>
        </w:numPr>
        <w:spacing w:after="0"/>
        <w:rPr>
          <w:rFonts w:asciiTheme="minorHAnsi" w:eastAsiaTheme="minorEastAsia" w:hAnsiTheme="minorHAnsi" w:cstheme="minorBidi"/>
          <w:sz w:val="20"/>
          <w:szCs w:val="20"/>
          <w:lang w:val="en-CA"/>
        </w:rPr>
      </w:pPr>
      <w:r w:rsidRPr="2F28F8B6">
        <w:rPr>
          <w:rFonts w:asciiTheme="minorHAnsi" w:eastAsiaTheme="minorEastAsia" w:hAnsiTheme="minorHAnsi" w:cstheme="minorBidi"/>
          <w:sz w:val="20"/>
          <w:szCs w:val="20"/>
          <w:lang w:val="en-CA"/>
        </w:rPr>
        <w:t>1-2 admin support</w:t>
      </w:r>
    </w:p>
    <w:p w14:paraId="13BA720E" w14:textId="25C2C3D5" w:rsidR="714C8B68" w:rsidRDefault="7ECBA181" w:rsidP="0552059E">
      <w:pPr>
        <w:pStyle w:val="ListParagraph"/>
        <w:numPr>
          <w:ilvl w:val="1"/>
          <w:numId w:val="35"/>
        </w:numPr>
        <w:spacing w:after="0"/>
        <w:rPr>
          <w:rFonts w:asciiTheme="minorHAnsi" w:eastAsiaTheme="minorEastAsia" w:hAnsiTheme="minorHAnsi" w:cstheme="minorBidi"/>
          <w:sz w:val="20"/>
          <w:szCs w:val="20"/>
          <w:lang w:val="en-CA"/>
        </w:rPr>
      </w:pPr>
      <w:r w:rsidRPr="2F28F8B6">
        <w:rPr>
          <w:rFonts w:asciiTheme="minorHAnsi" w:eastAsiaTheme="minorEastAsia" w:hAnsiTheme="minorHAnsi" w:cstheme="minorBidi"/>
          <w:sz w:val="20"/>
          <w:szCs w:val="20"/>
          <w:lang w:val="en-CA"/>
        </w:rPr>
        <w:t>1 marketing &amp; media manager</w:t>
      </w:r>
    </w:p>
    <w:p w14:paraId="4C986E36" w14:textId="54FCDE22" w:rsidR="0552059E" w:rsidRDefault="7ECBA181" w:rsidP="68DA351F">
      <w:pPr>
        <w:pStyle w:val="ListParagraph"/>
        <w:numPr>
          <w:ilvl w:val="0"/>
          <w:numId w:val="35"/>
        </w:numPr>
        <w:spacing w:after="0"/>
        <w:rPr>
          <w:rFonts w:asciiTheme="minorHAnsi" w:eastAsiaTheme="minorEastAsia" w:hAnsiTheme="minorHAnsi" w:cstheme="minorBidi"/>
          <w:sz w:val="20"/>
          <w:szCs w:val="20"/>
          <w:lang w:val="en-CA"/>
        </w:rPr>
      </w:pPr>
      <w:r w:rsidRPr="3F81B58F">
        <w:rPr>
          <w:rFonts w:asciiTheme="minorHAnsi" w:eastAsiaTheme="minorEastAsia" w:hAnsiTheme="minorHAnsi" w:cstheme="minorBidi"/>
          <w:sz w:val="20"/>
          <w:szCs w:val="20"/>
          <w:lang w:val="en-CA"/>
        </w:rPr>
        <w:t xml:space="preserve">Convening </w:t>
      </w:r>
      <w:r w:rsidR="575E17B1" w:rsidRPr="5F18F0F4">
        <w:rPr>
          <w:rFonts w:asciiTheme="minorHAnsi" w:eastAsiaTheme="minorEastAsia" w:hAnsiTheme="minorHAnsi" w:cstheme="minorBidi"/>
          <w:sz w:val="20"/>
          <w:szCs w:val="20"/>
          <w:lang w:val="en-CA"/>
        </w:rPr>
        <w:t xml:space="preserve">and </w:t>
      </w:r>
      <w:r w:rsidR="575E17B1" w:rsidRPr="5438BD54">
        <w:rPr>
          <w:rFonts w:asciiTheme="minorHAnsi" w:eastAsiaTheme="minorEastAsia" w:hAnsiTheme="minorHAnsi" w:cstheme="minorBidi"/>
          <w:sz w:val="20"/>
          <w:szCs w:val="20"/>
          <w:lang w:val="en-CA"/>
        </w:rPr>
        <w:t>publications</w:t>
      </w:r>
      <w:r w:rsidR="2589A809" w:rsidRPr="7BE629EA">
        <w:rPr>
          <w:rFonts w:asciiTheme="minorHAnsi" w:eastAsiaTheme="minorEastAsia" w:hAnsiTheme="minorHAnsi" w:cstheme="minorBidi"/>
          <w:sz w:val="20"/>
          <w:szCs w:val="20"/>
          <w:lang w:val="en-CA"/>
        </w:rPr>
        <w:t>:</w:t>
      </w:r>
      <w:r w:rsidR="774D3D05" w:rsidRPr="50E3F921">
        <w:rPr>
          <w:rFonts w:asciiTheme="minorHAnsi" w:eastAsiaTheme="minorEastAsia" w:hAnsiTheme="minorHAnsi" w:cstheme="minorBidi"/>
          <w:sz w:val="20"/>
          <w:szCs w:val="20"/>
          <w:lang w:val="en-CA"/>
        </w:rPr>
        <w:t xml:space="preserve"> </w:t>
      </w:r>
      <w:r w:rsidR="5588F7C6" w:rsidRPr="50E3F921">
        <w:rPr>
          <w:rFonts w:asciiTheme="minorHAnsi" w:eastAsiaTheme="minorEastAsia" w:hAnsiTheme="minorHAnsi" w:cstheme="minorBidi"/>
          <w:sz w:val="20"/>
          <w:szCs w:val="20"/>
          <w:lang w:val="en-CA"/>
        </w:rPr>
        <w:t>2</w:t>
      </w:r>
      <w:r w:rsidR="1B6BE3BF" w:rsidRPr="2974930E">
        <w:rPr>
          <w:rFonts w:asciiTheme="minorHAnsi" w:eastAsiaTheme="minorEastAsia" w:hAnsiTheme="minorHAnsi" w:cstheme="minorBidi"/>
          <w:sz w:val="20"/>
          <w:szCs w:val="20"/>
          <w:lang w:val="en-CA"/>
        </w:rPr>
        <w:t xml:space="preserve"> M</w:t>
      </w:r>
      <w:r w:rsidR="1B6BE3BF" w:rsidRPr="1109A113">
        <w:rPr>
          <w:rFonts w:asciiTheme="minorHAnsi" w:eastAsiaTheme="minorEastAsia" w:hAnsiTheme="minorHAnsi" w:cstheme="minorBidi"/>
          <w:sz w:val="20"/>
          <w:szCs w:val="20"/>
          <w:lang w:val="en-CA"/>
        </w:rPr>
        <w:t>$/</w:t>
      </w:r>
      <w:r w:rsidR="1B6BE3BF" w:rsidRPr="19235E19">
        <w:rPr>
          <w:rFonts w:asciiTheme="minorHAnsi" w:eastAsiaTheme="minorEastAsia" w:hAnsiTheme="minorHAnsi" w:cstheme="minorBidi"/>
          <w:sz w:val="20"/>
          <w:szCs w:val="20"/>
          <w:lang w:val="en-CA"/>
        </w:rPr>
        <w:t>year</w:t>
      </w:r>
    </w:p>
    <w:p w14:paraId="7AB93265" w14:textId="41ECA1CE" w:rsidR="7ECBA181" w:rsidRDefault="7ECBA181" w:rsidP="2A64975B">
      <w:pPr>
        <w:pStyle w:val="ListParagraph"/>
        <w:numPr>
          <w:ilvl w:val="1"/>
          <w:numId w:val="35"/>
        </w:numPr>
        <w:spacing w:after="0"/>
        <w:rPr>
          <w:rFonts w:asciiTheme="minorHAnsi" w:eastAsiaTheme="minorEastAsia" w:hAnsiTheme="minorHAnsi" w:cstheme="minorBidi"/>
          <w:sz w:val="20"/>
          <w:szCs w:val="20"/>
          <w:lang w:val="en-CA"/>
        </w:rPr>
      </w:pPr>
      <w:r w:rsidRPr="34E21923">
        <w:rPr>
          <w:rFonts w:asciiTheme="minorHAnsi" w:eastAsiaTheme="minorEastAsia" w:hAnsiTheme="minorHAnsi" w:cstheme="minorBidi"/>
          <w:sz w:val="20"/>
          <w:szCs w:val="20"/>
          <w:lang w:val="en-CA"/>
        </w:rPr>
        <w:t>O</w:t>
      </w:r>
      <w:r w:rsidRPr="16DC591C">
        <w:rPr>
          <w:rFonts w:asciiTheme="minorHAnsi" w:eastAsiaTheme="minorEastAsia" w:hAnsiTheme="minorHAnsi" w:cstheme="minorBidi"/>
          <w:sz w:val="20"/>
          <w:szCs w:val="20"/>
          <w:lang w:val="en-CA"/>
        </w:rPr>
        <w:t>rganize high level ATLAS roundtable, working sessions for participants, travel to leading forums/conferences, marketing expenses etc.</w:t>
      </w:r>
    </w:p>
    <w:p w14:paraId="413A12C8" w14:textId="78BDA215" w:rsidR="2A64975B" w:rsidRDefault="31165976" w:rsidP="2A64975B">
      <w:pPr>
        <w:pStyle w:val="ListParagraph"/>
        <w:numPr>
          <w:ilvl w:val="1"/>
          <w:numId w:val="35"/>
        </w:numPr>
        <w:spacing w:after="0"/>
        <w:rPr>
          <w:rFonts w:asciiTheme="minorHAnsi" w:eastAsiaTheme="minorEastAsia" w:hAnsiTheme="minorHAnsi" w:cstheme="minorBidi"/>
          <w:sz w:val="20"/>
          <w:szCs w:val="20"/>
          <w:lang w:val="en-CA"/>
        </w:rPr>
      </w:pPr>
      <w:r w:rsidRPr="62606BC7">
        <w:rPr>
          <w:rFonts w:asciiTheme="minorHAnsi" w:eastAsiaTheme="minorEastAsia" w:hAnsiTheme="minorHAnsi" w:cstheme="minorBidi"/>
          <w:sz w:val="20"/>
          <w:szCs w:val="20"/>
          <w:lang w:val="en-CA"/>
        </w:rPr>
        <w:t>3-4 publications</w:t>
      </w:r>
      <w:r w:rsidRPr="2C80980F">
        <w:rPr>
          <w:rFonts w:asciiTheme="minorHAnsi" w:eastAsiaTheme="minorEastAsia" w:hAnsiTheme="minorHAnsi" w:cstheme="minorBidi"/>
          <w:sz w:val="20"/>
          <w:szCs w:val="20"/>
          <w:lang w:val="en-CA"/>
        </w:rPr>
        <w:t xml:space="preserve"> per year</w:t>
      </w:r>
    </w:p>
    <w:p w14:paraId="5D522CE3" w14:textId="7A02F7C7" w:rsidR="397A7820" w:rsidRDefault="31165976" w:rsidP="601A2580">
      <w:pPr>
        <w:pStyle w:val="ListParagraph"/>
        <w:numPr>
          <w:ilvl w:val="1"/>
          <w:numId w:val="35"/>
        </w:numPr>
        <w:spacing w:after="0"/>
        <w:rPr>
          <w:rFonts w:asciiTheme="minorHAnsi" w:eastAsiaTheme="minorEastAsia" w:hAnsiTheme="minorHAnsi" w:cstheme="minorBidi"/>
          <w:sz w:val="20"/>
          <w:szCs w:val="20"/>
          <w:lang w:val="en-CA"/>
        </w:rPr>
      </w:pPr>
      <w:r w:rsidRPr="1FF74AAE">
        <w:rPr>
          <w:rFonts w:asciiTheme="minorHAnsi" w:eastAsiaTheme="minorEastAsia" w:hAnsiTheme="minorHAnsi" w:cstheme="minorBidi"/>
          <w:sz w:val="20"/>
          <w:szCs w:val="20"/>
          <w:lang w:val="en-CA"/>
        </w:rPr>
        <w:t xml:space="preserve">Support in </w:t>
      </w:r>
      <w:proofErr w:type="gramStart"/>
      <w:r w:rsidRPr="27A4D4BF">
        <w:rPr>
          <w:rFonts w:asciiTheme="minorHAnsi" w:eastAsiaTheme="minorEastAsia" w:hAnsiTheme="minorHAnsi" w:cstheme="minorBidi"/>
          <w:sz w:val="20"/>
          <w:szCs w:val="20"/>
          <w:lang w:val="en-CA"/>
        </w:rPr>
        <w:t>communication</w:t>
      </w:r>
      <w:proofErr w:type="gramEnd"/>
    </w:p>
    <w:p w14:paraId="3F3A4001" w14:textId="0BF71E3B" w:rsidR="268FED73" w:rsidRDefault="268FED73" w:rsidP="212E6FFE">
      <w:pPr>
        <w:shd w:val="clear" w:color="auto" w:fill="FFFFFF" w:themeFill="background1"/>
        <w:spacing w:before="300" w:after="300"/>
        <w:jc w:val="both"/>
        <w:rPr>
          <w:rFonts w:ascii="Times New Roman" w:eastAsia="Times New Roman" w:hAnsi="Times New Roman" w:cs="Times New Roman"/>
          <w:color w:val="0D0D0D" w:themeColor="text1" w:themeTint="F2"/>
          <w:sz w:val="20"/>
          <w:szCs w:val="20"/>
          <w:lang w:val="en-CA"/>
        </w:rPr>
      </w:pPr>
      <w:r w:rsidRPr="0BFA874D">
        <w:rPr>
          <w:rFonts w:ascii="Times New Roman" w:eastAsia="Times New Roman" w:hAnsi="Times New Roman" w:cs="Times New Roman"/>
          <w:color w:val="0D0D0D" w:themeColor="text1" w:themeTint="F2"/>
          <w:sz w:val="20"/>
          <w:szCs w:val="20"/>
          <w:lang w:val="en-CA"/>
        </w:rPr>
        <w:t xml:space="preserve">2024 Costs (Total: </w:t>
      </w:r>
      <w:r w:rsidRPr="292A721B">
        <w:rPr>
          <w:rFonts w:ascii="Times New Roman" w:eastAsia="Times New Roman" w:hAnsi="Times New Roman" w:cs="Times New Roman"/>
          <w:color w:val="0D0D0D" w:themeColor="text1" w:themeTint="F2"/>
          <w:sz w:val="20"/>
          <w:szCs w:val="20"/>
          <w:lang w:val="en-CA"/>
        </w:rPr>
        <w:t>1M</w:t>
      </w:r>
      <w:r w:rsidRPr="0BFA874D">
        <w:rPr>
          <w:rFonts w:ascii="Times New Roman" w:eastAsia="Times New Roman" w:hAnsi="Times New Roman" w:cs="Times New Roman"/>
          <w:color w:val="0D0D0D" w:themeColor="text1" w:themeTint="F2"/>
          <w:sz w:val="20"/>
          <w:szCs w:val="20"/>
          <w:lang w:val="en-CA"/>
        </w:rPr>
        <w:t>):</w:t>
      </w:r>
    </w:p>
    <w:p w14:paraId="6C20CAAA" w14:textId="1E0BD46F" w:rsidR="268FED73" w:rsidRDefault="268FED73" w:rsidP="212E6FFE">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0BFA874D">
        <w:rPr>
          <w:rFonts w:ascii="Times New Roman" w:eastAsia="Times New Roman" w:hAnsi="Times New Roman" w:cs="Times New Roman"/>
          <w:color w:val="0D0D0D" w:themeColor="text1" w:themeTint="F2"/>
          <w:sz w:val="20"/>
          <w:szCs w:val="20"/>
          <w:lang w:val="en-CA"/>
        </w:rPr>
        <w:t>Human Resources:</w:t>
      </w:r>
      <w:r w:rsidRPr="212E6FFE">
        <w:rPr>
          <w:rFonts w:ascii="Times New Roman" w:eastAsia="Times New Roman" w:hAnsi="Times New Roman" w:cs="Times New Roman"/>
          <w:color w:val="0D0D0D" w:themeColor="text1" w:themeTint="F2"/>
          <w:sz w:val="20"/>
          <w:szCs w:val="20"/>
          <w:lang w:val="en-CA"/>
        </w:rPr>
        <w:t xml:space="preserve"> </w:t>
      </w:r>
      <w:r w:rsidRPr="072154AE">
        <w:rPr>
          <w:rFonts w:ascii="Times New Roman" w:eastAsia="Times New Roman" w:hAnsi="Times New Roman" w:cs="Times New Roman"/>
          <w:color w:val="0D0D0D" w:themeColor="text1" w:themeTint="F2"/>
          <w:sz w:val="20"/>
          <w:szCs w:val="20"/>
          <w:lang w:val="en-CA"/>
        </w:rPr>
        <w:t>500k</w:t>
      </w:r>
    </w:p>
    <w:p w14:paraId="3021CA5F" w14:textId="0A588081" w:rsidR="268FED73" w:rsidRDefault="268FED73" w:rsidP="212E6FFE">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212E6FFE">
        <w:rPr>
          <w:rFonts w:ascii="Times New Roman" w:eastAsia="Times New Roman" w:hAnsi="Times New Roman" w:cs="Times New Roman"/>
          <w:color w:val="0D0D0D" w:themeColor="text1" w:themeTint="F2"/>
          <w:sz w:val="20"/>
          <w:szCs w:val="20"/>
          <w:lang w:val="en-CA"/>
        </w:rPr>
        <w:t>20% of Chief Policy Officer</w:t>
      </w:r>
    </w:p>
    <w:p w14:paraId="67B6A3AA" w14:textId="0F5E3191" w:rsidR="268FED73" w:rsidRDefault="268FED73" w:rsidP="212E6FFE">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7C41210D">
        <w:rPr>
          <w:rFonts w:ascii="Times New Roman" w:eastAsia="Times New Roman" w:hAnsi="Times New Roman" w:cs="Times New Roman"/>
          <w:color w:val="0D0D0D" w:themeColor="text1" w:themeTint="F2"/>
          <w:sz w:val="20"/>
          <w:szCs w:val="20"/>
          <w:lang w:val="en-CA"/>
        </w:rPr>
        <w:t>100</w:t>
      </w:r>
      <w:r w:rsidRPr="212E6FFE">
        <w:rPr>
          <w:rFonts w:ascii="Times New Roman" w:eastAsia="Times New Roman" w:hAnsi="Times New Roman" w:cs="Times New Roman"/>
          <w:color w:val="0D0D0D" w:themeColor="text1" w:themeTint="F2"/>
          <w:sz w:val="20"/>
          <w:szCs w:val="20"/>
          <w:lang w:val="en-CA"/>
        </w:rPr>
        <w:t xml:space="preserve">% of Head of </w:t>
      </w:r>
      <w:r w:rsidRPr="6C80CA62">
        <w:rPr>
          <w:rFonts w:ascii="Times New Roman" w:eastAsia="Times New Roman" w:hAnsi="Times New Roman" w:cs="Times New Roman"/>
          <w:color w:val="0D0D0D" w:themeColor="text1" w:themeTint="F2"/>
          <w:sz w:val="20"/>
          <w:szCs w:val="20"/>
          <w:lang w:val="en-CA"/>
        </w:rPr>
        <w:t>Agriculture</w:t>
      </w:r>
      <w:r w:rsidRPr="212E6FFE">
        <w:rPr>
          <w:rFonts w:ascii="Times New Roman" w:eastAsia="Times New Roman" w:hAnsi="Times New Roman" w:cs="Times New Roman"/>
          <w:color w:val="0D0D0D" w:themeColor="text1" w:themeTint="F2"/>
          <w:sz w:val="20"/>
          <w:szCs w:val="20"/>
          <w:lang w:val="en-CA"/>
        </w:rPr>
        <w:t xml:space="preserve"> Program</w:t>
      </w:r>
    </w:p>
    <w:p w14:paraId="683B61E9" w14:textId="4897F583" w:rsidR="268FED73" w:rsidRDefault="268FED73" w:rsidP="212E6FFE">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212E6FFE">
        <w:rPr>
          <w:rFonts w:ascii="Times New Roman" w:eastAsia="Times New Roman" w:hAnsi="Times New Roman" w:cs="Times New Roman"/>
          <w:color w:val="0D0D0D" w:themeColor="text1" w:themeTint="F2"/>
          <w:sz w:val="20"/>
          <w:szCs w:val="20"/>
          <w:lang w:val="en-CA"/>
        </w:rPr>
        <w:t xml:space="preserve">100% of Policy Officer – </w:t>
      </w:r>
      <w:r w:rsidRPr="3DE4DE77">
        <w:rPr>
          <w:rFonts w:ascii="Times New Roman" w:eastAsia="Times New Roman" w:hAnsi="Times New Roman" w:cs="Times New Roman"/>
          <w:color w:val="0D0D0D" w:themeColor="text1" w:themeTint="F2"/>
          <w:sz w:val="20"/>
          <w:szCs w:val="20"/>
          <w:lang w:val="en-CA"/>
        </w:rPr>
        <w:t>Agriculture</w:t>
      </w:r>
    </w:p>
    <w:p w14:paraId="4318E278" w14:textId="2BD8642D" w:rsidR="62FF8F90" w:rsidRDefault="193EF1C8" w:rsidP="62FF8F90">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2FF80D3">
        <w:rPr>
          <w:rFonts w:ascii="Times New Roman" w:eastAsia="Times New Roman" w:hAnsi="Times New Roman" w:cs="Times New Roman"/>
          <w:color w:val="0D0D0D" w:themeColor="text1" w:themeTint="F2"/>
          <w:sz w:val="20"/>
          <w:szCs w:val="20"/>
          <w:lang w:val="en-CA"/>
        </w:rPr>
        <w:t xml:space="preserve">100% New </w:t>
      </w:r>
      <w:r w:rsidRPr="3BEF1312">
        <w:rPr>
          <w:rFonts w:ascii="Times New Roman" w:eastAsia="Times New Roman" w:hAnsi="Times New Roman" w:cs="Times New Roman"/>
          <w:color w:val="0D0D0D" w:themeColor="text1" w:themeTint="F2"/>
          <w:sz w:val="20"/>
          <w:szCs w:val="20"/>
          <w:lang w:val="en-CA"/>
        </w:rPr>
        <w:t>Recruitment</w:t>
      </w:r>
      <w:r w:rsidRPr="5C56072A">
        <w:rPr>
          <w:rFonts w:ascii="Times New Roman" w:eastAsia="Times New Roman" w:hAnsi="Times New Roman" w:cs="Times New Roman"/>
          <w:color w:val="0D0D0D" w:themeColor="text1" w:themeTint="F2"/>
          <w:sz w:val="20"/>
          <w:szCs w:val="20"/>
          <w:lang w:val="en-CA"/>
        </w:rPr>
        <w:t xml:space="preserve"> </w:t>
      </w:r>
      <w:r w:rsidRPr="7FA81D31">
        <w:rPr>
          <w:rFonts w:ascii="Times New Roman" w:eastAsia="Times New Roman" w:hAnsi="Times New Roman" w:cs="Times New Roman"/>
          <w:color w:val="0D0D0D" w:themeColor="text1" w:themeTint="F2"/>
          <w:sz w:val="20"/>
          <w:szCs w:val="20"/>
          <w:lang w:val="en-CA"/>
        </w:rPr>
        <w:t>(admin support</w:t>
      </w:r>
      <w:r w:rsidRPr="4B989F40">
        <w:rPr>
          <w:rFonts w:ascii="Times New Roman" w:eastAsia="Times New Roman" w:hAnsi="Times New Roman" w:cs="Times New Roman"/>
          <w:color w:val="0D0D0D" w:themeColor="text1" w:themeTint="F2"/>
          <w:sz w:val="20"/>
          <w:szCs w:val="20"/>
          <w:lang w:val="en-CA"/>
        </w:rPr>
        <w:t>)</w:t>
      </w:r>
    </w:p>
    <w:p w14:paraId="0F5EAD86" w14:textId="65DE959C" w:rsidR="4B989F40" w:rsidRDefault="193EF1C8" w:rsidP="4B989F40">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40BAFC51">
        <w:rPr>
          <w:rFonts w:ascii="Times New Roman" w:eastAsia="Times New Roman" w:hAnsi="Times New Roman" w:cs="Times New Roman"/>
          <w:color w:val="0D0D0D" w:themeColor="text1" w:themeTint="F2"/>
          <w:sz w:val="20"/>
          <w:szCs w:val="20"/>
          <w:lang w:val="en-CA"/>
        </w:rPr>
        <w:t>100% New Recruitment (Communication Support</w:t>
      </w:r>
      <w:r w:rsidRPr="600033D5">
        <w:rPr>
          <w:rFonts w:ascii="Times New Roman" w:eastAsia="Times New Roman" w:hAnsi="Times New Roman" w:cs="Times New Roman"/>
          <w:color w:val="0D0D0D" w:themeColor="text1" w:themeTint="F2"/>
          <w:sz w:val="20"/>
          <w:szCs w:val="20"/>
          <w:lang w:val="en-CA"/>
        </w:rPr>
        <w:t>)</w:t>
      </w:r>
    </w:p>
    <w:p w14:paraId="3DFABEFF" w14:textId="7F78CBCB" w:rsidR="268FED73" w:rsidRDefault="268FED73" w:rsidP="212E6FFE">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0BFA874D">
        <w:rPr>
          <w:rFonts w:ascii="Times New Roman" w:eastAsia="Times New Roman" w:hAnsi="Times New Roman" w:cs="Times New Roman"/>
          <w:color w:val="0D0D0D" w:themeColor="text1" w:themeTint="F2"/>
          <w:sz w:val="20"/>
          <w:szCs w:val="20"/>
          <w:lang w:val="en-CA"/>
        </w:rPr>
        <w:t>Consultancies:</w:t>
      </w:r>
      <w:r w:rsidRPr="212E6FFE">
        <w:rPr>
          <w:rFonts w:ascii="Times New Roman" w:eastAsia="Times New Roman" w:hAnsi="Times New Roman" w:cs="Times New Roman"/>
          <w:color w:val="0D0D0D" w:themeColor="text1" w:themeTint="F2"/>
          <w:sz w:val="20"/>
          <w:szCs w:val="20"/>
          <w:lang w:val="en-CA"/>
        </w:rPr>
        <w:t xml:space="preserve"> </w:t>
      </w:r>
      <w:r w:rsidR="4B89B08F" w:rsidRPr="4774F640">
        <w:rPr>
          <w:rFonts w:ascii="Times New Roman" w:eastAsia="Times New Roman" w:hAnsi="Times New Roman" w:cs="Times New Roman"/>
          <w:color w:val="0D0D0D" w:themeColor="text1" w:themeTint="F2"/>
          <w:sz w:val="20"/>
          <w:szCs w:val="20"/>
          <w:lang w:val="en-CA"/>
        </w:rPr>
        <w:t>250k</w:t>
      </w:r>
    </w:p>
    <w:p w14:paraId="6B9AA0B1" w14:textId="775CE11D" w:rsidR="268FED73" w:rsidRDefault="268FED73" w:rsidP="212E6FFE">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0BFA874D">
        <w:rPr>
          <w:rFonts w:ascii="Times New Roman" w:eastAsia="Times New Roman" w:hAnsi="Times New Roman" w:cs="Times New Roman"/>
          <w:color w:val="0D0D0D" w:themeColor="text1" w:themeTint="F2"/>
          <w:sz w:val="20"/>
          <w:szCs w:val="20"/>
          <w:lang w:val="en-CA"/>
        </w:rPr>
        <w:t>Events:</w:t>
      </w:r>
      <w:r w:rsidRPr="212E6FFE">
        <w:rPr>
          <w:rFonts w:ascii="Times New Roman" w:eastAsia="Times New Roman" w:hAnsi="Times New Roman" w:cs="Times New Roman"/>
          <w:color w:val="0D0D0D" w:themeColor="text1" w:themeTint="F2"/>
          <w:sz w:val="20"/>
          <w:szCs w:val="20"/>
          <w:lang w:val="en-CA"/>
        </w:rPr>
        <w:t xml:space="preserve"> </w:t>
      </w:r>
      <w:r w:rsidR="129E2573" w:rsidRPr="590F23CF">
        <w:rPr>
          <w:rFonts w:ascii="Times New Roman" w:eastAsia="Times New Roman" w:hAnsi="Times New Roman" w:cs="Times New Roman"/>
          <w:color w:val="0D0D0D" w:themeColor="text1" w:themeTint="F2"/>
          <w:sz w:val="20"/>
          <w:szCs w:val="20"/>
          <w:lang w:val="en-CA"/>
        </w:rPr>
        <w:t>150k</w:t>
      </w:r>
    </w:p>
    <w:p w14:paraId="4E7D770B" w14:textId="008BC619" w:rsidR="268FED73" w:rsidRDefault="268FED73" w:rsidP="212E6FFE">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0BFA874D">
        <w:rPr>
          <w:rFonts w:ascii="Times New Roman" w:eastAsia="Times New Roman" w:hAnsi="Times New Roman" w:cs="Times New Roman"/>
          <w:color w:val="0D0D0D" w:themeColor="text1" w:themeTint="F2"/>
          <w:sz w:val="20"/>
          <w:szCs w:val="20"/>
          <w:lang w:val="en-CA"/>
        </w:rPr>
        <w:t>Travel:</w:t>
      </w:r>
      <w:r w:rsidRPr="212E6FFE">
        <w:rPr>
          <w:rFonts w:ascii="Times New Roman" w:eastAsia="Times New Roman" w:hAnsi="Times New Roman" w:cs="Times New Roman"/>
          <w:color w:val="0D0D0D" w:themeColor="text1" w:themeTint="F2"/>
          <w:sz w:val="20"/>
          <w:szCs w:val="20"/>
          <w:lang w:val="en-CA"/>
        </w:rPr>
        <w:t xml:space="preserve"> </w:t>
      </w:r>
      <w:r w:rsidR="3B3152B8" w:rsidRPr="0550CC16">
        <w:rPr>
          <w:rFonts w:ascii="Times New Roman" w:eastAsia="Times New Roman" w:hAnsi="Times New Roman" w:cs="Times New Roman"/>
          <w:color w:val="0D0D0D" w:themeColor="text1" w:themeTint="F2"/>
          <w:sz w:val="20"/>
          <w:szCs w:val="20"/>
          <w:lang w:val="en-CA"/>
        </w:rPr>
        <w:t>100k</w:t>
      </w:r>
    </w:p>
    <w:p w14:paraId="3D002570" w14:textId="014A9ADE" w:rsidR="212E6FFE" w:rsidRDefault="212E6FFE" w:rsidP="212E6FFE">
      <w:pPr>
        <w:spacing w:after="0"/>
        <w:rPr>
          <w:rFonts w:eastAsiaTheme="minorEastAsia"/>
          <w:sz w:val="20"/>
          <w:szCs w:val="20"/>
          <w:lang w:val="en-CA"/>
        </w:rPr>
      </w:pPr>
    </w:p>
    <w:p w14:paraId="545678E1" w14:textId="6BB9DF31" w:rsidR="75E3D2B6" w:rsidRPr="00091CFF" w:rsidRDefault="7DB73763" w:rsidP="6F8334AE">
      <w:pPr>
        <w:spacing w:after="0"/>
        <w:rPr>
          <w:rFonts w:eastAsiaTheme="minorEastAsia"/>
          <w:b/>
          <w:sz w:val="20"/>
          <w:szCs w:val="20"/>
          <w:lang w:val="en-CA"/>
          <w:rPrChange w:id="36" w:author="Megan Dolski" w:date="2024-05-17T11:50:00Z">
            <w:rPr>
              <w:rFonts w:eastAsiaTheme="minorEastAsia"/>
              <w:b/>
              <w:sz w:val="20"/>
              <w:szCs w:val="20"/>
            </w:rPr>
          </w:rPrChange>
        </w:rPr>
      </w:pPr>
      <w:r w:rsidRPr="6B9D9231">
        <w:rPr>
          <w:rFonts w:eastAsiaTheme="minorEastAsia"/>
          <w:b/>
          <w:bCs/>
          <w:sz w:val="20"/>
          <w:szCs w:val="20"/>
          <w:lang w:val="en-CA"/>
        </w:rPr>
        <w:t xml:space="preserve">Funds </w:t>
      </w:r>
      <w:r w:rsidRPr="27EB787E">
        <w:rPr>
          <w:rFonts w:eastAsiaTheme="minorEastAsia"/>
          <w:b/>
          <w:bCs/>
          <w:sz w:val="20"/>
          <w:szCs w:val="20"/>
          <w:lang w:val="en-CA"/>
        </w:rPr>
        <w:t xml:space="preserve">requested </w:t>
      </w:r>
      <w:r w:rsidRPr="5F7DE714">
        <w:rPr>
          <w:rFonts w:eastAsiaTheme="minorEastAsia"/>
          <w:b/>
          <w:bCs/>
          <w:sz w:val="20"/>
          <w:szCs w:val="20"/>
          <w:lang w:val="en-CA"/>
        </w:rPr>
        <w:t>from BMGF</w:t>
      </w:r>
      <w:r w:rsidRPr="06070666">
        <w:rPr>
          <w:rFonts w:eastAsiaTheme="minorEastAsia"/>
          <w:b/>
          <w:bCs/>
          <w:sz w:val="20"/>
          <w:szCs w:val="20"/>
          <w:lang w:val="en-CA"/>
        </w:rPr>
        <w:t xml:space="preserve"> </w:t>
      </w:r>
      <w:r w:rsidRPr="7CFA50B5">
        <w:rPr>
          <w:rFonts w:eastAsiaTheme="minorEastAsia"/>
          <w:sz w:val="20"/>
          <w:szCs w:val="20"/>
          <w:lang w:val="en-CA"/>
        </w:rPr>
        <w:t>(other potential funders to be identified – for instance WBCSD, OCP, Rockefeller Foundation</w:t>
      </w:r>
      <w:r w:rsidR="06BA0622" w:rsidRPr="7CFA50B5">
        <w:rPr>
          <w:rFonts w:eastAsiaTheme="minorEastAsia"/>
          <w:sz w:val="20"/>
          <w:szCs w:val="20"/>
          <w:lang w:val="en-CA"/>
        </w:rPr>
        <w:t>, Mastercard Foundation, Ikea Foundation, Danone, etc.</w:t>
      </w:r>
      <w:r w:rsidR="06BA0622" w:rsidRPr="7939598D">
        <w:rPr>
          <w:rFonts w:eastAsiaTheme="minorEastAsia"/>
          <w:sz w:val="20"/>
          <w:szCs w:val="20"/>
          <w:lang w:val="en-CA"/>
        </w:rPr>
        <w:t>):</w:t>
      </w:r>
      <w:r w:rsidR="06BA0622" w:rsidRPr="35E30146">
        <w:rPr>
          <w:rFonts w:eastAsiaTheme="minorEastAsia"/>
          <w:b/>
          <w:bCs/>
          <w:sz w:val="20"/>
          <w:szCs w:val="20"/>
          <w:lang w:val="en-CA"/>
        </w:rPr>
        <w:t xml:space="preserve"> </w:t>
      </w:r>
      <w:r w:rsidR="06BA0622" w:rsidRPr="0AEA519A">
        <w:rPr>
          <w:rFonts w:eastAsiaTheme="minorEastAsia"/>
          <w:b/>
          <w:bCs/>
          <w:sz w:val="20"/>
          <w:szCs w:val="20"/>
          <w:lang w:val="en-CA"/>
        </w:rPr>
        <w:t xml:space="preserve">30-40% of the </w:t>
      </w:r>
      <w:r w:rsidR="06BA0622" w:rsidRPr="52CDF525">
        <w:rPr>
          <w:rFonts w:eastAsiaTheme="minorEastAsia"/>
          <w:b/>
          <w:bCs/>
          <w:sz w:val="20"/>
          <w:szCs w:val="20"/>
          <w:lang w:val="en-CA"/>
        </w:rPr>
        <w:t xml:space="preserve">total </w:t>
      </w:r>
      <w:proofErr w:type="gramStart"/>
      <w:r w:rsidR="06BA0622" w:rsidRPr="52CDF525">
        <w:rPr>
          <w:rFonts w:eastAsiaTheme="minorEastAsia"/>
          <w:b/>
          <w:bCs/>
          <w:sz w:val="20"/>
          <w:szCs w:val="20"/>
          <w:lang w:val="en-CA"/>
        </w:rPr>
        <w:t>budget</w:t>
      </w:r>
      <w:proofErr w:type="gramEnd"/>
    </w:p>
    <w:p w14:paraId="2A15EAA0" w14:textId="34880D68" w:rsidR="212E6FFE" w:rsidRDefault="212E6FFE" w:rsidP="212E6FFE">
      <w:pPr>
        <w:spacing w:after="0"/>
        <w:rPr>
          <w:rFonts w:eastAsiaTheme="minorEastAsia"/>
          <w:sz w:val="20"/>
          <w:szCs w:val="20"/>
          <w:lang w:val="en-CA"/>
        </w:rPr>
      </w:pPr>
    </w:p>
    <w:p w14:paraId="25924063" w14:textId="06F15ACD" w:rsidR="00C96451" w:rsidRPr="00AD7D5A" w:rsidRDefault="00497DF7" w:rsidP="00946AE8">
      <w:pPr>
        <w:jc w:val="both"/>
        <w:rPr>
          <w:rFonts w:ascii="Times New Roman" w:eastAsia="Times New Roman" w:hAnsi="Times New Roman" w:cs="Times New Roman"/>
          <w:b/>
          <w:color w:val="FF0000"/>
          <w:sz w:val="20"/>
          <w:szCs w:val="20"/>
          <w:u w:val="single"/>
          <w:lang w:val="en-US"/>
        </w:rPr>
      </w:pPr>
      <w:r w:rsidRPr="72F4EDE9">
        <w:rPr>
          <w:rFonts w:ascii="Times New Roman" w:eastAsia="Times New Roman" w:hAnsi="Times New Roman" w:cs="Times New Roman"/>
          <w:b/>
          <w:bCs/>
          <w:color w:val="FF0000"/>
          <w:sz w:val="20"/>
          <w:szCs w:val="20"/>
          <w:u w:val="single"/>
          <w:lang w:val="en-US"/>
        </w:rPr>
        <w:t>Expected</w:t>
      </w:r>
      <w:r w:rsidRPr="72F4EDE9">
        <w:rPr>
          <w:rFonts w:eastAsiaTheme="minorEastAsia"/>
          <w:b/>
          <w:bCs/>
          <w:color w:val="FF0000"/>
          <w:sz w:val="20"/>
          <w:szCs w:val="20"/>
          <w:u w:val="single"/>
          <w:lang w:val="en-US"/>
        </w:rPr>
        <w:t xml:space="preserve"> </w:t>
      </w:r>
      <w:r w:rsidR="00F46A52" w:rsidRPr="72F4EDE9">
        <w:rPr>
          <w:rFonts w:eastAsiaTheme="minorEastAsia"/>
          <w:b/>
          <w:bCs/>
          <w:color w:val="FF0000"/>
          <w:sz w:val="20"/>
          <w:szCs w:val="20"/>
          <w:u w:val="single"/>
          <w:lang w:val="en-US"/>
        </w:rPr>
        <w:t>Outcomes:</w:t>
      </w:r>
      <w:r w:rsidR="39259689" w:rsidRPr="72F4EDE9">
        <w:rPr>
          <w:rFonts w:eastAsiaTheme="minorEastAsia"/>
          <w:b/>
          <w:bCs/>
          <w:color w:val="FF0000"/>
          <w:sz w:val="20"/>
          <w:szCs w:val="20"/>
          <w:u w:val="single"/>
          <w:lang w:val="en-US"/>
        </w:rPr>
        <w:t xml:space="preserve"> </w:t>
      </w:r>
    </w:p>
    <w:p w14:paraId="5D0BDE2B" w14:textId="7FBD6F29" w:rsidR="706A8557" w:rsidRDefault="706A8557" w:rsidP="72F4EDE9">
      <w:pPr>
        <w:spacing w:after="0"/>
        <w:jc w:val="both"/>
        <w:rPr>
          <w:rFonts w:ascii="Times New Roman" w:hAnsi="Times New Roman" w:cs="Times New Roman"/>
          <w:sz w:val="20"/>
          <w:szCs w:val="20"/>
          <w:lang w:val="en-CA"/>
        </w:rPr>
      </w:pPr>
      <w:r w:rsidRPr="72F4EDE9">
        <w:rPr>
          <w:rFonts w:eastAsiaTheme="minorEastAsia"/>
          <w:sz w:val="20"/>
          <w:szCs w:val="20"/>
          <w:lang w:val="en-CA"/>
        </w:rPr>
        <w:t>Through its activities, ATLAS will ultimately contribute to unlock Africa's agricultural potential and to achieve the triple objective of:</w:t>
      </w:r>
    </w:p>
    <w:p w14:paraId="4DCFA762" w14:textId="42C0844F" w:rsidR="706A8557" w:rsidRDefault="706A8557" w:rsidP="72F4EDE9">
      <w:pPr>
        <w:pStyle w:val="ListParagraph"/>
        <w:numPr>
          <w:ilvl w:val="0"/>
          <w:numId w:val="26"/>
        </w:numPr>
        <w:spacing w:after="0"/>
        <w:jc w:val="both"/>
        <w:rPr>
          <w:rFonts w:ascii="Times New Roman" w:hAnsi="Times New Roman" w:cs="Times New Roman"/>
          <w:sz w:val="20"/>
          <w:szCs w:val="20"/>
          <w:lang w:val="en-CA"/>
        </w:rPr>
      </w:pPr>
      <w:r w:rsidRPr="72F4EDE9">
        <w:rPr>
          <w:rFonts w:asciiTheme="minorHAnsi" w:eastAsiaTheme="minorEastAsia" w:hAnsiTheme="minorHAnsi" w:cstheme="minorBidi"/>
          <w:sz w:val="20"/>
          <w:szCs w:val="20"/>
          <w:lang w:val="en-CA"/>
        </w:rPr>
        <w:t xml:space="preserve">Managing climate impact: Securing a sustainable and resilient food systems, increasing production to meet growing </w:t>
      </w:r>
      <w:proofErr w:type="gramStart"/>
      <w:r w:rsidRPr="72F4EDE9">
        <w:rPr>
          <w:rFonts w:asciiTheme="minorHAnsi" w:eastAsiaTheme="minorEastAsia" w:hAnsiTheme="minorHAnsi" w:cstheme="minorBidi"/>
          <w:sz w:val="20"/>
          <w:szCs w:val="20"/>
          <w:lang w:val="en-CA"/>
        </w:rPr>
        <w:t>demand</w:t>
      </w:r>
      <w:proofErr w:type="gramEnd"/>
    </w:p>
    <w:p w14:paraId="3E44CB07" w14:textId="6C83A8D9" w:rsidR="706A8557" w:rsidRDefault="706A8557" w:rsidP="72F4EDE9">
      <w:pPr>
        <w:pStyle w:val="ListParagraph"/>
        <w:numPr>
          <w:ilvl w:val="0"/>
          <w:numId w:val="25"/>
        </w:numPr>
        <w:spacing w:after="0"/>
        <w:jc w:val="both"/>
        <w:rPr>
          <w:rFonts w:ascii="Times New Roman" w:hAnsi="Times New Roman" w:cs="Times New Roman"/>
          <w:color w:val="0D0D0D" w:themeColor="text1" w:themeTint="F2"/>
          <w:sz w:val="20"/>
          <w:szCs w:val="20"/>
          <w:lang w:val="en-CA"/>
        </w:rPr>
      </w:pPr>
      <w:r w:rsidRPr="5F9A11D3">
        <w:rPr>
          <w:rFonts w:asciiTheme="minorHAnsi" w:eastAsiaTheme="minorEastAsia" w:hAnsiTheme="minorHAnsi" w:cstheme="minorBidi"/>
          <w:color w:val="0D0D0D" w:themeColor="text1" w:themeTint="F2"/>
          <w:sz w:val="20"/>
          <w:szCs w:val="20"/>
          <w:lang w:val="en-CA"/>
        </w:rPr>
        <w:t xml:space="preserve">Ensuring food security: Providing healthy, </w:t>
      </w:r>
      <w:proofErr w:type="gramStart"/>
      <w:r w:rsidRPr="5F9A11D3">
        <w:rPr>
          <w:rFonts w:asciiTheme="minorHAnsi" w:eastAsiaTheme="minorEastAsia" w:hAnsiTheme="minorHAnsi" w:cstheme="minorBidi"/>
          <w:color w:val="0D0D0D" w:themeColor="text1" w:themeTint="F2"/>
          <w:sz w:val="20"/>
          <w:szCs w:val="20"/>
          <w:lang w:val="en-CA"/>
        </w:rPr>
        <w:t>accessible</w:t>
      </w:r>
      <w:proofErr w:type="gramEnd"/>
      <w:r w:rsidRPr="5F9A11D3">
        <w:rPr>
          <w:rFonts w:asciiTheme="minorHAnsi" w:eastAsiaTheme="minorEastAsia" w:hAnsiTheme="minorHAnsi" w:cstheme="minorBidi"/>
          <w:color w:val="0D0D0D" w:themeColor="text1" w:themeTint="F2"/>
          <w:sz w:val="20"/>
          <w:szCs w:val="20"/>
          <w:lang w:val="en-CA"/>
        </w:rPr>
        <w:t xml:space="preserve"> and affordable food for all </w:t>
      </w:r>
    </w:p>
    <w:p w14:paraId="04349EB6" w14:textId="0C65FFC3" w:rsidR="706A8557" w:rsidRDefault="706A8557" w:rsidP="72F4EDE9">
      <w:pPr>
        <w:pStyle w:val="ListParagraph"/>
        <w:numPr>
          <w:ilvl w:val="0"/>
          <w:numId w:val="24"/>
        </w:numPr>
        <w:spacing w:after="0"/>
        <w:jc w:val="both"/>
        <w:rPr>
          <w:rFonts w:ascii="Times New Roman" w:hAnsi="Times New Roman" w:cs="Times New Roman"/>
          <w:sz w:val="20"/>
          <w:szCs w:val="20"/>
          <w:lang w:val="en-CA"/>
        </w:rPr>
      </w:pPr>
      <w:r w:rsidRPr="72F4EDE9">
        <w:rPr>
          <w:rFonts w:asciiTheme="minorHAnsi" w:eastAsiaTheme="minorEastAsia" w:hAnsiTheme="minorHAnsi" w:cstheme="minorBidi"/>
          <w:sz w:val="20"/>
          <w:szCs w:val="20"/>
          <w:lang w:val="en-CA"/>
        </w:rPr>
        <w:t>Driving economic development: Building a thriving agri-food sector, creating business opportunities, quality jobs and economic growth</w:t>
      </w:r>
    </w:p>
    <w:p w14:paraId="4FAB2CBF" w14:textId="2837374C" w:rsidR="72F4EDE9" w:rsidRDefault="72F4EDE9" w:rsidP="72F4EDE9">
      <w:pPr>
        <w:spacing w:after="0"/>
        <w:ind w:left="504" w:hanging="346"/>
        <w:jc w:val="both"/>
        <w:rPr>
          <w:rFonts w:eastAsiaTheme="minorEastAsia"/>
          <w:sz w:val="20"/>
          <w:szCs w:val="20"/>
          <w:lang w:val="en-CA"/>
        </w:rPr>
      </w:pPr>
    </w:p>
    <w:p w14:paraId="5DAE798C" w14:textId="1C09A2BA" w:rsidR="706A8557" w:rsidRDefault="706A8557" w:rsidP="72F4EDE9">
      <w:pPr>
        <w:spacing w:after="0"/>
        <w:jc w:val="both"/>
        <w:rPr>
          <w:rFonts w:ascii="Times New Roman" w:hAnsi="Times New Roman" w:cs="Times New Roman"/>
          <w:sz w:val="20"/>
          <w:szCs w:val="20"/>
          <w:lang w:val="en-CA"/>
        </w:rPr>
      </w:pPr>
      <w:r w:rsidRPr="72F4EDE9">
        <w:rPr>
          <w:rFonts w:eastAsiaTheme="minorEastAsia"/>
          <w:sz w:val="20"/>
          <w:szCs w:val="20"/>
          <w:lang w:val="en-CA"/>
        </w:rPr>
        <w:lastRenderedPageBreak/>
        <w:t>To achieve these targets, ATLAS' activities will focus on advocacy, knowledge sharing and spotlighting successful examples</w:t>
      </w:r>
      <w:r w:rsidR="47325B8E" w:rsidRPr="25CD13BA">
        <w:rPr>
          <w:rFonts w:eastAsiaTheme="minorEastAsia"/>
          <w:sz w:val="20"/>
          <w:szCs w:val="20"/>
          <w:lang w:val="en-CA"/>
        </w:rPr>
        <w:t>:</w:t>
      </w:r>
    </w:p>
    <w:p w14:paraId="7ADB3A15" w14:textId="71894172" w:rsidR="706A8557" w:rsidRDefault="706A8557" w:rsidP="72F4EDE9">
      <w:pPr>
        <w:pStyle w:val="ListParagraph"/>
        <w:numPr>
          <w:ilvl w:val="0"/>
          <w:numId w:val="23"/>
        </w:numPr>
        <w:spacing w:after="0"/>
        <w:jc w:val="both"/>
        <w:rPr>
          <w:rFonts w:ascii="Times New Roman" w:hAnsi="Times New Roman" w:cs="Times New Roman"/>
          <w:sz w:val="20"/>
          <w:szCs w:val="20"/>
          <w:lang w:val="en-CA"/>
        </w:rPr>
      </w:pPr>
      <w:r w:rsidRPr="72F4EDE9">
        <w:rPr>
          <w:rFonts w:asciiTheme="minorHAnsi" w:eastAsiaTheme="minorEastAsia" w:hAnsiTheme="minorHAnsi" w:cstheme="minorBidi"/>
          <w:sz w:val="20"/>
          <w:szCs w:val="20"/>
          <w:lang w:val="en-CA"/>
        </w:rPr>
        <w:t>Advocacy: convene multistakeholder dialogues to activate investments and alignment, including an annual ATLAS Roundtable, dedicated working sessions and participate in leading forums (e.g. COP, AGRF, WEF, UNFSS etc.)</w:t>
      </w:r>
    </w:p>
    <w:p w14:paraId="1350313A" w14:textId="05A15004" w:rsidR="706A8557" w:rsidRDefault="706A8557" w:rsidP="72F4EDE9">
      <w:pPr>
        <w:pStyle w:val="ListParagraph"/>
        <w:numPr>
          <w:ilvl w:val="0"/>
          <w:numId w:val="22"/>
        </w:numPr>
        <w:spacing w:after="0"/>
        <w:jc w:val="both"/>
        <w:rPr>
          <w:rFonts w:ascii="Times New Roman" w:hAnsi="Times New Roman" w:cs="Times New Roman"/>
          <w:sz w:val="20"/>
          <w:szCs w:val="20"/>
          <w:lang w:val="en-CA"/>
        </w:rPr>
      </w:pPr>
      <w:r w:rsidRPr="72F4EDE9">
        <w:rPr>
          <w:rFonts w:asciiTheme="minorHAnsi" w:eastAsiaTheme="minorEastAsia" w:hAnsiTheme="minorHAnsi" w:cstheme="minorBidi"/>
          <w:sz w:val="20"/>
          <w:szCs w:val="20"/>
          <w:lang w:val="en-CA"/>
        </w:rPr>
        <w:t>Knowledge: develop and share knowledge on key topics to enable funding (e.g., barriers to investments, key investment priorities etc.)</w:t>
      </w:r>
    </w:p>
    <w:p w14:paraId="13914F8C" w14:textId="2408F23E" w:rsidR="706A8557" w:rsidRDefault="706A8557" w:rsidP="72F4EDE9">
      <w:pPr>
        <w:pStyle w:val="ListParagraph"/>
        <w:numPr>
          <w:ilvl w:val="0"/>
          <w:numId w:val="21"/>
        </w:numPr>
        <w:spacing w:after="0"/>
        <w:jc w:val="both"/>
        <w:rPr>
          <w:rFonts w:asciiTheme="minorHAnsi" w:eastAsiaTheme="minorEastAsia" w:hAnsiTheme="minorHAnsi" w:cstheme="minorBidi"/>
          <w:sz w:val="20"/>
          <w:szCs w:val="20"/>
          <w:lang w:val="en-CA"/>
        </w:rPr>
      </w:pPr>
      <w:r w:rsidRPr="72F4EDE9">
        <w:rPr>
          <w:rFonts w:asciiTheme="minorHAnsi" w:eastAsiaTheme="minorEastAsia" w:hAnsiTheme="minorHAnsi" w:cstheme="minorBidi"/>
          <w:sz w:val="20"/>
          <w:szCs w:val="20"/>
          <w:lang w:val="en-CA"/>
        </w:rPr>
        <w:t xml:space="preserve">Spotlight: identify and select initiatives, </w:t>
      </w:r>
      <w:proofErr w:type="gramStart"/>
      <w:r w:rsidRPr="72F4EDE9">
        <w:rPr>
          <w:rFonts w:asciiTheme="minorHAnsi" w:eastAsiaTheme="minorEastAsia" w:hAnsiTheme="minorHAnsi" w:cstheme="minorBidi"/>
          <w:sz w:val="20"/>
          <w:szCs w:val="20"/>
          <w:lang w:val="en-CA"/>
        </w:rPr>
        <w:t>publications</w:t>
      </w:r>
      <w:proofErr w:type="gramEnd"/>
      <w:r w:rsidRPr="72F4EDE9">
        <w:rPr>
          <w:rFonts w:asciiTheme="minorHAnsi" w:eastAsiaTheme="minorEastAsia" w:hAnsiTheme="minorHAnsi" w:cstheme="minorBidi"/>
          <w:sz w:val="20"/>
          <w:szCs w:val="20"/>
          <w:lang w:val="en-CA"/>
        </w:rPr>
        <w:t xml:space="preserve"> and events in line with ATLAS vision, elevating them on the global stage as best-in-class examples</w:t>
      </w:r>
    </w:p>
    <w:p w14:paraId="4405DD3B" w14:textId="4E55C172" w:rsidR="00F46A52" w:rsidRDefault="00F46A52" w:rsidP="00CA6FE7">
      <w:pPr>
        <w:spacing w:line="276" w:lineRule="auto"/>
        <w:jc w:val="both"/>
        <w:rPr>
          <w:rFonts w:ascii="Times New Roman" w:hAnsi="Times New Roman" w:cs="Times New Roman"/>
          <w:b/>
          <w:sz w:val="20"/>
          <w:szCs w:val="20"/>
          <w:u w:val="single"/>
          <w:lang w:val="en-CA" w:eastAsia="fr-FR"/>
        </w:rPr>
      </w:pPr>
    </w:p>
    <w:p w14:paraId="63870478" w14:textId="4B994525" w:rsidR="00995F99" w:rsidRPr="000B24FE" w:rsidRDefault="00F46A52" w:rsidP="000B24FE">
      <w:pPr>
        <w:pStyle w:val="ListParagraph"/>
        <w:numPr>
          <w:ilvl w:val="0"/>
          <w:numId w:val="17"/>
        </w:numPr>
        <w:spacing w:line="276" w:lineRule="auto"/>
        <w:jc w:val="both"/>
        <w:rPr>
          <w:rFonts w:ascii="Times New Roman" w:hAnsi="Times New Roman" w:cs="Times New Roman"/>
          <w:b/>
          <w:bCs/>
          <w:sz w:val="20"/>
          <w:szCs w:val="20"/>
          <w:u w:val="single"/>
          <w:lang w:val="en-CA" w:eastAsia="fr-FR"/>
          <w14:ligatures w14:val="none"/>
        </w:rPr>
      </w:pPr>
      <w:r>
        <w:rPr>
          <w:rFonts w:ascii="Times New Roman" w:hAnsi="Times New Roman" w:cs="Times New Roman"/>
          <w:b/>
          <w:bCs/>
          <w:sz w:val="20"/>
          <w:szCs w:val="20"/>
          <w:u w:val="single"/>
          <w:lang w:val="en-CA"/>
        </w:rPr>
        <w:t xml:space="preserve">Nutrition4Growth: </w:t>
      </w:r>
      <w:r w:rsidR="00BD549F">
        <w:rPr>
          <w:rFonts w:ascii="Times New Roman" w:hAnsi="Times New Roman" w:cs="Times New Roman"/>
          <w:b/>
          <w:bCs/>
          <w:sz w:val="20"/>
          <w:szCs w:val="20"/>
          <w:u w:val="single"/>
          <w:lang w:val="en-CA"/>
        </w:rPr>
        <w:t xml:space="preserve">bring and strengthen </w:t>
      </w:r>
      <w:r w:rsidR="00BD549F">
        <w:rPr>
          <w:rFonts w:ascii="Times New Roman" w:hAnsi="Times New Roman" w:cs="Times New Roman"/>
          <w:b/>
          <w:bCs/>
          <w:sz w:val="20"/>
          <w:szCs w:val="20"/>
          <w:u w:val="single"/>
          <w:lang w:val="en-CA" w:eastAsia="fr-FR"/>
          <w14:ligatures w14:val="none"/>
        </w:rPr>
        <w:t xml:space="preserve">global south </w:t>
      </w:r>
      <w:proofErr w:type="gramStart"/>
      <w:r w:rsidR="00BD549F">
        <w:rPr>
          <w:rFonts w:ascii="Times New Roman" w:hAnsi="Times New Roman" w:cs="Times New Roman"/>
          <w:b/>
          <w:bCs/>
          <w:sz w:val="20"/>
          <w:szCs w:val="20"/>
          <w:u w:val="single"/>
          <w:lang w:val="en-CA" w:eastAsia="fr-FR"/>
          <w14:ligatures w14:val="none"/>
        </w:rPr>
        <w:t>voices</w:t>
      </w:r>
      <w:proofErr w:type="gramEnd"/>
      <w:r w:rsidR="00BD549F">
        <w:rPr>
          <w:rFonts w:ascii="Times New Roman" w:hAnsi="Times New Roman" w:cs="Times New Roman"/>
          <w:b/>
          <w:bCs/>
          <w:sz w:val="20"/>
          <w:szCs w:val="20"/>
          <w:u w:val="single"/>
          <w:lang w:val="en-CA" w:eastAsia="fr-FR"/>
          <w14:ligatures w14:val="none"/>
        </w:rPr>
        <w:t xml:space="preserve"> </w:t>
      </w:r>
    </w:p>
    <w:p w14:paraId="1F0BFA1D" w14:textId="7102EEE0" w:rsidR="00DD5D49" w:rsidRDefault="00DD5D49" w:rsidP="00DD5D49">
      <w:pPr>
        <w:spacing w:line="276" w:lineRule="auto"/>
        <w:jc w:val="both"/>
        <w:rPr>
          <w:rFonts w:ascii="Times New Roman" w:hAnsi="Times New Roman" w:cs="Times New Roman"/>
          <w:sz w:val="20"/>
          <w:szCs w:val="20"/>
          <w:lang w:val="en-CA"/>
        </w:rPr>
      </w:pPr>
      <w:r w:rsidRPr="00E67AD5">
        <w:rPr>
          <w:rFonts w:ascii="Times New Roman" w:hAnsi="Times New Roman" w:cs="Times New Roman"/>
          <w:b/>
          <w:bCs/>
          <w:sz w:val="20"/>
          <w:szCs w:val="20"/>
          <w:u w:val="single"/>
          <w:lang w:val="en-CA"/>
        </w:rPr>
        <w:t>Challenge:</w:t>
      </w:r>
      <w:r>
        <w:rPr>
          <w:rFonts w:ascii="Times New Roman" w:hAnsi="Times New Roman" w:cs="Times New Roman"/>
          <w:sz w:val="20"/>
          <w:szCs w:val="20"/>
          <w:lang w:val="en-CA"/>
        </w:rPr>
        <w:t xml:space="preserve"> </w:t>
      </w:r>
      <w:r w:rsidRPr="00E67AD5">
        <w:rPr>
          <w:rFonts w:ascii="Times New Roman" w:hAnsi="Times New Roman" w:cs="Times New Roman"/>
          <w:sz w:val="20"/>
          <w:szCs w:val="20"/>
          <w:lang w:val="en-CA"/>
        </w:rPr>
        <w:t>France will host the next Nutrition for Growth Summit in early 2025</w:t>
      </w:r>
      <w:r>
        <w:rPr>
          <w:rFonts w:ascii="Times New Roman" w:hAnsi="Times New Roman" w:cs="Times New Roman"/>
          <w:sz w:val="20"/>
          <w:szCs w:val="20"/>
          <w:lang w:val="en-CA"/>
        </w:rPr>
        <w:t>. Traditionally a summit delivered by the country that hosts the Olympics</w:t>
      </w:r>
      <w:r w:rsidR="28A6FD97" w:rsidRPr="7C6B77C9">
        <w:rPr>
          <w:rFonts w:ascii="Times New Roman" w:hAnsi="Times New Roman" w:cs="Times New Roman"/>
          <w:sz w:val="20"/>
          <w:szCs w:val="20"/>
          <w:lang w:val="en-CA"/>
        </w:rPr>
        <w:t xml:space="preserve">, </w:t>
      </w:r>
      <w:r>
        <w:rPr>
          <w:rFonts w:ascii="Times New Roman" w:hAnsi="Times New Roman" w:cs="Times New Roman"/>
          <w:sz w:val="20"/>
          <w:szCs w:val="20"/>
          <w:lang w:val="en-CA"/>
        </w:rPr>
        <w:t>N4G presents an opportunity to champion evidence-based approaches to improve nutrition</w:t>
      </w:r>
      <w:r w:rsidR="6577DB68" w:rsidRPr="05A98D33">
        <w:rPr>
          <w:rFonts w:ascii="Times New Roman" w:hAnsi="Times New Roman" w:cs="Times New Roman"/>
          <w:sz w:val="20"/>
          <w:szCs w:val="20"/>
          <w:lang w:val="en-CA"/>
        </w:rPr>
        <w:t>, redefine the relevant indicators and accountability system,</w:t>
      </w:r>
      <w:r>
        <w:rPr>
          <w:rFonts w:ascii="Times New Roman" w:hAnsi="Times New Roman" w:cs="Times New Roman"/>
          <w:sz w:val="20"/>
          <w:szCs w:val="20"/>
          <w:lang w:val="en-CA"/>
        </w:rPr>
        <w:t xml:space="preserve"> </w:t>
      </w:r>
      <w:r w:rsidR="00CF1838">
        <w:rPr>
          <w:rFonts w:ascii="Times New Roman" w:hAnsi="Times New Roman" w:cs="Times New Roman"/>
          <w:sz w:val="20"/>
          <w:szCs w:val="20"/>
          <w:lang w:val="en-CA"/>
        </w:rPr>
        <w:t>and</w:t>
      </w:r>
      <w:r>
        <w:rPr>
          <w:rFonts w:ascii="Times New Roman" w:hAnsi="Times New Roman" w:cs="Times New Roman"/>
          <w:sz w:val="20"/>
          <w:szCs w:val="20"/>
          <w:lang w:val="en-CA"/>
        </w:rPr>
        <w:t xml:space="preserve"> </w:t>
      </w:r>
      <w:r w:rsidR="00CF1838">
        <w:rPr>
          <w:rFonts w:ascii="Times New Roman" w:hAnsi="Times New Roman" w:cs="Times New Roman"/>
          <w:sz w:val="20"/>
          <w:szCs w:val="20"/>
          <w:lang w:val="en-CA"/>
        </w:rPr>
        <w:t>secure major</w:t>
      </w:r>
      <w:r>
        <w:rPr>
          <w:rFonts w:ascii="Times New Roman" w:hAnsi="Times New Roman" w:cs="Times New Roman"/>
          <w:sz w:val="20"/>
          <w:szCs w:val="20"/>
          <w:lang w:val="en-CA"/>
        </w:rPr>
        <w:t xml:space="preserve"> financial commitments </w:t>
      </w:r>
      <w:r w:rsidR="004C5C10">
        <w:rPr>
          <w:rFonts w:ascii="Times New Roman" w:hAnsi="Times New Roman" w:cs="Times New Roman"/>
          <w:sz w:val="20"/>
          <w:szCs w:val="20"/>
          <w:lang w:val="en-CA"/>
        </w:rPr>
        <w:t>for</w:t>
      </w:r>
      <w:r>
        <w:rPr>
          <w:rFonts w:ascii="Times New Roman" w:hAnsi="Times New Roman" w:cs="Times New Roman"/>
          <w:sz w:val="20"/>
          <w:szCs w:val="20"/>
          <w:lang w:val="en-CA"/>
        </w:rPr>
        <w:t xml:space="preserve"> </w:t>
      </w:r>
      <w:r w:rsidR="006E43FB">
        <w:rPr>
          <w:rFonts w:ascii="Times New Roman" w:hAnsi="Times New Roman" w:cs="Times New Roman"/>
          <w:sz w:val="20"/>
          <w:szCs w:val="20"/>
          <w:lang w:val="en-CA"/>
        </w:rPr>
        <w:t>these interventions</w:t>
      </w:r>
      <w:r>
        <w:rPr>
          <w:rFonts w:ascii="Times New Roman" w:hAnsi="Times New Roman" w:cs="Times New Roman"/>
          <w:sz w:val="20"/>
          <w:szCs w:val="20"/>
          <w:lang w:val="en-CA"/>
        </w:rPr>
        <w:t xml:space="preserve">. Given it’s cross-cutting nature – nutrition is a challenge that risks being overlooked by donors (countries, philanthropies) as a standalone financial priority. It’s also an issue that manifests in different ways – from obesity to undernutrition – in different contexts. While the mandate </w:t>
      </w:r>
      <w:r w:rsidR="008E6461">
        <w:rPr>
          <w:rFonts w:ascii="Times New Roman" w:hAnsi="Times New Roman" w:cs="Times New Roman"/>
          <w:sz w:val="20"/>
          <w:szCs w:val="20"/>
          <w:lang w:val="en-CA"/>
        </w:rPr>
        <w:t>to</w:t>
      </w:r>
      <w:r>
        <w:rPr>
          <w:rFonts w:ascii="Times New Roman" w:hAnsi="Times New Roman" w:cs="Times New Roman"/>
          <w:sz w:val="20"/>
          <w:szCs w:val="20"/>
          <w:lang w:val="en-CA"/>
        </w:rPr>
        <w:t xml:space="preserve"> </w:t>
      </w:r>
      <w:r w:rsidR="008E6461">
        <w:rPr>
          <w:rFonts w:ascii="Times New Roman" w:hAnsi="Times New Roman" w:cs="Times New Roman"/>
          <w:sz w:val="20"/>
          <w:szCs w:val="20"/>
          <w:lang w:val="en-CA"/>
        </w:rPr>
        <w:t>host</w:t>
      </w:r>
      <w:r>
        <w:rPr>
          <w:rFonts w:ascii="Times New Roman" w:hAnsi="Times New Roman" w:cs="Times New Roman"/>
          <w:sz w:val="20"/>
          <w:szCs w:val="20"/>
          <w:lang w:val="en-CA"/>
        </w:rPr>
        <w:t xml:space="preserve"> </w:t>
      </w:r>
      <w:r w:rsidR="00592C91">
        <w:rPr>
          <w:rFonts w:ascii="Times New Roman" w:hAnsi="Times New Roman" w:cs="Times New Roman"/>
          <w:sz w:val="20"/>
          <w:szCs w:val="20"/>
          <w:lang w:val="en-CA"/>
        </w:rPr>
        <w:t>N4G</w:t>
      </w:r>
      <w:r>
        <w:rPr>
          <w:rFonts w:ascii="Times New Roman" w:hAnsi="Times New Roman" w:cs="Times New Roman"/>
          <w:sz w:val="20"/>
          <w:szCs w:val="20"/>
          <w:lang w:val="en-CA"/>
        </w:rPr>
        <w:t xml:space="preserve"> has landed on France, the country has not previously been a leading funder </w:t>
      </w:r>
      <w:r w:rsidR="00AE011D">
        <w:rPr>
          <w:rFonts w:ascii="Times New Roman" w:hAnsi="Times New Roman" w:cs="Times New Roman"/>
          <w:sz w:val="20"/>
          <w:szCs w:val="20"/>
          <w:lang w:val="en-CA"/>
        </w:rPr>
        <w:t>for</w:t>
      </w:r>
      <w:r>
        <w:rPr>
          <w:rFonts w:ascii="Times New Roman" w:hAnsi="Times New Roman" w:cs="Times New Roman"/>
          <w:sz w:val="20"/>
          <w:szCs w:val="20"/>
          <w:lang w:val="en-CA"/>
        </w:rPr>
        <w:t xml:space="preserve"> this cause. </w:t>
      </w:r>
      <w:r w:rsidR="00BA1E0A">
        <w:rPr>
          <w:rFonts w:ascii="Times New Roman" w:hAnsi="Times New Roman" w:cs="Times New Roman"/>
          <w:sz w:val="20"/>
          <w:szCs w:val="20"/>
          <w:lang w:val="en-CA"/>
        </w:rPr>
        <w:t>With</w:t>
      </w:r>
      <w:r w:rsidR="004C5C10">
        <w:rPr>
          <w:rFonts w:ascii="Times New Roman" w:hAnsi="Times New Roman" w:cs="Times New Roman"/>
          <w:sz w:val="20"/>
          <w:szCs w:val="20"/>
          <w:lang w:val="en-CA"/>
        </w:rPr>
        <w:t xml:space="preserve"> </w:t>
      </w:r>
      <w:r w:rsidR="00E960EE">
        <w:rPr>
          <w:rFonts w:ascii="Times New Roman" w:hAnsi="Times New Roman" w:cs="Times New Roman"/>
          <w:sz w:val="20"/>
          <w:szCs w:val="20"/>
          <w:lang w:val="en-CA"/>
        </w:rPr>
        <w:t>the</w:t>
      </w:r>
      <w:r w:rsidR="00071AAB" w:rsidRPr="00A40CF4">
        <w:rPr>
          <w:rFonts w:ascii="Times New Roman" w:hAnsi="Times New Roman" w:cs="Times New Roman"/>
          <w:sz w:val="20"/>
          <w:szCs w:val="20"/>
          <w:lang w:val="en-CA"/>
        </w:rPr>
        <w:t xml:space="preserve"> United Nations Decade of Action for Nutrition </w:t>
      </w:r>
      <w:r w:rsidR="002C4311">
        <w:rPr>
          <w:rFonts w:ascii="Times New Roman" w:hAnsi="Times New Roman" w:cs="Times New Roman"/>
          <w:sz w:val="20"/>
          <w:szCs w:val="20"/>
          <w:lang w:val="en-CA"/>
        </w:rPr>
        <w:t xml:space="preserve">ending </w:t>
      </w:r>
      <w:r w:rsidR="00AE011D">
        <w:rPr>
          <w:rFonts w:ascii="Times New Roman" w:hAnsi="Times New Roman" w:cs="Times New Roman"/>
          <w:sz w:val="20"/>
          <w:szCs w:val="20"/>
          <w:lang w:val="en-CA"/>
        </w:rPr>
        <w:t>in 2025</w:t>
      </w:r>
      <w:r w:rsidR="004B0D35">
        <w:rPr>
          <w:rFonts w:ascii="Times New Roman" w:hAnsi="Times New Roman" w:cs="Times New Roman"/>
          <w:sz w:val="20"/>
          <w:szCs w:val="20"/>
          <w:lang w:val="en-CA"/>
        </w:rPr>
        <w:t>,</w:t>
      </w:r>
      <w:r w:rsidR="00AE011D">
        <w:rPr>
          <w:rFonts w:ascii="Times New Roman" w:hAnsi="Times New Roman" w:cs="Times New Roman"/>
          <w:sz w:val="20"/>
          <w:szCs w:val="20"/>
          <w:lang w:val="en-CA"/>
        </w:rPr>
        <w:t xml:space="preserve"> </w:t>
      </w:r>
      <w:r w:rsidR="002C4311">
        <w:rPr>
          <w:rFonts w:ascii="Times New Roman" w:hAnsi="Times New Roman" w:cs="Times New Roman"/>
          <w:sz w:val="20"/>
          <w:szCs w:val="20"/>
          <w:lang w:val="en-CA"/>
        </w:rPr>
        <w:t xml:space="preserve">the same year as the upcoming </w:t>
      </w:r>
      <w:r w:rsidR="00AE011D">
        <w:rPr>
          <w:rFonts w:ascii="Times New Roman" w:hAnsi="Times New Roman" w:cs="Times New Roman"/>
          <w:sz w:val="20"/>
          <w:szCs w:val="20"/>
          <w:lang w:val="en-CA"/>
        </w:rPr>
        <w:t>N4G</w:t>
      </w:r>
      <w:r w:rsidR="004B0D35">
        <w:rPr>
          <w:rFonts w:ascii="Times New Roman" w:hAnsi="Times New Roman" w:cs="Times New Roman"/>
          <w:sz w:val="20"/>
          <w:szCs w:val="20"/>
          <w:lang w:val="en-CA"/>
        </w:rPr>
        <w:t xml:space="preserve">, </w:t>
      </w:r>
      <w:r w:rsidR="00540EB2">
        <w:rPr>
          <w:rFonts w:ascii="Times New Roman" w:hAnsi="Times New Roman" w:cs="Times New Roman"/>
          <w:sz w:val="20"/>
          <w:szCs w:val="20"/>
          <w:lang w:val="en-CA"/>
        </w:rPr>
        <w:t xml:space="preserve">there </w:t>
      </w:r>
      <w:r w:rsidR="004C5C10">
        <w:rPr>
          <w:rFonts w:ascii="Times New Roman" w:hAnsi="Times New Roman" w:cs="Times New Roman"/>
          <w:sz w:val="20"/>
          <w:szCs w:val="20"/>
          <w:lang w:val="en-CA"/>
        </w:rPr>
        <w:t>is a chance</w:t>
      </w:r>
      <w:r w:rsidR="00540EB2">
        <w:rPr>
          <w:rFonts w:ascii="Times New Roman" w:hAnsi="Times New Roman" w:cs="Times New Roman"/>
          <w:sz w:val="20"/>
          <w:szCs w:val="20"/>
          <w:lang w:val="en-CA"/>
        </w:rPr>
        <w:t xml:space="preserve"> to set bold</w:t>
      </w:r>
      <w:r w:rsidR="00071AAB" w:rsidRPr="00A40CF4">
        <w:rPr>
          <w:rFonts w:ascii="Times New Roman" w:hAnsi="Times New Roman" w:cs="Times New Roman"/>
          <w:sz w:val="20"/>
          <w:szCs w:val="20"/>
          <w:lang w:val="en-CA"/>
        </w:rPr>
        <w:t xml:space="preserve"> new commitments </w:t>
      </w:r>
      <w:r w:rsidR="004B7068">
        <w:rPr>
          <w:rFonts w:ascii="Times New Roman" w:hAnsi="Times New Roman" w:cs="Times New Roman"/>
          <w:sz w:val="20"/>
          <w:szCs w:val="20"/>
          <w:lang w:val="en-CA"/>
        </w:rPr>
        <w:t>(with indicators</w:t>
      </w:r>
      <w:r w:rsidR="008E6461">
        <w:rPr>
          <w:rFonts w:ascii="Times New Roman" w:hAnsi="Times New Roman" w:cs="Times New Roman"/>
          <w:sz w:val="20"/>
          <w:szCs w:val="20"/>
          <w:lang w:val="en-CA"/>
        </w:rPr>
        <w:t xml:space="preserve"> and reporting systems)</w:t>
      </w:r>
      <w:r w:rsidR="004B7068">
        <w:rPr>
          <w:rFonts w:ascii="Times New Roman" w:hAnsi="Times New Roman" w:cs="Times New Roman"/>
          <w:sz w:val="20"/>
          <w:szCs w:val="20"/>
          <w:lang w:val="en-CA"/>
        </w:rPr>
        <w:t xml:space="preserve"> and </w:t>
      </w:r>
      <w:r w:rsidR="00071AAB" w:rsidRPr="00A40CF4">
        <w:rPr>
          <w:rFonts w:ascii="Times New Roman" w:hAnsi="Times New Roman" w:cs="Times New Roman"/>
          <w:sz w:val="20"/>
          <w:szCs w:val="20"/>
          <w:lang w:val="en-CA"/>
        </w:rPr>
        <w:t xml:space="preserve">for </w:t>
      </w:r>
      <w:r w:rsidR="00C56F4E">
        <w:rPr>
          <w:rFonts w:ascii="Times New Roman" w:hAnsi="Times New Roman" w:cs="Times New Roman"/>
          <w:sz w:val="20"/>
          <w:szCs w:val="20"/>
          <w:lang w:val="en-CA"/>
        </w:rPr>
        <w:t>decade to come.</w:t>
      </w:r>
      <w:r w:rsidR="00540EB2">
        <w:rPr>
          <w:rFonts w:ascii="Times New Roman" w:hAnsi="Times New Roman" w:cs="Times New Roman"/>
          <w:sz w:val="20"/>
          <w:szCs w:val="20"/>
          <w:lang w:val="en-CA"/>
        </w:rPr>
        <w:t xml:space="preserve"> </w:t>
      </w:r>
      <w:r w:rsidR="004B0D35">
        <w:rPr>
          <w:rFonts w:ascii="Times New Roman" w:hAnsi="Times New Roman" w:cs="Times New Roman"/>
          <w:sz w:val="20"/>
          <w:szCs w:val="20"/>
          <w:lang w:val="en-CA"/>
        </w:rPr>
        <w:t>W</w:t>
      </w:r>
      <w:r>
        <w:rPr>
          <w:rFonts w:ascii="Times New Roman" w:hAnsi="Times New Roman" w:cs="Times New Roman"/>
          <w:sz w:val="20"/>
          <w:szCs w:val="20"/>
          <w:lang w:val="en-CA"/>
        </w:rPr>
        <w:t xml:space="preserve">ith more than a year to prepare, there is an opportunity for PPF to convene and mobilize scientists, technical </w:t>
      </w:r>
      <w:proofErr w:type="gramStart"/>
      <w:r>
        <w:rPr>
          <w:rFonts w:ascii="Times New Roman" w:hAnsi="Times New Roman" w:cs="Times New Roman"/>
          <w:sz w:val="20"/>
          <w:szCs w:val="20"/>
          <w:lang w:val="en-CA"/>
        </w:rPr>
        <w:t>experts</w:t>
      </w:r>
      <w:proofErr w:type="gramEnd"/>
      <w:r>
        <w:rPr>
          <w:rFonts w:ascii="Times New Roman" w:hAnsi="Times New Roman" w:cs="Times New Roman"/>
          <w:sz w:val="20"/>
          <w:szCs w:val="20"/>
          <w:lang w:val="en-CA"/>
        </w:rPr>
        <w:t xml:space="preserve"> and civil society to </w:t>
      </w:r>
      <w:r w:rsidR="00D80122">
        <w:rPr>
          <w:rFonts w:ascii="Times New Roman" w:hAnsi="Times New Roman" w:cs="Times New Roman"/>
          <w:sz w:val="20"/>
          <w:szCs w:val="20"/>
          <w:lang w:val="en-CA"/>
        </w:rPr>
        <w:t>help encourage</w:t>
      </w:r>
      <w:r>
        <w:rPr>
          <w:rFonts w:ascii="Times New Roman" w:hAnsi="Times New Roman" w:cs="Times New Roman"/>
          <w:sz w:val="20"/>
          <w:szCs w:val="20"/>
          <w:lang w:val="en-CA"/>
        </w:rPr>
        <w:t xml:space="preserve"> </w:t>
      </w:r>
      <w:r w:rsidR="00D80122">
        <w:rPr>
          <w:rFonts w:ascii="Times New Roman" w:hAnsi="Times New Roman" w:cs="Times New Roman"/>
          <w:sz w:val="20"/>
          <w:szCs w:val="20"/>
          <w:lang w:val="en-CA"/>
        </w:rPr>
        <w:t>an</w:t>
      </w:r>
      <w:r>
        <w:rPr>
          <w:rFonts w:ascii="Times New Roman" w:hAnsi="Times New Roman" w:cs="Times New Roman"/>
          <w:sz w:val="20"/>
          <w:szCs w:val="20"/>
          <w:lang w:val="en-CA"/>
        </w:rPr>
        <w:t xml:space="preserve"> ambitious</w:t>
      </w:r>
      <w:r w:rsidR="00D80122">
        <w:rPr>
          <w:rFonts w:ascii="Times New Roman" w:hAnsi="Times New Roman" w:cs="Times New Roman"/>
          <w:sz w:val="20"/>
          <w:szCs w:val="20"/>
          <w:lang w:val="en-CA"/>
        </w:rPr>
        <w:t xml:space="preserve"> </w:t>
      </w:r>
      <w:r>
        <w:rPr>
          <w:rFonts w:ascii="Times New Roman" w:hAnsi="Times New Roman" w:cs="Times New Roman"/>
          <w:sz w:val="20"/>
          <w:szCs w:val="20"/>
          <w:lang w:val="en-CA"/>
        </w:rPr>
        <w:t xml:space="preserve">summit.  </w:t>
      </w:r>
    </w:p>
    <w:p w14:paraId="257DC449" w14:textId="246B7064" w:rsidR="00497DF7" w:rsidRPr="00497DF7" w:rsidRDefault="005D14C4" w:rsidP="00497DF7">
      <w:pPr>
        <w:jc w:val="both"/>
        <w:rPr>
          <w:rFonts w:ascii="Times New Roman" w:hAnsi="Times New Roman" w:cs="Times New Roman"/>
          <w:b/>
          <w:bCs/>
          <w:color w:val="FF0000"/>
          <w:sz w:val="20"/>
          <w:szCs w:val="20"/>
          <w:u w:val="single"/>
          <w:lang w:val="en-CA"/>
        </w:rPr>
      </w:pPr>
      <w:r>
        <w:rPr>
          <w:rFonts w:ascii="Times New Roman" w:hAnsi="Times New Roman" w:cs="Times New Roman"/>
          <w:b/>
          <w:bCs/>
          <w:color w:val="FF0000"/>
          <w:sz w:val="20"/>
          <w:szCs w:val="20"/>
          <w:u w:val="single"/>
          <w:lang w:val="en-CA"/>
        </w:rPr>
        <w:t>Workstream</w:t>
      </w:r>
      <w:r w:rsidR="00497DF7">
        <w:rPr>
          <w:rFonts w:ascii="Times New Roman" w:hAnsi="Times New Roman" w:cs="Times New Roman"/>
          <w:b/>
          <w:bCs/>
          <w:color w:val="FF0000"/>
          <w:sz w:val="20"/>
          <w:szCs w:val="20"/>
          <w:u w:val="single"/>
          <w:lang w:val="en-CA"/>
        </w:rPr>
        <w:t xml:space="preserve"> o</w:t>
      </w:r>
      <w:r w:rsidR="00497DF7" w:rsidRPr="00EF739C">
        <w:rPr>
          <w:rFonts w:ascii="Times New Roman" w:hAnsi="Times New Roman" w:cs="Times New Roman"/>
          <w:b/>
          <w:bCs/>
          <w:color w:val="FF0000"/>
          <w:sz w:val="20"/>
          <w:szCs w:val="20"/>
          <w:u w:val="single"/>
          <w:lang w:val="en-CA"/>
        </w:rPr>
        <w:t xml:space="preserve">bjective: </w:t>
      </w:r>
    </w:p>
    <w:p w14:paraId="2986F28B" w14:textId="717CDAC2" w:rsidR="00DD5D49" w:rsidRDefault="00DD5D49" w:rsidP="05A98D33">
      <w:pPr>
        <w:spacing w:after="0" w:line="276" w:lineRule="auto"/>
        <w:jc w:val="both"/>
        <w:rPr>
          <w:rFonts w:ascii="Times New Roman" w:hAnsi="Times New Roman" w:cs="Times New Roman"/>
          <w:sz w:val="20"/>
          <w:szCs w:val="20"/>
          <w:lang w:val="en-CA"/>
        </w:rPr>
      </w:pPr>
      <w:r w:rsidRPr="009C29D8">
        <w:rPr>
          <w:rFonts w:ascii="Times New Roman" w:hAnsi="Times New Roman" w:cs="Times New Roman"/>
          <w:b/>
          <w:bCs/>
          <w:sz w:val="20"/>
          <w:szCs w:val="20"/>
          <w:u w:val="single"/>
          <w:lang w:val="en-CA"/>
        </w:rPr>
        <w:t xml:space="preserve">Approach: </w:t>
      </w:r>
      <w:r w:rsidRPr="009C29D8">
        <w:rPr>
          <w:rFonts w:ascii="Times New Roman" w:hAnsi="Times New Roman" w:cs="Times New Roman"/>
          <w:sz w:val="20"/>
          <w:szCs w:val="20"/>
          <w:lang w:val="en-CA"/>
        </w:rPr>
        <w:t>PPF began N4G preparations early</w:t>
      </w:r>
      <w:r>
        <w:rPr>
          <w:rFonts w:ascii="Times New Roman" w:hAnsi="Times New Roman" w:cs="Times New Roman"/>
          <w:sz w:val="20"/>
          <w:szCs w:val="20"/>
          <w:lang w:val="en-CA"/>
        </w:rPr>
        <w:t xml:space="preserve">, </w:t>
      </w:r>
      <w:r w:rsidRPr="009C29D8">
        <w:rPr>
          <w:rFonts w:ascii="Times New Roman" w:hAnsi="Times New Roman" w:cs="Times New Roman"/>
          <w:sz w:val="20"/>
          <w:szCs w:val="20"/>
          <w:lang w:val="en-CA"/>
        </w:rPr>
        <w:t>within the scope of an ongoing BMGF grant</w:t>
      </w:r>
      <w:r>
        <w:rPr>
          <w:rFonts w:ascii="Times New Roman" w:hAnsi="Times New Roman" w:cs="Times New Roman"/>
          <w:sz w:val="20"/>
          <w:szCs w:val="20"/>
          <w:lang w:val="en-CA"/>
        </w:rPr>
        <w:t>,</w:t>
      </w:r>
      <w:r w:rsidRPr="009C29D8">
        <w:rPr>
          <w:rFonts w:ascii="Times New Roman" w:hAnsi="Times New Roman" w:cs="Times New Roman"/>
          <w:sz w:val="20"/>
          <w:szCs w:val="20"/>
          <w:lang w:val="en-CA"/>
        </w:rPr>
        <w:t xml:space="preserve"> by co-organising a roundtable at PPF6</w:t>
      </w:r>
      <w:r w:rsidR="00D64C95">
        <w:rPr>
          <w:rFonts w:ascii="Times New Roman" w:hAnsi="Times New Roman" w:cs="Times New Roman"/>
          <w:sz w:val="20"/>
          <w:szCs w:val="20"/>
          <w:lang w:val="en-CA"/>
        </w:rPr>
        <w:t xml:space="preserve"> with Action Contre la </w:t>
      </w:r>
      <w:proofErr w:type="spellStart"/>
      <w:r w:rsidR="00D64C95">
        <w:rPr>
          <w:rFonts w:ascii="Times New Roman" w:hAnsi="Times New Roman" w:cs="Times New Roman"/>
          <w:sz w:val="20"/>
          <w:szCs w:val="20"/>
          <w:lang w:val="en-CA"/>
        </w:rPr>
        <w:t>Faim</w:t>
      </w:r>
      <w:proofErr w:type="spellEnd"/>
      <w:r w:rsidR="00D64C95">
        <w:rPr>
          <w:rFonts w:ascii="Times New Roman" w:hAnsi="Times New Roman" w:cs="Times New Roman"/>
          <w:sz w:val="20"/>
          <w:szCs w:val="20"/>
          <w:lang w:val="en-CA"/>
        </w:rPr>
        <w:t xml:space="preserve"> (another BMGF grantee)</w:t>
      </w:r>
      <w:r w:rsidRPr="009C29D8">
        <w:rPr>
          <w:rFonts w:ascii="Times New Roman" w:hAnsi="Times New Roman" w:cs="Times New Roman"/>
          <w:sz w:val="20"/>
          <w:szCs w:val="20"/>
          <w:lang w:val="en-CA"/>
        </w:rPr>
        <w:t xml:space="preserve"> </w:t>
      </w:r>
      <w:r w:rsidR="7F98A06E" w:rsidRPr="05A98D33">
        <w:rPr>
          <w:rFonts w:ascii="Times New Roman" w:hAnsi="Times New Roman" w:cs="Times New Roman"/>
          <w:sz w:val="20"/>
          <w:szCs w:val="20"/>
          <w:lang w:val="en-CA"/>
        </w:rPr>
        <w:t xml:space="preserve">that gathered the French Government, </w:t>
      </w:r>
      <w:r w:rsidR="000E5411">
        <w:rPr>
          <w:rFonts w:ascii="Times New Roman" w:hAnsi="Times New Roman" w:cs="Times New Roman"/>
          <w:sz w:val="20"/>
          <w:szCs w:val="20"/>
          <w:lang w:val="en-CA"/>
        </w:rPr>
        <w:t xml:space="preserve">the </w:t>
      </w:r>
      <w:r w:rsidR="7F98A06E" w:rsidRPr="05A98D33">
        <w:rPr>
          <w:rFonts w:ascii="Times New Roman" w:hAnsi="Times New Roman" w:cs="Times New Roman"/>
          <w:sz w:val="20"/>
          <w:szCs w:val="20"/>
          <w:lang w:val="en-CA"/>
        </w:rPr>
        <w:t>EU Commission</w:t>
      </w:r>
      <w:r w:rsidR="20CFC793" w:rsidRPr="05A98D33">
        <w:rPr>
          <w:rFonts w:ascii="Times New Roman" w:hAnsi="Times New Roman" w:cs="Times New Roman"/>
          <w:sz w:val="20"/>
          <w:szCs w:val="20"/>
          <w:lang w:val="en-CA"/>
        </w:rPr>
        <w:t>, OECD, AFD</w:t>
      </w:r>
      <w:r w:rsidR="007B7DAD">
        <w:rPr>
          <w:rFonts w:ascii="Times New Roman" w:hAnsi="Times New Roman" w:cs="Times New Roman"/>
          <w:sz w:val="20"/>
          <w:szCs w:val="20"/>
          <w:lang w:val="en-CA"/>
        </w:rPr>
        <w:t>,</w:t>
      </w:r>
      <w:r w:rsidR="20CFC793" w:rsidRPr="05A98D33">
        <w:rPr>
          <w:rFonts w:ascii="Times New Roman" w:hAnsi="Times New Roman" w:cs="Times New Roman"/>
          <w:sz w:val="20"/>
          <w:szCs w:val="20"/>
          <w:lang w:val="en-CA"/>
        </w:rPr>
        <w:t xml:space="preserve"> the SUN Movement and several NGOs</w:t>
      </w:r>
      <w:r w:rsidRPr="009C29D8">
        <w:rPr>
          <w:rFonts w:ascii="Times New Roman" w:hAnsi="Times New Roman" w:cs="Times New Roman"/>
          <w:sz w:val="20"/>
          <w:szCs w:val="20"/>
          <w:lang w:val="en-CA"/>
        </w:rPr>
        <w:t xml:space="preserve">. </w:t>
      </w:r>
      <w:r w:rsidR="4C5D2026" w:rsidRPr="3526F941">
        <w:rPr>
          <w:rFonts w:ascii="Times New Roman" w:hAnsi="Times New Roman" w:cs="Times New Roman"/>
          <w:sz w:val="20"/>
          <w:szCs w:val="20"/>
          <w:lang w:val="en-CA"/>
        </w:rPr>
        <w:t xml:space="preserve">The replay and key outcomes are available </w:t>
      </w:r>
      <w:r w:rsidR="000C4F59">
        <w:fldChar w:fldCharType="begin"/>
      </w:r>
      <w:r w:rsidR="000C4F59" w:rsidRPr="00091CFF">
        <w:rPr>
          <w:lang w:val="en-CA"/>
          <w:rPrChange w:id="37" w:author="Megan Dolski" w:date="2024-05-17T11:50:00Z">
            <w:rPr/>
          </w:rPrChange>
        </w:rPr>
        <w:instrText>HYPERLINK "https://parispeaceforum.org/app/uploads/2023/12/ppf6-roundtable-preparing-for-nutrition-for-growth-summit-in-france.pdf" \h</w:instrText>
      </w:r>
      <w:r w:rsidR="000C4F59">
        <w:fldChar w:fldCharType="separate"/>
      </w:r>
      <w:r w:rsidR="57A66C9B" w:rsidRPr="3526F941">
        <w:rPr>
          <w:rStyle w:val="Hyperlink"/>
          <w:rFonts w:ascii="Times New Roman" w:eastAsia="Times New Roman" w:hAnsi="Times New Roman" w:cs="Times New Roman"/>
          <w:lang w:val="en-US"/>
        </w:rPr>
        <w:t>here</w:t>
      </w:r>
      <w:r w:rsidR="000C4F59">
        <w:rPr>
          <w:rStyle w:val="Hyperlink"/>
          <w:rFonts w:ascii="Times New Roman" w:eastAsia="Times New Roman" w:hAnsi="Times New Roman" w:cs="Times New Roman"/>
          <w:lang w:val="en-US"/>
        </w:rPr>
        <w:fldChar w:fldCharType="end"/>
      </w:r>
      <w:r w:rsidR="0D20B581" w:rsidRPr="3526F941">
        <w:rPr>
          <w:rFonts w:ascii="Times New Roman" w:hAnsi="Times New Roman" w:cs="Times New Roman"/>
          <w:sz w:val="20"/>
          <w:szCs w:val="20"/>
          <w:lang w:val="en-CA"/>
        </w:rPr>
        <w:t>.</w:t>
      </w:r>
    </w:p>
    <w:p w14:paraId="68DBD6DB" w14:textId="5B137EDE" w:rsidR="3526F941" w:rsidRDefault="3526F941" w:rsidP="3526F941">
      <w:pPr>
        <w:spacing w:after="0" w:line="276" w:lineRule="auto"/>
        <w:jc w:val="both"/>
        <w:rPr>
          <w:rFonts w:ascii="Times New Roman" w:hAnsi="Times New Roman" w:cs="Times New Roman"/>
          <w:sz w:val="20"/>
          <w:szCs w:val="20"/>
          <w:lang w:val="en-CA"/>
        </w:rPr>
      </w:pPr>
    </w:p>
    <w:p w14:paraId="5C09ACFF" w14:textId="2ACAAC19" w:rsidR="67D1196D" w:rsidRPr="00091CFF" w:rsidRDefault="67D1196D" w:rsidP="6506F9D9">
      <w:pPr>
        <w:spacing w:after="0" w:line="276" w:lineRule="auto"/>
        <w:jc w:val="both"/>
        <w:rPr>
          <w:rFonts w:ascii="Times New Roman" w:hAnsi="Times New Roman" w:cs="Times New Roman"/>
          <w:sz w:val="20"/>
          <w:szCs w:val="20"/>
          <w:lang w:val="en-CA"/>
          <w:rPrChange w:id="38" w:author="Megan Dolski" w:date="2024-05-17T11:50:00Z">
            <w:rPr>
              <w:rFonts w:ascii="Times New Roman" w:hAnsi="Times New Roman" w:cs="Times New Roman"/>
              <w:sz w:val="20"/>
              <w:szCs w:val="20"/>
            </w:rPr>
          </w:rPrChange>
        </w:rPr>
      </w:pPr>
      <w:r w:rsidRPr="00091CFF">
        <w:rPr>
          <w:rFonts w:ascii="Times New Roman" w:hAnsi="Times New Roman" w:cs="Times New Roman"/>
          <w:sz w:val="20"/>
          <w:szCs w:val="20"/>
          <w:lang w:val="en-CA"/>
          <w:rPrChange w:id="39" w:author="Megan Dolski" w:date="2024-05-17T11:50:00Z">
            <w:rPr>
              <w:rFonts w:ascii="Times New Roman" w:hAnsi="Times New Roman" w:cs="Times New Roman"/>
              <w:sz w:val="20"/>
              <w:szCs w:val="20"/>
            </w:rPr>
          </w:rPrChange>
        </w:rPr>
        <w:t>As a partner of N4G 2025 and a member of its Steering Committee, PPF aims to maximize the event's impact and contribute significantly to improving global nutrition. With a mandate from the Special Envoy of the French Ministry of Foreign Affairs, PPF will involve civil society, experts, and the private sector to ensure comprehensive and effective participation in the summit.</w:t>
      </w:r>
    </w:p>
    <w:p w14:paraId="774CC7D3" w14:textId="21813D01" w:rsidR="67D1196D" w:rsidRDefault="67D1196D" w:rsidP="3526F941">
      <w:pPr>
        <w:shd w:val="clear" w:color="auto" w:fill="FFFFFF" w:themeFill="background1"/>
        <w:spacing w:before="300" w:after="30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Our primary goal is to help build a virtuous dynamic around N4G 2025 to ensure the event has maximum impact on global nutrition, addressing issues of undernutrition, overweight, and obesity.</w:t>
      </w:r>
    </w:p>
    <w:p w14:paraId="673D5876" w14:textId="7C4E48BD" w:rsidR="67D1196D" w:rsidRDefault="67D1196D" w:rsidP="3526F941">
      <w:pPr>
        <w:shd w:val="clear" w:color="auto" w:fill="FFFFFF" w:themeFill="background1"/>
        <w:spacing w:before="300" w:after="30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Sub-Objectives:</w:t>
      </w:r>
    </w:p>
    <w:p w14:paraId="5CA6FFB9" w14:textId="6F23D432" w:rsidR="67D1196D" w:rsidRDefault="67D1196D"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Achieve Impact:</w:t>
      </w:r>
    </w:p>
    <w:p w14:paraId="390B0AC4" w14:textId="3737CB4D" w:rsidR="67D1196D" w:rsidRDefault="67D1196D"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Contribute to the identification and promotion of essential actions to improve nutrition.</w:t>
      </w:r>
    </w:p>
    <w:p w14:paraId="2A72918A" w14:textId="325DD297" w:rsidR="67D1196D" w:rsidRDefault="67D1196D"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Assist in renewing international objectives to combat malnutrition.</w:t>
      </w:r>
    </w:p>
    <w:p w14:paraId="5B694A44" w14:textId="7E9C38AC" w:rsidR="67D1196D" w:rsidRDefault="67D1196D"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Participate in constructing a consensus-driven narrative to achieve impactful outcomes.</w:t>
      </w:r>
    </w:p>
    <w:p w14:paraId="46C24059" w14:textId="50DA5179" w:rsidR="67D1196D" w:rsidRDefault="67D1196D"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Champion Broad Mobilization:</w:t>
      </w:r>
    </w:p>
    <w:p w14:paraId="581B821E" w14:textId="20B5C2C6" w:rsidR="67D1196D" w:rsidRDefault="67D1196D"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Ensure experts have a platform to inform summit negotiations and maintain coherence.</w:t>
      </w:r>
    </w:p>
    <w:p w14:paraId="11E0FAD2" w14:textId="3462C22B" w:rsidR="67D1196D" w:rsidRDefault="67D1196D"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Create conditions for meaningful private sector involvement.</w:t>
      </w:r>
    </w:p>
    <w:p w14:paraId="01FD4F53" w14:textId="18000B67" w:rsidR="67D1196D" w:rsidRDefault="67D1196D"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Sustain Momentum:</w:t>
      </w:r>
    </w:p>
    <w:p w14:paraId="4D1028A9" w14:textId="3DFB1148" w:rsidR="67D1196D" w:rsidRDefault="67D1196D"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Pave the way for follow-up on commitments and continuous dialogue leading to N4G 2028-2029.</w:t>
      </w:r>
    </w:p>
    <w:p w14:paraId="7F202123" w14:textId="7E113FC4" w:rsidR="3526F941" w:rsidRDefault="3526F941" w:rsidP="3526F941">
      <w:pPr>
        <w:spacing w:after="0" w:line="276" w:lineRule="auto"/>
        <w:jc w:val="both"/>
        <w:rPr>
          <w:rFonts w:ascii="Times New Roman" w:hAnsi="Times New Roman" w:cs="Times New Roman"/>
          <w:sz w:val="20"/>
          <w:szCs w:val="20"/>
          <w:lang w:val="en-CA"/>
        </w:rPr>
      </w:pPr>
    </w:p>
    <w:p w14:paraId="245856CC" w14:textId="77777777" w:rsidR="00497DF7" w:rsidRPr="00EF739C" w:rsidRDefault="00497DF7" w:rsidP="00497DF7">
      <w:pPr>
        <w:jc w:val="both"/>
        <w:rPr>
          <w:rFonts w:ascii="Times New Roman" w:hAnsi="Times New Roman" w:cs="Times New Roman"/>
          <w:b/>
          <w:bCs/>
          <w:color w:val="FF0000"/>
          <w:sz w:val="20"/>
          <w:szCs w:val="20"/>
          <w:u w:val="single"/>
          <w:lang w:val="en-CA"/>
        </w:rPr>
      </w:pPr>
      <w:r w:rsidRPr="00EF739C">
        <w:rPr>
          <w:rFonts w:ascii="Times New Roman" w:hAnsi="Times New Roman" w:cs="Times New Roman"/>
          <w:b/>
          <w:bCs/>
          <w:color w:val="FF0000"/>
          <w:sz w:val="20"/>
          <w:szCs w:val="20"/>
          <w:u w:val="single"/>
          <w:lang w:val="en-CA"/>
        </w:rPr>
        <w:t>Timeline:</w:t>
      </w:r>
    </w:p>
    <w:p w14:paraId="1373F62D" w14:textId="3B94EE97" w:rsidR="28A9707B" w:rsidRDefault="28A9707B" w:rsidP="3526F941">
      <w:pPr>
        <w:shd w:val="clear" w:color="auto" w:fill="FFFFFF" w:themeFill="background1"/>
        <w:spacing w:before="300" w:after="30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lastRenderedPageBreak/>
        <w:t>2024-2025:</w:t>
      </w:r>
    </w:p>
    <w:p w14:paraId="630AD2B0" w14:textId="56770836" w:rsidR="28A9707B" w:rsidRDefault="28A9707B"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Independent Expert Panel:</w:t>
      </w:r>
    </w:p>
    <w:p w14:paraId="367A60EA" w14:textId="6B7EFFBA" w:rsidR="28A9707B" w:rsidRDefault="28A9707B"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 xml:space="preserve">PPF will convene a group of high-level personalities chaired by Shawn Baker from the Helen Keller Foundation. This panel, comprising top nutrition experts from international organizations (WHO, FAO, UNICEF, WFP), civil society (GAIN, ATNI, </w:t>
      </w:r>
      <w:proofErr w:type="spellStart"/>
      <w:r w:rsidRPr="3526F941">
        <w:rPr>
          <w:rFonts w:ascii="Times New Roman" w:eastAsia="Times New Roman" w:hAnsi="Times New Roman" w:cs="Times New Roman"/>
          <w:color w:val="0D0D0D" w:themeColor="text1" w:themeTint="F2"/>
          <w:sz w:val="20"/>
          <w:szCs w:val="20"/>
          <w:lang w:val="en-CA"/>
        </w:rPr>
        <w:t>Amref</w:t>
      </w:r>
      <w:proofErr w:type="spellEnd"/>
      <w:r w:rsidRPr="3526F941">
        <w:rPr>
          <w:rFonts w:ascii="Times New Roman" w:eastAsia="Times New Roman" w:hAnsi="Times New Roman" w:cs="Times New Roman"/>
          <w:color w:val="0D0D0D" w:themeColor="text1" w:themeTint="F2"/>
          <w:sz w:val="20"/>
          <w:szCs w:val="20"/>
          <w:lang w:val="en-CA"/>
        </w:rPr>
        <w:t>), and the scientific community, will support and contribute to the summit agenda.</w:t>
      </w:r>
    </w:p>
    <w:p w14:paraId="764412EA" w14:textId="059484AF" w:rsidR="28A9707B" w:rsidRDefault="28A9707B"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 xml:space="preserve">The panel’s work will be guided by scientific evidence and international goals such as the Global Nutrition Targets. It will meet first at the PPF spring meeting in Ben </w:t>
      </w:r>
      <w:proofErr w:type="spellStart"/>
      <w:r w:rsidRPr="3526F941">
        <w:rPr>
          <w:rFonts w:ascii="Times New Roman" w:eastAsia="Times New Roman" w:hAnsi="Times New Roman" w:cs="Times New Roman"/>
          <w:color w:val="0D0D0D" w:themeColor="text1" w:themeTint="F2"/>
          <w:sz w:val="20"/>
          <w:szCs w:val="20"/>
          <w:lang w:val="en-CA"/>
        </w:rPr>
        <w:t>Guérir</w:t>
      </w:r>
      <w:proofErr w:type="spellEnd"/>
      <w:r w:rsidRPr="3526F941">
        <w:rPr>
          <w:rFonts w:ascii="Times New Roman" w:eastAsia="Times New Roman" w:hAnsi="Times New Roman" w:cs="Times New Roman"/>
          <w:color w:val="0D0D0D" w:themeColor="text1" w:themeTint="F2"/>
          <w:sz w:val="20"/>
          <w:szCs w:val="20"/>
          <w:lang w:val="en-CA"/>
        </w:rPr>
        <w:t>, Morocco, in June 2024, followed by a series of online and in-person meetings, including at the UN General Assembly 2024 in New York City and during the SUN Movement gathering in Kigali.</w:t>
      </w:r>
    </w:p>
    <w:p w14:paraId="53AF5D8E" w14:textId="67277EC2" w:rsidR="28A9707B" w:rsidRDefault="28A9707B"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High-level Private Sector Working Group:</w:t>
      </w:r>
    </w:p>
    <w:p w14:paraId="5136D63C" w14:textId="2F2D52D1" w:rsidR="28A9707B" w:rsidRDefault="28A9707B"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Together with partners ATNI and GAIN, PPF will establish a high-level private sector working group. This group will provide substantive proposals to inform the summit agenda, advance malnutrition solutions, and potentially deliver collective commitments.</w:t>
      </w:r>
    </w:p>
    <w:p w14:paraId="3C4D2115" w14:textId="56C134BE" w:rsidR="28A9707B" w:rsidRDefault="28A9707B"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 xml:space="preserve">The group will meet initially at the Spring Meeting of the Paris Peace Forum in Ben </w:t>
      </w:r>
      <w:proofErr w:type="spellStart"/>
      <w:r w:rsidRPr="3526F941">
        <w:rPr>
          <w:rFonts w:ascii="Times New Roman" w:eastAsia="Times New Roman" w:hAnsi="Times New Roman" w:cs="Times New Roman"/>
          <w:color w:val="0D0D0D" w:themeColor="text1" w:themeTint="F2"/>
          <w:sz w:val="20"/>
          <w:szCs w:val="20"/>
          <w:lang w:val="en-CA"/>
        </w:rPr>
        <w:t>Guérir</w:t>
      </w:r>
      <w:proofErr w:type="spellEnd"/>
      <w:r w:rsidRPr="3526F941">
        <w:rPr>
          <w:rFonts w:ascii="Times New Roman" w:eastAsia="Times New Roman" w:hAnsi="Times New Roman" w:cs="Times New Roman"/>
          <w:color w:val="0D0D0D" w:themeColor="text1" w:themeTint="F2"/>
          <w:sz w:val="20"/>
          <w:szCs w:val="20"/>
          <w:lang w:val="en-CA"/>
        </w:rPr>
        <w:t>, Morocco, on June 9-10, 2024, with subsequent meetings online and in-person leading up to the N4G Summit.</w:t>
      </w:r>
    </w:p>
    <w:p w14:paraId="45E6F2FA" w14:textId="43749E83" w:rsidR="28A9707B" w:rsidRDefault="28A9707B" w:rsidP="3526F941">
      <w:pPr>
        <w:shd w:val="clear" w:color="auto" w:fill="FFFFFF" w:themeFill="background1"/>
        <w:spacing w:before="300" w:after="30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2025-2026 (and beyond):</w:t>
      </w:r>
    </w:p>
    <w:p w14:paraId="42F74294" w14:textId="272E04D4" w:rsidR="28A9707B" w:rsidRDefault="28A9707B"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Presenting Panel and Working Group Outputs:</w:t>
      </w:r>
    </w:p>
    <w:p w14:paraId="3E7E5289" w14:textId="5E56D0FF" w:rsidR="28A9707B" w:rsidRDefault="28A9707B"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Ensure the outputs of the Independent Expert Panel and the High-level Private Sector Working Group are presented at the N4G Summit.</w:t>
      </w:r>
    </w:p>
    <w:p w14:paraId="0C076590" w14:textId="0CEF5015" w:rsidR="28A9707B" w:rsidRDefault="28A9707B"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Participate in the operational delivery of the N4G Summit, including organizing the “Entrepreneurship and Nourishment” side event on March 27, 2025.</w:t>
      </w:r>
    </w:p>
    <w:p w14:paraId="21ED2006" w14:textId="64D50287" w:rsidR="28A9707B" w:rsidRDefault="28A9707B"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Follow-up and Continuity:</w:t>
      </w:r>
    </w:p>
    <w:p w14:paraId="70E22B8C" w14:textId="39FE2C1A" w:rsidR="28A9707B" w:rsidRDefault="28A9707B"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Follow up on contributions and commitments through workshops and exchanges with stakeholders, especially those involved in the Global Nutrition Report.</w:t>
      </w:r>
    </w:p>
    <w:p w14:paraId="0B06A99A" w14:textId="0A594741" w:rsidR="28A9707B" w:rsidRDefault="28A9707B"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Launch a permanent nutrition program within the PPF Policy Department, potentially acting as the Secretariat for N4G/nutrition commitments, supported by the GNR/PATH teams.</w:t>
      </w:r>
    </w:p>
    <w:p w14:paraId="77E5F5EE" w14:textId="5C6AEDAE" w:rsidR="28A9707B" w:rsidRDefault="28A9707B"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Organize an annual side event dedicated to nutrition at the Paris Peace Forum until 2028 to maintain momentum and political awareness.</w:t>
      </w:r>
    </w:p>
    <w:p w14:paraId="52B54EAA" w14:textId="6462B979" w:rsidR="00D64C95" w:rsidRPr="00497DF7" w:rsidRDefault="00497DF7" w:rsidP="00497DF7">
      <w:pPr>
        <w:jc w:val="both"/>
        <w:rPr>
          <w:rFonts w:ascii="Times New Roman" w:hAnsi="Times New Roman" w:cs="Times New Roman"/>
          <w:b/>
          <w:bCs/>
          <w:color w:val="FF0000"/>
          <w:sz w:val="20"/>
          <w:szCs w:val="20"/>
          <w:u w:val="single"/>
          <w:lang w:val="en-CA"/>
        </w:rPr>
      </w:pPr>
      <w:r w:rsidRPr="00EF739C">
        <w:rPr>
          <w:rFonts w:ascii="Times New Roman" w:hAnsi="Times New Roman" w:cs="Times New Roman"/>
          <w:b/>
          <w:bCs/>
          <w:color w:val="FF0000"/>
          <w:sz w:val="20"/>
          <w:szCs w:val="20"/>
          <w:u w:val="single"/>
          <w:lang w:val="en-CA"/>
        </w:rPr>
        <w:t>Funds requested:</w:t>
      </w:r>
    </w:p>
    <w:p w14:paraId="54629651" w14:textId="039F508F" w:rsidR="3F92D510" w:rsidRDefault="3F92D510" w:rsidP="3526F941">
      <w:pPr>
        <w:shd w:val="clear" w:color="auto" w:fill="FFFFFF" w:themeFill="background1"/>
        <w:spacing w:before="300" w:after="30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2024-2025 Costs (Total: 300k):</w:t>
      </w:r>
    </w:p>
    <w:p w14:paraId="214BED82" w14:textId="1D377355" w:rsidR="3F92D510" w:rsidRDefault="3F92D51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Human Resources:</w:t>
      </w:r>
      <w:r w:rsidRPr="3526F941">
        <w:rPr>
          <w:rFonts w:ascii="Times New Roman" w:eastAsia="Times New Roman" w:hAnsi="Times New Roman" w:cs="Times New Roman"/>
          <w:color w:val="0D0D0D" w:themeColor="text1" w:themeTint="F2"/>
          <w:sz w:val="20"/>
          <w:szCs w:val="20"/>
          <w:lang w:val="en-CA"/>
        </w:rPr>
        <w:t xml:space="preserve"> 150k</w:t>
      </w:r>
    </w:p>
    <w:p w14:paraId="6C0CFB61" w14:textId="652D56DA" w:rsidR="3F92D510" w:rsidRDefault="3F92D510"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This includes 20% of the Chief Policy Officer’s time, 25% of the Head of the Global Health Program’s time, 25% of the Head of the Agriculture Program’s time, and 100% of the Policy Officer – Nutrition’s time.</w:t>
      </w:r>
    </w:p>
    <w:p w14:paraId="44D0F47F" w14:textId="2EE99628" w:rsidR="3F92D510" w:rsidRDefault="3F92D51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Events:</w:t>
      </w:r>
      <w:r w:rsidRPr="3526F941">
        <w:rPr>
          <w:rFonts w:ascii="Times New Roman" w:eastAsia="Times New Roman" w:hAnsi="Times New Roman" w:cs="Times New Roman"/>
          <w:color w:val="0D0D0D" w:themeColor="text1" w:themeTint="F2"/>
          <w:sz w:val="20"/>
          <w:szCs w:val="20"/>
          <w:lang w:val="en-CA"/>
        </w:rPr>
        <w:t xml:space="preserve"> 100k</w:t>
      </w:r>
    </w:p>
    <w:p w14:paraId="2CFE3D0F" w14:textId="2EEB6D6D" w:rsidR="3F92D510" w:rsidRDefault="3F92D51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Travel:</w:t>
      </w:r>
      <w:r w:rsidRPr="3526F941">
        <w:rPr>
          <w:rFonts w:ascii="Times New Roman" w:eastAsia="Times New Roman" w:hAnsi="Times New Roman" w:cs="Times New Roman"/>
          <w:color w:val="0D0D0D" w:themeColor="text1" w:themeTint="F2"/>
          <w:sz w:val="20"/>
          <w:szCs w:val="20"/>
          <w:lang w:val="en-CA"/>
        </w:rPr>
        <w:t xml:space="preserve"> 50k</w:t>
      </w:r>
    </w:p>
    <w:p w14:paraId="726A0072" w14:textId="217F4D63" w:rsidR="3F92D510" w:rsidRDefault="3F92D510" w:rsidP="3526F941">
      <w:pPr>
        <w:shd w:val="clear" w:color="auto" w:fill="FFFFFF" w:themeFill="background1"/>
        <w:spacing w:before="300" w:after="300"/>
        <w:jc w:val="both"/>
        <w:rPr>
          <w:rFonts w:ascii="Times New Roman" w:eastAsia="Times New Roman" w:hAnsi="Times New Roman" w:cs="Times New Roman"/>
          <w:b/>
          <w:bCs/>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2025-2026 Costs (Total: 300k):</w:t>
      </w:r>
    </w:p>
    <w:p w14:paraId="107FCDC4" w14:textId="132BE722" w:rsidR="3F92D510" w:rsidRDefault="3F92D51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Human Resources:</w:t>
      </w:r>
      <w:r w:rsidRPr="3526F941">
        <w:rPr>
          <w:rFonts w:ascii="Times New Roman" w:eastAsia="Times New Roman" w:hAnsi="Times New Roman" w:cs="Times New Roman"/>
          <w:color w:val="0D0D0D" w:themeColor="text1" w:themeTint="F2"/>
          <w:sz w:val="20"/>
          <w:szCs w:val="20"/>
          <w:lang w:val="en-CA"/>
        </w:rPr>
        <w:t xml:space="preserve"> 150k</w:t>
      </w:r>
    </w:p>
    <w:p w14:paraId="0E8CF496" w14:textId="7951C107" w:rsidR="3F92D510" w:rsidRDefault="3F92D510"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This includes 20% of the Chief Policy Officer’s time, 25% of the Head of the Global Health Program’s time, 25% of the Head of the Agriculture Program’s time, and 100% of the Policy Officer – Nutrition’s time.</w:t>
      </w:r>
    </w:p>
    <w:p w14:paraId="519E6450" w14:textId="56E1252C" w:rsidR="3F92D510" w:rsidRDefault="3F92D51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Events:</w:t>
      </w:r>
      <w:r w:rsidRPr="3526F941">
        <w:rPr>
          <w:rFonts w:ascii="Times New Roman" w:eastAsia="Times New Roman" w:hAnsi="Times New Roman" w:cs="Times New Roman"/>
          <w:color w:val="0D0D0D" w:themeColor="text1" w:themeTint="F2"/>
          <w:sz w:val="20"/>
          <w:szCs w:val="20"/>
          <w:lang w:val="en-CA"/>
        </w:rPr>
        <w:t xml:space="preserve"> 100</w:t>
      </w:r>
      <w:r w:rsidR="148D4A32" w:rsidRPr="3526F941">
        <w:rPr>
          <w:rFonts w:ascii="Times New Roman" w:eastAsia="Times New Roman" w:hAnsi="Times New Roman" w:cs="Times New Roman"/>
          <w:color w:val="0D0D0D" w:themeColor="text1" w:themeTint="F2"/>
          <w:sz w:val="20"/>
          <w:szCs w:val="20"/>
          <w:lang w:val="en-CA"/>
        </w:rPr>
        <w:t>k</w:t>
      </w:r>
    </w:p>
    <w:p w14:paraId="6A4D488D" w14:textId="7AA1E327" w:rsidR="3F92D510" w:rsidRDefault="3F92D51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Travel:</w:t>
      </w:r>
      <w:r w:rsidRPr="3526F941">
        <w:rPr>
          <w:rFonts w:ascii="Times New Roman" w:eastAsia="Times New Roman" w:hAnsi="Times New Roman" w:cs="Times New Roman"/>
          <w:color w:val="0D0D0D" w:themeColor="text1" w:themeTint="F2"/>
          <w:sz w:val="20"/>
          <w:szCs w:val="20"/>
          <w:lang w:val="en-CA"/>
        </w:rPr>
        <w:t xml:space="preserve"> 50</w:t>
      </w:r>
      <w:r w:rsidR="799B9BCA" w:rsidRPr="3526F941">
        <w:rPr>
          <w:rFonts w:ascii="Times New Roman" w:eastAsia="Times New Roman" w:hAnsi="Times New Roman" w:cs="Times New Roman"/>
          <w:color w:val="0D0D0D" w:themeColor="text1" w:themeTint="F2"/>
          <w:sz w:val="20"/>
          <w:szCs w:val="20"/>
          <w:lang w:val="en-CA"/>
        </w:rPr>
        <w:t>k</w:t>
      </w:r>
    </w:p>
    <w:p w14:paraId="0F146BA6" w14:textId="6490113A" w:rsidR="3F92D510" w:rsidRDefault="3F92D510" w:rsidP="3526F941">
      <w:pPr>
        <w:shd w:val="clear" w:color="auto" w:fill="FFFFFF" w:themeFill="background1"/>
        <w:spacing w:before="300" w:after="300"/>
        <w:jc w:val="both"/>
        <w:rPr>
          <w:rFonts w:ascii="Times New Roman" w:eastAsia="Times New Roman" w:hAnsi="Times New Roman" w:cs="Times New Roman"/>
          <w:b/>
          <w:bCs/>
          <w:color w:val="0D0D0D" w:themeColor="text1" w:themeTint="F2"/>
          <w:sz w:val="20"/>
          <w:szCs w:val="20"/>
          <w:lang w:val="en-CA"/>
        </w:rPr>
      </w:pPr>
      <w:commentRangeStart w:id="40"/>
      <w:r w:rsidRPr="3526F941">
        <w:rPr>
          <w:rFonts w:ascii="Times New Roman" w:eastAsia="Times New Roman" w:hAnsi="Times New Roman" w:cs="Times New Roman"/>
          <w:b/>
          <w:bCs/>
          <w:color w:val="0D0D0D" w:themeColor="text1" w:themeTint="F2"/>
          <w:sz w:val="20"/>
          <w:szCs w:val="20"/>
          <w:lang w:val="en-CA"/>
        </w:rPr>
        <w:t xml:space="preserve">2027-2028 </w:t>
      </w:r>
      <w:commentRangeEnd w:id="40"/>
      <w:r w:rsidR="000C4F59">
        <w:rPr>
          <w:rStyle w:val="CommentReference"/>
        </w:rPr>
        <w:commentReference w:id="40"/>
      </w:r>
      <w:r w:rsidRPr="3526F941">
        <w:rPr>
          <w:rFonts w:ascii="Times New Roman" w:eastAsia="Times New Roman" w:hAnsi="Times New Roman" w:cs="Times New Roman"/>
          <w:b/>
          <w:bCs/>
          <w:color w:val="0D0D0D" w:themeColor="text1" w:themeTint="F2"/>
          <w:sz w:val="20"/>
          <w:szCs w:val="20"/>
          <w:lang w:val="en-CA"/>
        </w:rPr>
        <w:t>Costs (Total: 200</w:t>
      </w:r>
      <w:r w:rsidR="4519DDE4" w:rsidRPr="3526F941">
        <w:rPr>
          <w:rFonts w:ascii="Times New Roman" w:eastAsia="Times New Roman" w:hAnsi="Times New Roman" w:cs="Times New Roman"/>
          <w:b/>
          <w:bCs/>
          <w:color w:val="0D0D0D" w:themeColor="text1" w:themeTint="F2"/>
          <w:sz w:val="20"/>
          <w:szCs w:val="20"/>
          <w:lang w:val="en-CA"/>
        </w:rPr>
        <w:t>k</w:t>
      </w:r>
      <w:r w:rsidRPr="3526F941">
        <w:rPr>
          <w:rFonts w:ascii="Times New Roman" w:eastAsia="Times New Roman" w:hAnsi="Times New Roman" w:cs="Times New Roman"/>
          <w:b/>
          <w:bCs/>
          <w:color w:val="0D0D0D" w:themeColor="text1" w:themeTint="F2"/>
          <w:sz w:val="20"/>
          <w:szCs w:val="20"/>
          <w:lang w:val="en-CA"/>
        </w:rPr>
        <w:t>/year):</w:t>
      </w:r>
    </w:p>
    <w:p w14:paraId="259BBB3C" w14:textId="5897FD8F" w:rsidR="3F92D510" w:rsidRDefault="3F92D51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lastRenderedPageBreak/>
        <w:t>Human Resources:</w:t>
      </w:r>
      <w:r w:rsidRPr="3526F941">
        <w:rPr>
          <w:rFonts w:ascii="Times New Roman" w:eastAsia="Times New Roman" w:hAnsi="Times New Roman" w:cs="Times New Roman"/>
          <w:color w:val="0D0D0D" w:themeColor="text1" w:themeTint="F2"/>
          <w:sz w:val="20"/>
          <w:szCs w:val="20"/>
          <w:lang w:val="en-CA"/>
        </w:rPr>
        <w:t xml:space="preserve"> 150</w:t>
      </w:r>
      <w:r w:rsidR="02D6BF2A" w:rsidRPr="3526F941">
        <w:rPr>
          <w:rFonts w:ascii="Times New Roman" w:eastAsia="Times New Roman" w:hAnsi="Times New Roman" w:cs="Times New Roman"/>
          <w:color w:val="0D0D0D" w:themeColor="text1" w:themeTint="F2"/>
          <w:sz w:val="20"/>
          <w:szCs w:val="20"/>
          <w:lang w:val="en-CA"/>
        </w:rPr>
        <w:t>k</w:t>
      </w:r>
      <w:r w:rsidRPr="3526F941">
        <w:rPr>
          <w:rFonts w:ascii="Times New Roman" w:eastAsia="Times New Roman" w:hAnsi="Times New Roman" w:cs="Times New Roman"/>
          <w:color w:val="0D0D0D" w:themeColor="text1" w:themeTint="F2"/>
          <w:sz w:val="20"/>
          <w:szCs w:val="20"/>
          <w:lang w:val="en-CA"/>
        </w:rPr>
        <w:t>/year</w:t>
      </w:r>
    </w:p>
    <w:p w14:paraId="7F7200C2" w14:textId="76117CB0" w:rsidR="3F92D510" w:rsidRDefault="3F92D510" w:rsidP="3526F941">
      <w:pPr>
        <w:pStyle w:val="ListParagraph"/>
        <w:numPr>
          <w:ilvl w:val="1"/>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color w:val="0D0D0D" w:themeColor="text1" w:themeTint="F2"/>
          <w:sz w:val="20"/>
          <w:szCs w:val="20"/>
          <w:lang w:val="en-CA"/>
        </w:rPr>
        <w:t>This includes 20% of the Chief Policy Officer’s time, 25% of the Head of the Global Health Program’s time, 25% of the Head of the Agriculture Program’s time, and 100% of the Policy Officer – Nutrition’s time.</w:t>
      </w:r>
    </w:p>
    <w:p w14:paraId="517A4AD4" w14:textId="4285D68B" w:rsidR="3F92D510" w:rsidRDefault="3F92D510" w:rsidP="3526F941">
      <w:pPr>
        <w:pStyle w:val="ListParagraph"/>
        <w:numPr>
          <w:ilvl w:val="0"/>
          <w:numId w:val="20"/>
        </w:numPr>
        <w:shd w:val="clear" w:color="auto" w:fill="FFFFFF" w:themeFill="background1"/>
        <w:spacing w:before="120" w:after="120"/>
        <w:jc w:val="both"/>
        <w:rPr>
          <w:rFonts w:ascii="Times New Roman" w:eastAsia="Times New Roman" w:hAnsi="Times New Roman" w:cs="Times New Roman"/>
          <w:color w:val="0D0D0D" w:themeColor="text1" w:themeTint="F2"/>
          <w:sz w:val="20"/>
          <w:szCs w:val="20"/>
          <w:lang w:val="en-CA"/>
        </w:rPr>
      </w:pPr>
      <w:r w:rsidRPr="3526F941">
        <w:rPr>
          <w:rFonts w:ascii="Times New Roman" w:eastAsia="Times New Roman" w:hAnsi="Times New Roman" w:cs="Times New Roman"/>
          <w:b/>
          <w:bCs/>
          <w:color w:val="0D0D0D" w:themeColor="text1" w:themeTint="F2"/>
          <w:sz w:val="20"/>
          <w:szCs w:val="20"/>
          <w:lang w:val="en-CA"/>
        </w:rPr>
        <w:t>Events:</w:t>
      </w:r>
      <w:r w:rsidRPr="3526F941">
        <w:rPr>
          <w:rFonts w:ascii="Times New Roman" w:eastAsia="Times New Roman" w:hAnsi="Times New Roman" w:cs="Times New Roman"/>
          <w:color w:val="0D0D0D" w:themeColor="text1" w:themeTint="F2"/>
          <w:sz w:val="20"/>
          <w:szCs w:val="20"/>
          <w:lang w:val="en-CA"/>
        </w:rPr>
        <w:t xml:space="preserve"> 50</w:t>
      </w:r>
      <w:r w:rsidR="309529C8" w:rsidRPr="3526F941">
        <w:rPr>
          <w:rFonts w:ascii="Times New Roman" w:eastAsia="Times New Roman" w:hAnsi="Times New Roman" w:cs="Times New Roman"/>
          <w:color w:val="0D0D0D" w:themeColor="text1" w:themeTint="F2"/>
          <w:sz w:val="20"/>
          <w:szCs w:val="20"/>
          <w:lang w:val="en-CA"/>
        </w:rPr>
        <w:t>k</w:t>
      </w:r>
      <w:r w:rsidRPr="3526F941">
        <w:rPr>
          <w:rFonts w:ascii="Times New Roman" w:eastAsia="Times New Roman" w:hAnsi="Times New Roman" w:cs="Times New Roman"/>
          <w:color w:val="0D0D0D" w:themeColor="text1" w:themeTint="F2"/>
          <w:sz w:val="20"/>
          <w:szCs w:val="20"/>
          <w:lang w:val="en-CA"/>
        </w:rPr>
        <w:t>/year</w:t>
      </w:r>
    </w:p>
    <w:p w14:paraId="4748C82A" w14:textId="52B090A4" w:rsidR="3526F941" w:rsidRDefault="3526F941" w:rsidP="3526F941">
      <w:pPr>
        <w:jc w:val="both"/>
        <w:rPr>
          <w:rFonts w:ascii="Times New Roman" w:hAnsi="Times New Roman" w:cs="Times New Roman"/>
          <w:b/>
          <w:bCs/>
          <w:color w:val="FF0000"/>
          <w:sz w:val="20"/>
          <w:szCs w:val="20"/>
          <w:u w:val="single"/>
          <w:lang w:val="en-CA"/>
        </w:rPr>
      </w:pPr>
    </w:p>
    <w:p w14:paraId="39138754" w14:textId="659ED420" w:rsidR="00DD5D49" w:rsidRPr="007F764A" w:rsidRDefault="00497DF7" w:rsidP="00DD5D49">
      <w:pPr>
        <w:spacing w:line="276" w:lineRule="auto"/>
        <w:jc w:val="both"/>
        <w:rPr>
          <w:rFonts w:ascii="Times New Roman" w:hAnsi="Times New Roman" w:cs="Times New Roman"/>
          <w:sz w:val="20"/>
          <w:szCs w:val="20"/>
          <w:lang w:val="en-CA"/>
        </w:rPr>
      </w:pPr>
      <w:r w:rsidRPr="00497DF7">
        <w:rPr>
          <w:rFonts w:ascii="Times New Roman" w:hAnsi="Times New Roman" w:cs="Times New Roman"/>
          <w:b/>
          <w:bCs/>
          <w:color w:val="FF0000"/>
          <w:sz w:val="20"/>
          <w:szCs w:val="20"/>
          <w:u w:val="single"/>
          <w:lang w:val="en-CA"/>
        </w:rPr>
        <w:t xml:space="preserve">Expected </w:t>
      </w:r>
      <w:r w:rsidR="00BD549F">
        <w:rPr>
          <w:rFonts w:ascii="Times New Roman" w:hAnsi="Times New Roman" w:cs="Times New Roman"/>
          <w:b/>
          <w:bCs/>
          <w:sz w:val="20"/>
          <w:szCs w:val="20"/>
          <w:u w:val="single"/>
          <w:lang w:val="en-CA"/>
        </w:rPr>
        <w:t xml:space="preserve">Outcomes: </w:t>
      </w:r>
      <w:r w:rsidR="00DD5D49">
        <w:rPr>
          <w:rFonts w:ascii="Times New Roman" w:hAnsi="Times New Roman" w:cs="Times New Roman"/>
          <w:sz w:val="20"/>
          <w:szCs w:val="20"/>
          <w:lang w:val="en-CA"/>
        </w:rPr>
        <w:t xml:space="preserve">PPF’s leadership </w:t>
      </w:r>
      <w:r w:rsidR="7B6EA3D3" w:rsidRPr="3676A06C">
        <w:rPr>
          <w:rFonts w:ascii="Times New Roman" w:hAnsi="Times New Roman" w:cs="Times New Roman"/>
          <w:sz w:val="20"/>
          <w:szCs w:val="20"/>
          <w:lang w:val="en-CA"/>
        </w:rPr>
        <w:t xml:space="preserve">has established </w:t>
      </w:r>
      <w:r w:rsidR="7B6EA3D3" w:rsidRPr="227E5FDD">
        <w:rPr>
          <w:rFonts w:ascii="Times New Roman" w:hAnsi="Times New Roman" w:cs="Times New Roman"/>
          <w:sz w:val="20"/>
          <w:szCs w:val="20"/>
          <w:lang w:val="en-CA"/>
        </w:rPr>
        <w:t>tie</w:t>
      </w:r>
      <w:r w:rsidR="4478CE91" w:rsidRPr="227E5FDD">
        <w:rPr>
          <w:rFonts w:ascii="Times New Roman" w:hAnsi="Times New Roman" w:cs="Times New Roman"/>
          <w:sz w:val="20"/>
          <w:szCs w:val="20"/>
          <w:lang w:val="en-CA"/>
        </w:rPr>
        <w:t>s</w:t>
      </w:r>
      <w:r w:rsidR="7B6EA3D3" w:rsidRPr="3676A06C">
        <w:rPr>
          <w:rFonts w:ascii="Times New Roman" w:hAnsi="Times New Roman" w:cs="Times New Roman"/>
          <w:sz w:val="20"/>
          <w:szCs w:val="20"/>
          <w:lang w:val="en-CA"/>
        </w:rPr>
        <w:t xml:space="preserve"> </w:t>
      </w:r>
      <w:r w:rsidR="7B6EA3D3" w:rsidRPr="18BF5871">
        <w:rPr>
          <w:rFonts w:ascii="Times New Roman" w:hAnsi="Times New Roman" w:cs="Times New Roman"/>
          <w:sz w:val="20"/>
          <w:szCs w:val="20"/>
          <w:lang w:val="en-CA"/>
        </w:rPr>
        <w:t xml:space="preserve">with the </w:t>
      </w:r>
      <w:r w:rsidR="00DD5D49" w:rsidRPr="3676A06C">
        <w:rPr>
          <w:rFonts w:ascii="Times New Roman" w:hAnsi="Times New Roman" w:cs="Times New Roman"/>
          <w:sz w:val="20"/>
          <w:szCs w:val="20"/>
          <w:lang w:val="en-CA"/>
        </w:rPr>
        <w:t>recently</w:t>
      </w:r>
      <w:r w:rsidR="00DD5D49">
        <w:rPr>
          <w:rFonts w:ascii="Times New Roman" w:hAnsi="Times New Roman" w:cs="Times New Roman"/>
          <w:sz w:val="20"/>
          <w:szCs w:val="20"/>
          <w:lang w:val="en-CA"/>
        </w:rPr>
        <w:t xml:space="preserve"> appointed </w:t>
      </w:r>
      <w:r w:rsidR="5DACEE2F" w:rsidRPr="550D3EBD">
        <w:rPr>
          <w:rFonts w:ascii="Times New Roman" w:hAnsi="Times New Roman" w:cs="Times New Roman"/>
          <w:sz w:val="20"/>
          <w:szCs w:val="20"/>
          <w:lang w:val="en-CA"/>
        </w:rPr>
        <w:t xml:space="preserve">Special Envoy </w:t>
      </w:r>
      <w:r w:rsidR="00DD5D49" w:rsidRPr="550D3EBD">
        <w:rPr>
          <w:rFonts w:ascii="Times New Roman" w:hAnsi="Times New Roman" w:cs="Times New Roman"/>
          <w:sz w:val="20"/>
          <w:szCs w:val="20"/>
          <w:lang w:val="en-CA"/>
        </w:rPr>
        <w:t>by</w:t>
      </w:r>
      <w:r w:rsidR="00DD5D49">
        <w:rPr>
          <w:rFonts w:ascii="Times New Roman" w:hAnsi="Times New Roman" w:cs="Times New Roman"/>
          <w:sz w:val="20"/>
          <w:szCs w:val="20"/>
          <w:lang w:val="en-CA"/>
        </w:rPr>
        <w:t xml:space="preserve"> the French government to lead the delivery of N4G, slated for early 2025. PPF </w:t>
      </w:r>
      <w:r w:rsidR="2A0015DB" w:rsidRPr="149BAF71">
        <w:rPr>
          <w:rFonts w:ascii="Times New Roman" w:hAnsi="Times New Roman" w:cs="Times New Roman"/>
          <w:sz w:val="20"/>
          <w:szCs w:val="20"/>
          <w:lang w:val="en-CA"/>
        </w:rPr>
        <w:t xml:space="preserve">has been asked to </w:t>
      </w:r>
      <w:r w:rsidR="2A0015DB" w:rsidRPr="37EDC578">
        <w:rPr>
          <w:rFonts w:ascii="Times New Roman" w:hAnsi="Times New Roman" w:cs="Times New Roman"/>
          <w:sz w:val="20"/>
          <w:szCs w:val="20"/>
          <w:lang w:val="en-CA"/>
        </w:rPr>
        <w:t xml:space="preserve">take a part </w:t>
      </w:r>
      <w:r w:rsidR="00DD5D49">
        <w:rPr>
          <w:rFonts w:ascii="Times New Roman" w:hAnsi="Times New Roman" w:cs="Times New Roman"/>
          <w:sz w:val="20"/>
          <w:szCs w:val="20"/>
          <w:lang w:val="en-CA"/>
        </w:rPr>
        <w:t xml:space="preserve">in </w:t>
      </w:r>
      <w:r w:rsidR="68891A8C" w:rsidRPr="7F22CFD0">
        <w:rPr>
          <w:rFonts w:ascii="Times New Roman" w:hAnsi="Times New Roman" w:cs="Times New Roman"/>
          <w:sz w:val="20"/>
          <w:szCs w:val="20"/>
          <w:lang w:val="en-CA"/>
        </w:rPr>
        <w:t xml:space="preserve">organizing </w:t>
      </w:r>
      <w:r w:rsidR="00DD5D49">
        <w:rPr>
          <w:rFonts w:ascii="Times New Roman" w:hAnsi="Times New Roman" w:cs="Times New Roman"/>
          <w:sz w:val="20"/>
          <w:szCs w:val="20"/>
          <w:lang w:val="en-CA"/>
        </w:rPr>
        <w:t>the summit</w:t>
      </w:r>
      <w:r w:rsidR="00C30450">
        <w:rPr>
          <w:rFonts w:ascii="Times New Roman" w:hAnsi="Times New Roman" w:cs="Times New Roman"/>
          <w:sz w:val="20"/>
          <w:szCs w:val="20"/>
          <w:lang w:val="en-CA"/>
        </w:rPr>
        <w:t xml:space="preserve"> and </w:t>
      </w:r>
      <w:r w:rsidR="00DD5D49">
        <w:rPr>
          <w:rFonts w:ascii="Times New Roman" w:hAnsi="Times New Roman" w:cs="Times New Roman"/>
          <w:sz w:val="20"/>
          <w:szCs w:val="20"/>
          <w:lang w:val="en-CA"/>
        </w:rPr>
        <w:t xml:space="preserve">put forward a range of options </w:t>
      </w:r>
      <w:r w:rsidR="00FB1CC8">
        <w:rPr>
          <w:rFonts w:ascii="Times New Roman" w:hAnsi="Times New Roman" w:cs="Times New Roman"/>
          <w:sz w:val="20"/>
          <w:szCs w:val="20"/>
          <w:lang w:val="en-CA"/>
        </w:rPr>
        <w:t>for</w:t>
      </w:r>
      <w:r w:rsidR="00DD5D49">
        <w:rPr>
          <w:rFonts w:ascii="Times New Roman" w:hAnsi="Times New Roman" w:cs="Times New Roman"/>
          <w:sz w:val="20"/>
          <w:szCs w:val="20"/>
          <w:lang w:val="en-CA"/>
        </w:rPr>
        <w:t xml:space="preserve"> </w:t>
      </w:r>
      <w:r w:rsidR="002402A1">
        <w:rPr>
          <w:rFonts w:ascii="Times New Roman" w:hAnsi="Times New Roman" w:cs="Times New Roman"/>
          <w:sz w:val="20"/>
          <w:szCs w:val="20"/>
          <w:lang w:val="en-CA"/>
        </w:rPr>
        <w:t>how we</w:t>
      </w:r>
      <w:r w:rsidR="00DD5D49">
        <w:rPr>
          <w:rFonts w:ascii="Times New Roman" w:hAnsi="Times New Roman" w:cs="Times New Roman"/>
          <w:sz w:val="20"/>
          <w:szCs w:val="20"/>
          <w:lang w:val="en-CA"/>
        </w:rPr>
        <w:t xml:space="preserve"> </w:t>
      </w:r>
      <w:r w:rsidR="002402A1">
        <w:rPr>
          <w:rFonts w:ascii="Times New Roman" w:hAnsi="Times New Roman" w:cs="Times New Roman"/>
          <w:sz w:val="20"/>
          <w:szCs w:val="20"/>
          <w:lang w:val="en-CA"/>
        </w:rPr>
        <w:t>can</w:t>
      </w:r>
      <w:r w:rsidR="00DD5D49">
        <w:rPr>
          <w:rFonts w:ascii="Times New Roman" w:hAnsi="Times New Roman" w:cs="Times New Roman"/>
          <w:sz w:val="20"/>
          <w:szCs w:val="20"/>
          <w:lang w:val="en-CA"/>
        </w:rPr>
        <w:t xml:space="preserve"> contribute. Our organisation is well positioned to support making this summit more inclusive</w:t>
      </w:r>
      <w:r w:rsidR="5365104B" w:rsidRPr="3F704B40">
        <w:rPr>
          <w:rFonts w:ascii="Times New Roman" w:hAnsi="Times New Roman" w:cs="Times New Roman"/>
          <w:sz w:val="20"/>
          <w:szCs w:val="20"/>
          <w:lang w:val="en-CA"/>
        </w:rPr>
        <w:t xml:space="preserve"> </w:t>
      </w:r>
      <w:r w:rsidR="5365104B" w:rsidRPr="14505F8E">
        <w:rPr>
          <w:rFonts w:ascii="Times New Roman" w:hAnsi="Times New Roman" w:cs="Times New Roman"/>
          <w:sz w:val="20"/>
          <w:szCs w:val="20"/>
          <w:lang w:val="en-CA"/>
        </w:rPr>
        <w:t xml:space="preserve">and more focused on </w:t>
      </w:r>
      <w:r w:rsidR="5365104B" w:rsidRPr="75C0B1A8">
        <w:rPr>
          <w:rFonts w:ascii="Times New Roman" w:hAnsi="Times New Roman" w:cs="Times New Roman"/>
          <w:sz w:val="20"/>
          <w:szCs w:val="20"/>
          <w:lang w:val="en-CA"/>
        </w:rPr>
        <w:t>high-leverage solutions</w:t>
      </w:r>
      <w:r w:rsidR="00DD5D49">
        <w:rPr>
          <w:rFonts w:ascii="Times New Roman" w:hAnsi="Times New Roman" w:cs="Times New Roman"/>
          <w:sz w:val="20"/>
          <w:szCs w:val="20"/>
          <w:lang w:val="en-CA"/>
        </w:rPr>
        <w:t>, given our close working relationship with the French government and experience mobilising CSOs – particularly from the global South – in advance of and at the Summit for a New Global Financing Pact last June. It’s an approach that proved successful, and one we believe we can draw inspiration from here (and at other summits in the future – like, the AI safety summit also happening in early 2025</w:t>
      </w:r>
      <w:r w:rsidR="0071494A">
        <w:rPr>
          <w:rFonts w:ascii="Times New Roman" w:hAnsi="Times New Roman" w:cs="Times New Roman"/>
          <w:sz w:val="20"/>
          <w:szCs w:val="20"/>
          <w:lang w:val="en-CA"/>
        </w:rPr>
        <w:t xml:space="preserve"> and that we will be involved in</w:t>
      </w:r>
      <w:r w:rsidR="00DD5D49">
        <w:rPr>
          <w:rFonts w:ascii="Times New Roman" w:hAnsi="Times New Roman" w:cs="Times New Roman"/>
          <w:sz w:val="20"/>
          <w:szCs w:val="20"/>
          <w:lang w:val="en-CA"/>
        </w:rPr>
        <w:t xml:space="preserve">). As we did in the lead up to the NGFP summit, PPF can be a bridge between CSOs and the summit organisers in the year leading up to N4G. </w:t>
      </w:r>
    </w:p>
    <w:p w14:paraId="3D3B6A46" w14:textId="77777777" w:rsidR="00DD5D49" w:rsidRPr="00A40CF4" w:rsidRDefault="00DD5D49" w:rsidP="00DD5D49">
      <w:pPr>
        <w:pStyle w:val="NormalWeb"/>
        <w:shd w:val="clear" w:color="auto" w:fill="FFFFFF"/>
        <w:spacing w:before="0" w:beforeAutospacing="0"/>
        <w:jc w:val="both"/>
        <w:rPr>
          <w:rFonts w:ascii="Times New Roman" w:hAnsi="Times New Roman" w:cs="Times New Roman"/>
          <w:sz w:val="20"/>
          <w:szCs w:val="20"/>
          <w:lang w:val="en-US"/>
        </w:rPr>
      </w:pPr>
      <w:r>
        <w:rPr>
          <w:rFonts w:ascii="Times New Roman" w:hAnsi="Times New Roman" w:cs="Times New Roman"/>
          <w:color w:val="000000"/>
          <w:sz w:val="20"/>
          <w:szCs w:val="20"/>
          <w:lang w:val="en-US"/>
        </w:rPr>
        <w:t xml:space="preserve">Concretely, </w:t>
      </w:r>
      <w:r w:rsidRPr="00A40CF4">
        <w:rPr>
          <w:rFonts w:ascii="Times New Roman" w:hAnsi="Times New Roman" w:cs="Times New Roman"/>
          <w:color w:val="000000"/>
          <w:sz w:val="20"/>
          <w:szCs w:val="20"/>
          <w:lang w:val="en-US"/>
        </w:rPr>
        <w:t xml:space="preserve">the </w:t>
      </w:r>
      <w:commentRangeStart w:id="41"/>
      <w:r w:rsidRPr="00A40CF4">
        <w:rPr>
          <w:rFonts w:ascii="Times New Roman" w:hAnsi="Times New Roman" w:cs="Times New Roman"/>
          <w:color w:val="000000"/>
          <w:sz w:val="20"/>
          <w:szCs w:val="20"/>
          <w:lang w:val="en-US"/>
        </w:rPr>
        <w:t xml:space="preserve">Forum </w:t>
      </w:r>
      <w:r>
        <w:rPr>
          <w:rFonts w:ascii="Times New Roman" w:hAnsi="Times New Roman" w:cs="Times New Roman"/>
          <w:color w:val="000000"/>
          <w:sz w:val="20"/>
          <w:szCs w:val="20"/>
          <w:lang w:val="en-US"/>
        </w:rPr>
        <w:t>could</w:t>
      </w:r>
      <w:commentRangeEnd w:id="41"/>
      <w:r w:rsidR="00BD549F">
        <w:rPr>
          <w:rStyle w:val="CommentReference"/>
          <w:rFonts w:asciiTheme="minorHAnsi" w:hAnsiTheme="minorHAnsi" w:cstheme="minorBidi"/>
          <w:kern w:val="2"/>
          <w:lang w:eastAsia="en-US"/>
          <w14:ligatures w14:val="standardContextual"/>
        </w:rPr>
        <w:commentReference w:id="41"/>
      </w:r>
      <w:r>
        <w:rPr>
          <w:rFonts w:ascii="Times New Roman" w:hAnsi="Times New Roman" w:cs="Times New Roman"/>
          <w:color w:val="000000"/>
          <w:sz w:val="20"/>
          <w:szCs w:val="20"/>
          <w:lang w:val="en-US"/>
        </w:rPr>
        <w:t>:</w:t>
      </w:r>
      <w:r w:rsidRPr="00A40CF4">
        <w:rPr>
          <w:rFonts w:ascii="Times New Roman" w:hAnsi="Times New Roman" w:cs="Times New Roman"/>
          <w:color w:val="000000"/>
          <w:sz w:val="20"/>
          <w:szCs w:val="20"/>
          <w:lang w:val="en-US"/>
        </w:rPr>
        <w:t xml:space="preserve"> </w:t>
      </w:r>
    </w:p>
    <w:p w14:paraId="2B68C138" w14:textId="77777777" w:rsidR="00DD5D49" w:rsidRPr="00A40CF4" w:rsidRDefault="00DD5D49" w:rsidP="00DD5D49">
      <w:pPr>
        <w:numPr>
          <w:ilvl w:val="0"/>
          <w:numId w:val="14"/>
        </w:numPr>
        <w:shd w:val="clear" w:color="auto" w:fill="FFFFFF"/>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Participate</w:t>
      </w:r>
      <w:r w:rsidRPr="00A40CF4">
        <w:rPr>
          <w:rFonts w:ascii="Times New Roman" w:eastAsia="Times New Roman" w:hAnsi="Times New Roman" w:cs="Times New Roman"/>
          <w:color w:val="000000"/>
          <w:sz w:val="20"/>
          <w:szCs w:val="20"/>
          <w:lang w:val="en-US"/>
        </w:rPr>
        <w:t xml:space="preserve"> in the N4G Summit Steering Committee (</w:t>
      </w:r>
      <w:r>
        <w:rPr>
          <w:rFonts w:ascii="Times New Roman" w:eastAsia="Times New Roman" w:hAnsi="Times New Roman" w:cs="Times New Roman"/>
          <w:color w:val="000000"/>
          <w:sz w:val="20"/>
          <w:szCs w:val="20"/>
          <w:lang w:val="en-US"/>
        </w:rPr>
        <w:t>alongside s</w:t>
      </w:r>
      <w:r w:rsidRPr="00A40CF4">
        <w:rPr>
          <w:rFonts w:ascii="Times New Roman" w:eastAsia="Times New Roman" w:hAnsi="Times New Roman" w:cs="Times New Roman"/>
          <w:color w:val="000000"/>
          <w:sz w:val="20"/>
          <w:szCs w:val="20"/>
          <w:lang w:val="en-US"/>
        </w:rPr>
        <w:t>tates, WFP, FAO, IFAD, the EU Commission,</w:t>
      </w:r>
      <w:r>
        <w:rPr>
          <w:rFonts w:ascii="Times New Roman" w:eastAsia="Times New Roman" w:hAnsi="Times New Roman" w:cs="Times New Roman"/>
          <w:color w:val="000000"/>
          <w:sz w:val="20"/>
          <w:szCs w:val="20"/>
          <w:lang w:val="en-US"/>
        </w:rPr>
        <w:t xml:space="preserve"> and others</w:t>
      </w:r>
      <w:r w:rsidRPr="00A40CF4">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w:t>
      </w:r>
    </w:p>
    <w:p w14:paraId="6CC94740" w14:textId="77777777" w:rsidR="00DD5D49" w:rsidRDefault="00DD5D49" w:rsidP="00DD5D49">
      <w:pPr>
        <w:numPr>
          <w:ilvl w:val="0"/>
          <w:numId w:val="14"/>
        </w:numPr>
        <w:shd w:val="clear" w:color="auto" w:fill="FFFFFF"/>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Contribute o</w:t>
      </w:r>
      <w:r w:rsidRPr="00A40CF4">
        <w:rPr>
          <w:rFonts w:ascii="Times New Roman" w:eastAsia="Times New Roman" w:hAnsi="Times New Roman" w:cs="Times New Roman"/>
          <w:color w:val="000000"/>
          <w:sz w:val="20"/>
          <w:szCs w:val="20"/>
          <w:lang w:val="en-US"/>
        </w:rPr>
        <w:t xml:space="preserve">perational and logistical </w:t>
      </w:r>
      <w:r>
        <w:rPr>
          <w:rFonts w:ascii="Times New Roman" w:eastAsia="Times New Roman" w:hAnsi="Times New Roman" w:cs="Times New Roman"/>
          <w:color w:val="000000"/>
          <w:sz w:val="20"/>
          <w:szCs w:val="20"/>
          <w:lang w:val="en-US"/>
        </w:rPr>
        <w:t>support to the organizers</w:t>
      </w:r>
      <w:r w:rsidRPr="00A40CF4">
        <w:rPr>
          <w:rFonts w:ascii="Times New Roman" w:eastAsia="Times New Roman" w:hAnsi="Times New Roman" w:cs="Times New Roman"/>
          <w:color w:val="000000"/>
          <w:sz w:val="20"/>
          <w:szCs w:val="20"/>
          <w:lang w:val="en-US"/>
        </w:rPr>
        <w:t xml:space="preserve"> of N4G</w:t>
      </w:r>
      <w:r>
        <w:rPr>
          <w:rFonts w:ascii="Times New Roman" w:eastAsia="Times New Roman" w:hAnsi="Times New Roman" w:cs="Times New Roman"/>
          <w:color w:val="000000"/>
          <w:sz w:val="20"/>
          <w:szCs w:val="20"/>
          <w:lang w:val="en-US"/>
        </w:rPr>
        <w:t>.</w:t>
      </w:r>
    </w:p>
    <w:p w14:paraId="00BF4E27" w14:textId="77777777" w:rsidR="00DD5D49" w:rsidRPr="00A40CF4" w:rsidRDefault="00DD5D49" w:rsidP="00DD5D49">
      <w:pPr>
        <w:numPr>
          <w:ilvl w:val="0"/>
          <w:numId w:val="14"/>
        </w:numPr>
        <w:shd w:val="clear" w:color="auto" w:fill="FFFFFF"/>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Launch and coordinate a scientific/expert advisory group.</w:t>
      </w:r>
    </w:p>
    <w:p w14:paraId="4625D0DC" w14:textId="77777777" w:rsidR="00DD5D49" w:rsidRDefault="00DD5D49" w:rsidP="00DD5D49">
      <w:pPr>
        <w:numPr>
          <w:ilvl w:val="0"/>
          <w:numId w:val="14"/>
        </w:numPr>
        <w:shd w:val="clear" w:color="auto" w:fill="FFFFFF"/>
        <w:spacing w:after="0" w:line="240" w:lineRule="auto"/>
        <w:jc w:val="both"/>
        <w:rPr>
          <w:rFonts w:ascii="Times New Roman" w:eastAsia="Times New Roman" w:hAnsi="Times New Roman" w:cs="Times New Roman"/>
          <w:color w:val="000000"/>
          <w:sz w:val="20"/>
          <w:szCs w:val="20"/>
          <w:lang w:val="en-US"/>
        </w:rPr>
      </w:pPr>
      <w:r w:rsidRPr="00A40CF4">
        <w:rPr>
          <w:rFonts w:ascii="Times New Roman" w:eastAsia="Times New Roman" w:hAnsi="Times New Roman" w:cs="Times New Roman"/>
          <w:color w:val="000000"/>
          <w:sz w:val="20"/>
          <w:szCs w:val="20"/>
          <w:lang w:val="en-US"/>
        </w:rPr>
        <w:t>Coordina</w:t>
      </w:r>
      <w:r>
        <w:rPr>
          <w:rFonts w:ascii="Times New Roman" w:eastAsia="Times New Roman" w:hAnsi="Times New Roman" w:cs="Times New Roman"/>
          <w:color w:val="000000"/>
          <w:sz w:val="20"/>
          <w:szCs w:val="20"/>
          <w:lang w:val="en-US"/>
        </w:rPr>
        <w:t>t</w:t>
      </w:r>
      <w:r w:rsidRPr="00A40CF4">
        <w:rPr>
          <w:rFonts w:ascii="Times New Roman" w:eastAsia="Times New Roman" w:hAnsi="Times New Roman" w:cs="Times New Roman"/>
          <w:color w:val="000000"/>
          <w:sz w:val="20"/>
          <w:szCs w:val="20"/>
          <w:lang w:val="en-US"/>
        </w:rPr>
        <w:t xml:space="preserve">e </w:t>
      </w:r>
      <w:r>
        <w:rPr>
          <w:rFonts w:ascii="Times New Roman" w:eastAsia="Times New Roman" w:hAnsi="Times New Roman" w:cs="Times New Roman"/>
          <w:color w:val="000000"/>
          <w:sz w:val="20"/>
          <w:szCs w:val="20"/>
          <w:lang w:val="en-US"/>
        </w:rPr>
        <w:t>CSO</w:t>
      </w:r>
      <w:r w:rsidRPr="00A40CF4">
        <w:rPr>
          <w:rFonts w:ascii="Times New Roman" w:eastAsia="Times New Roman" w:hAnsi="Times New Roman" w:cs="Times New Roman"/>
          <w:color w:val="000000"/>
          <w:sz w:val="20"/>
          <w:szCs w:val="20"/>
          <w:lang w:val="en-US"/>
        </w:rPr>
        <w:t xml:space="preserve"> working groups (private sector / philanthropies / NGOs) and </w:t>
      </w:r>
      <w:r>
        <w:rPr>
          <w:rFonts w:ascii="Times New Roman" w:eastAsia="Times New Roman" w:hAnsi="Times New Roman" w:cs="Times New Roman"/>
          <w:color w:val="000000"/>
          <w:sz w:val="20"/>
          <w:szCs w:val="20"/>
          <w:lang w:val="en-US"/>
        </w:rPr>
        <w:t>arrange</w:t>
      </w:r>
      <w:r w:rsidRPr="00A40CF4">
        <w:rPr>
          <w:rFonts w:ascii="Times New Roman" w:eastAsia="Times New Roman" w:hAnsi="Times New Roman" w:cs="Times New Roman"/>
          <w:color w:val="000000"/>
          <w:sz w:val="20"/>
          <w:szCs w:val="20"/>
          <w:lang w:val="en-US"/>
        </w:rPr>
        <w:t xml:space="preserve"> discussions between the private sector</w:t>
      </w:r>
      <w:r>
        <w:rPr>
          <w:rFonts w:ascii="Times New Roman" w:eastAsia="Times New Roman" w:hAnsi="Times New Roman" w:cs="Times New Roman"/>
          <w:color w:val="000000"/>
          <w:sz w:val="20"/>
          <w:szCs w:val="20"/>
          <w:lang w:val="en-US"/>
        </w:rPr>
        <w:t xml:space="preserve">, CSOs and </w:t>
      </w:r>
      <w:r w:rsidRPr="00A40CF4">
        <w:rPr>
          <w:rFonts w:ascii="Times New Roman" w:eastAsia="Times New Roman" w:hAnsi="Times New Roman" w:cs="Times New Roman"/>
          <w:color w:val="000000"/>
          <w:sz w:val="20"/>
          <w:szCs w:val="20"/>
          <w:lang w:val="en-US"/>
        </w:rPr>
        <w:t xml:space="preserve">Summit negotiators. </w:t>
      </w:r>
    </w:p>
    <w:p w14:paraId="33CA6596" w14:textId="77777777" w:rsidR="00DD5D49" w:rsidRDefault="00DD5D49" w:rsidP="00DD5D49">
      <w:pPr>
        <w:numPr>
          <w:ilvl w:val="0"/>
          <w:numId w:val="14"/>
        </w:numPr>
        <w:shd w:val="clear" w:color="auto" w:fill="FFFFFF"/>
        <w:spacing w:after="0" w:line="240" w:lineRule="auto"/>
        <w:jc w:val="both"/>
        <w:rPr>
          <w:rFonts w:ascii="Times New Roman" w:eastAsia="Times New Roman" w:hAnsi="Times New Roman" w:cs="Times New Roman"/>
          <w:color w:val="000000"/>
          <w:sz w:val="20"/>
          <w:szCs w:val="20"/>
          <w:lang w:val="en-US"/>
        </w:rPr>
      </w:pPr>
      <w:r w:rsidRPr="00A40CF4">
        <w:rPr>
          <w:rFonts w:ascii="Times New Roman" w:eastAsia="Times New Roman" w:hAnsi="Times New Roman" w:cs="Times New Roman"/>
          <w:color w:val="000000"/>
          <w:sz w:val="20"/>
          <w:szCs w:val="20"/>
          <w:lang w:val="en-US"/>
        </w:rPr>
        <w:t>Organi</w:t>
      </w:r>
      <w:r>
        <w:rPr>
          <w:rFonts w:ascii="Times New Roman" w:eastAsia="Times New Roman" w:hAnsi="Times New Roman" w:cs="Times New Roman"/>
          <w:color w:val="000000"/>
          <w:sz w:val="20"/>
          <w:szCs w:val="20"/>
          <w:lang w:val="en-US"/>
        </w:rPr>
        <w:t>ze</w:t>
      </w:r>
      <w:r w:rsidRPr="00A40CF4">
        <w:rPr>
          <w:rFonts w:ascii="Times New Roman" w:eastAsia="Times New Roman" w:hAnsi="Times New Roman" w:cs="Times New Roman"/>
          <w:color w:val="000000"/>
          <w:sz w:val="20"/>
          <w:szCs w:val="20"/>
          <w:lang w:val="en-US"/>
        </w:rPr>
        <w:t xml:space="preserve"> events (private or public) in the run-up to the N4G Summit to promote dialogue between </w:t>
      </w:r>
      <w:r>
        <w:rPr>
          <w:rFonts w:ascii="Times New Roman" w:eastAsia="Times New Roman" w:hAnsi="Times New Roman" w:cs="Times New Roman"/>
          <w:color w:val="000000"/>
          <w:sz w:val="20"/>
          <w:szCs w:val="20"/>
          <w:lang w:val="en-US"/>
        </w:rPr>
        <w:t>key actors</w:t>
      </w:r>
      <w:r w:rsidRPr="00A40CF4">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color w:val="000000"/>
          <w:sz w:val="20"/>
          <w:szCs w:val="20"/>
          <w:lang w:val="en-US"/>
        </w:rPr>
        <w:t xml:space="preserve">with the goal of involving </w:t>
      </w:r>
      <w:r w:rsidRPr="00A40CF4">
        <w:rPr>
          <w:rFonts w:ascii="Times New Roman" w:eastAsia="Times New Roman" w:hAnsi="Times New Roman" w:cs="Times New Roman"/>
          <w:color w:val="000000"/>
          <w:sz w:val="20"/>
          <w:szCs w:val="20"/>
          <w:lang w:val="en-US"/>
        </w:rPr>
        <w:t xml:space="preserve">civil society </w:t>
      </w:r>
      <w:r>
        <w:rPr>
          <w:rFonts w:ascii="Times New Roman" w:eastAsia="Times New Roman" w:hAnsi="Times New Roman" w:cs="Times New Roman"/>
          <w:color w:val="000000"/>
          <w:sz w:val="20"/>
          <w:szCs w:val="20"/>
          <w:lang w:val="en-US"/>
        </w:rPr>
        <w:t xml:space="preserve">directly </w:t>
      </w:r>
      <w:r w:rsidRPr="00A40CF4">
        <w:rPr>
          <w:rFonts w:ascii="Times New Roman" w:eastAsia="Times New Roman" w:hAnsi="Times New Roman" w:cs="Times New Roman"/>
          <w:color w:val="000000"/>
          <w:sz w:val="20"/>
          <w:szCs w:val="20"/>
          <w:lang w:val="en-US"/>
        </w:rPr>
        <w:t>in the negotiation</w:t>
      </w:r>
      <w:r>
        <w:rPr>
          <w:rFonts w:ascii="Times New Roman" w:eastAsia="Times New Roman" w:hAnsi="Times New Roman" w:cs="Times New Roman"/>
          <w:color w:val="000000"/>
          <w:sz w:val="20"/>
          <w:szCs w:val="20"/>
          <w:lang w:val="en-US"/>
        </w:rPr>
        <w:t xml:space="preserve"> process.</w:t>
      </w:r>
    </w:p>
    <w:p w14:paraId="76A7EC61" w14:textId="77777777" w:rsidR="00DD5D49" w:rsidRDefault="00DD5D49" w:rsidP="00DD5D49">
      <w:pPr>
        <w:numPr>
          <w:ilvl w:val="0"/>
          <w:numId w:val="14"/>
        </w:numPr>
        <w:shd w:val="clear" w:color="auto" w:fill="FFFFFF"/>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Host our annual spring meeting in Morocco with a focus on nutrition, agriculture, and health. </w:t>
      </w:r>
    </w:p>
    <w:p w14:paraId="23242A9E" w14:textId="77777777" w:rsidR="00DD5D49" w:rsidRDefault="00DD5D49" w:rsidP="00DD5D49">
      <w:pPr>
        <w:shd w:val="clear" w:color="auto" w:fill="FFFFFF"/>
        <w:spacing w:after="0" w:line="240" w:lineRule="auto"/>
        <w:jc w:val="both"/>
        <w:rPr>
          <w:rFonts w:ascii="Times New Roman" w:eastAsia="Times New Roman" w:hAnsi="Times New Roman" w:cs="Times New Roman"/>
          <w:color w:val="000000"/>
          <w:sz w:val="20"/>
          <w:szCs w:val="20"/>
          <w:lang w:val="en-US"/>
        </w:rPr>
      </w:pPr>
    </w:p>
    <w:p w14:paraId="02042C62" w14:textId="56ADD9CF" w:rsidR="00B17EEE" w:rsidRPr="002D2150" w:rsidRDefault="00DD5D49" w:rsidP="002D2150">
      <w:pPr>
        <w:shd w:val="clear" w:color="auto" w:fill="FFFFFF"/>
        <w:spacing w:after="0" w:line="240" w:lineRule="auto"/>
        <w:rPr>
          <w:rFonts w:ascii="Times New Roman" w:eastAsia="Times New Roman" w:hAnsi="Times New Roman" w:cs="Times New Roman"/>
          <w:color w:val="000000"/>
          <w:sz w:val="20"/>
          <w:szCs w:val="20"/>
          <w:lang w:val="en-US"/>
        </w:rPr>
      </w:pPr>
      <w:r>
        <w:rPr>
          <w:rFonts w:ascii="Times New Roman" w:hAnsi="Times New Roman" w:cs="Times New Roman"/>
          <w:sz w:val="20"/>
          <w:szCs w:val="20"/>
          <w:lang w:val="en-CA"/>
        </w:rPr>
        <w:t xml:space="preserve">As a next step and based on continued conversations with summit organisers and </w:t>
      </w:r>
      <w:r w:rsidRPr="00B17EEE">
        <w:rPr>
          <w:rFonts w:ascii="Times New Roman" w:eastAsia="Times New Roman" w:hAnsi="Times New Roman" w:cs="Times New Roman"/>
          <w:color w:val="000000"/>
          <w:sz w:val="20"/>
          <w:szCs w:val="20"/>
          <w:lang w:val="en-US"/>
        </w:rPr>
        <w:t>various</w:t>
      </w:r>
      <w:r w:rsidR="000B1EE3">
        <w:rPr>
          <w:rFonts w:ascii="Times New Roman" w:eastAsia="Times New Roman" w:hAnsi="Times New Roman" w:cs="Times New Roman"/>
          <w:color w:val="000000"/>
          <w:sz w:val="20"/>
          <w:szCs w:val="20"/>
          <w:lang w:val="en-US"/>
        </w:rPr>
        <w:t xml:space="preserve"> stakeholders</w:t>
      </w:r>
      <w:r>
        <w:rPr>
          <w:rFonts w:ascii="Times New Roman" w:eastAsia="Times New Roman" w:hAnsi="Times New Roman" w:cs="Times New Roman"/>
          <w:color w:val="000000"/>
          <w:sz w:val="20"/>
          <w:szCs w:val="20"/>
          <w:lang w:val="en-US"/>
        </w:rPr>
        <w:t>, PPF can outline a workplan of engagement</w:t>
      </w:r>
      <w:r w:rsidRPr="00B17EEE">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color w:val="000000"/>
          <w:sz w:val="20"/>
          <w:szCs w:val="20"/>
          <w:lang w:val="en-US"/>
        </w:rPr>
        <w:t xml:space="preserve">to better define its role in the lead up to </w:t>
      </w:r>
      <w:r w:rsidRPr="00B17EEE">
        <w:rPr>
          <w:rFonts w:ascii="Times New Roman" w:eastAsia="Times New Roman" w:hAnsi="Times New Roman" w:cs="Times New Roman"/>
          <w:color w:val="000000"/>
          <w:sz w:val="20"/>
          <w:szCs w:val="20"/>
          <w:lang w:val="en-US"/>
        </w:rPr>
        <w:t>the Summi</w:t>
      </w:r>
      <w:r>
        <w:rPr>
          <w:rFonts w:ascii="Times New Roman" w:eastAsia="Times New Roman" w:hAnsi="Times New Roman" w:cs="Times New Roman"/>
          <w:color w:val="000000"/>
          <w:sz w:val="20"/>
          <w:szCs w:val="20"/>
          <w:lang w:val="en-US"/>
        </w:rPr>
        <w:t>t next Spring.</w:t>
      </w:r>
    </w:p>
    <w:p w14:paraId="5B810643" w14:textId="77777777" w:rsidR="002D2150" w:rsidRDefault="002D2150" w:rsidP="00EE1E19">
      <w:pPr>
        <w:jc w:val="both"/>
        <w:rPr>
          <w:rFonts w:ascii="Times New Roman" w:eastAsia="Times New Roman" w:hAnsi="Times New Roman" w:cs="Times New Roman"/>
          <w:b/>
          <w:bCs/>
          <w:sz w:val="20"/>
          <w:szCs w:val="20"/>
          <w:u w:val="single"/>
          <w:lang w:val="en-CA"/>
        </w:rPr>
      </w:pPr>
    </w:p>
    <w:p w14:paraId="07A0CB6A" w14:textId="236A6C91" w:rsidR="00F66369" w:rsidRPr="00F66369" w:rsidRDefault="00F66369" w:rsidP="00EE1E19">
      <w:pPr>
        <w:jc w:val="both"/>
        <w:rPr>
          <w:rFonts w:ascii="Times New Roman" w:eastAsia="Times New Roman" w:hAnsi="Times New Roman" w:cs="Times New Roman"/>
          <w:b/>
          <w:bCs/>
          <w:sz w:val="20"/>
          <w:szCs w:val="20"/>
          <w:u w:val="single"/>
          <w:lang w:val="en-CA"/>
        </w:rPr>
      </w:pPr>
    </w:p>
    <w:sectPr w:rsidR="00F66369" w:rsidRPr="00F66369">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0" w:author="Megan Dolski" w:date="2024-05-16T16:01:00Z" w:initials="MD">
    <w:p w14:paraId="1817031D" w14:textId="7CBB50CF" w:rsidR="000C4F59" w:rsidRDefault="000C4F59" w:rsidP="000C4F59">
      <w:pPr>
        <w:pStyle w:val="CommentText"/>
      </w:pPr>
      <w:r>
        <w:rPr>
          <w:rStyle w:val="CommentReference"/>
        </w:rPr>
        <w:annotationRef/>
      </w:r>
      <w:r>
        <w:t>2026-2027, no?</w:t>
      </w:r>
    </w:p>
  </w:comment>
  <w:comment w:id="41" w:author="Mathilde Burnouf" w:date="2024-03-18T00:26:00Z" w:initials="MB">
    <w:p w14:paraId="4B48E100" w14:textId="366E8383" w:rsidR="00BD549F" w:rsidRDefault="00BD549F" w:rsidP="00BD549F">
      <w:pPr>
        <w:pStyle w:val="CommentText"/>
      </w:pPr>
      <w:r>
        <w:rPr>
          <w:rStyle w:val="CommentReference"/>
        </w:rPr>
        <w:annotationRef/>
      </w:r>
      <w:r>
        <w:t>To be updated ‘Forum will’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17031D" w15:done="0"/>
  <w15:commentEx w15:paraId="4B48E1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1F2BA8" w16cex:dateUtc="2024-05-16T14:01:00Z"/>
  <w16cex:commentExtensible w16cex:durableId="52EC8D61" w16cex:dateUtc="2024-03-17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17031D" w16cid:durableId="091F2BA8"/>
  <w16cid:commentId w16cid:paraId="4B48E100" w16cid:durableId="52EC8D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06020" w14:textId="77777777" w:rsidR="0058789D" w:rsidRDefault="0058789D" w:rsidP="008951F3">
      <w:pPr>
        <w:spacing w:after="0" w:line="240" w:lineRule="auto"/>
      </w:pPr>
      <w:r>
        <w:separator/>
      </w:r>
    </w:p>
  </w:endnote>
  <w:endnote w:type="continuationSeparator" w:id="0">
    <w:p w14:paraId="56ABBAB1" w14:textId="77777777" w:rsidR="0058789D" w:rsidRDefault="0058789D" w:rsidP="008951F3">
      <w:pPr>
        <w:spacing w:after="0" w:line="240" w:lineRule="auto"/>
      </w:pPr>
      <w:r>
        <w:continuationSeparator/>
      </w:r>
    </w:p>
  </w:endnote>
  <w:endnote w:type="continuationNotice" w:id="1">
    <w:p w14:paraId="6B1D8861" w14:textId="77777777" w:rsidR="0058789D" w:rsidRDefault="005878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dobe Garamond Pro">
    <w:altName w:val="Cambria"/>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8B635" w14:textId="77777777" w:rsidR="00AB7AB7" w:rsidRDefault="00AB7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4CAD3" w14:textId="77777777" w:rsidR="00AB7AB7" w:rsidRDefault="00AB7A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B3183" w14:textId="77777777" w:rsidR="00AB7AB7" w:rsidRDefault="00AB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F0146" w14:textId="77777777" w:rsidR="0058789D" w:rsidRDefault="0058789D" w:rsidP="008951F3">
      <w:pPr>
        <w:spacing w:after="0" w:line="240" w:lineRule="auto"/>
      </w:pPr>
      <w:r>
        <w:separator/>
      </w:r>
    </w:p>
  </w:footnote>
  <w:footnote w:type="continuationSeparator" w:id="0">
    <w:p w14:paraId="75DF23E7" w14:textId="77777777" w:rsidR="0058789D" w:rsidRDefault="0058789D" w:rsidP="008951F3">
      <w:pPr>
        <w:spacing w:after="0" w:line="240" w:lineRule="auto"/>
      </w:pPr>
      <w:r>
        <w:continuationSeparator/>
      </w:r>
    </w:p>
  </w:footnote>
  <w:footnote w:type="continuationNotice" w:id="1">
    <w:p w14:paraId="72CCF8BA" w14:textId="77777777" w:rsidR="0058789D" w:rsidRDefault="005878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ADE3A" w14:textId="77777777" w:rsidR="00AB7AB7" w:rsidRDefault="00AB7A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0E2A7" w14:textId="49146F4A" w:rsidR="008951F3" w:rsidRDefault="008951F3">
    <w:pPr>
      <w:pStyle w:val="Header"/>
      <w:rPr>
        <w:lang w:val="en-CA"/>
      </w:rPr>
    </w:pPr>
    <w:r w:rsidRPr="008951F3">
      <w:rPr>
        <w:lang w:val="en-CA"/>
      </w:rPr>
      <w:t>Letter of Intent: PPF &amp; BMGF</w:t>
    </w:r>
    <w:r w:rsidR="00F46A52">
      <w:rPr>
        <w:lang w:val="en-CA"/>
      </w:rPr>
      <w:t xml:space="preserve"> </w:t>
    </w:r>
  </w:p>
  <w:p w14:paraId="1610416B" w14:textId="67F02107" w:rsidR="00F46A52" w:rsidRPr="008951F3" w:rsidRDefault="002E6DA1">
    <w:pPr>
      <w:pStyle w:val="Header"/>
      <w:rPr>
        <w:lang w:val="en-CA"/>
      </w:rPr>
    </w:pPr>
    <w:r>
      <w:rPr>
        <w:lang w:val="en-CA"/>
      </w:rPr>
      <w:t>May</w:t>
    </w:r>
    <w:r w:rsidR="00F46A52">
      <w:rPr>
        <w:lang w:val="en-CA"/>
      </w:rPr>
      <w:t xml:space="preserv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F8216" w14:textId="77777777" w:rsidR="00AB7AB7" w:rsidRDefault="00AB7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771C"/>
    <w:multiLevelType w:val="hybridMultilevel"/>
    <w:tmpl w:val="9CF26020"/>
    <w:lvl w:ilvl="0" w:tplc="9B0ED458">
      <w:start w:val="45"/>
      <w:numFmt w:val="bullet"/>
      <w:lvlText w:val="-"/>
      <w:lvlJc w:val="left"/>
      <w:pPr>
        <w:ind w:left="1068" w:hanging="360"/>
      </w:pPr>
      <w:rPr>
        <w:rFonts w:ascii="Adobe Garamond Pro" w:eastAsiaTheme="minorHAnsi" w:hAnsi="Adobe Garamond Pro"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50ACB1F"/>
    <w:multiLevelType w:val="hybridMultilevel"/>
    <w:tmpl w:val="FFFFFFFF"/>
    <w:lvl w:ilvl="0" w:tplc="971A3350">
      <w:start w:val="1"/>
      <w:numFmt w:val="bullet"/>
      <w:lvlText w:val=""/>
      <w:lvlJc w:val="left"/>
      <w:pPr>
        <w:ind w:left="720" w:hanging="360"/>
      </w:pPr>
      <w:rPr>
        <w:rFonts w:ascii="Symbol" w:hAnsi="Symbol" w:hint="default"/>
      </w:rPr>
    </w:lvl>
    <w:lvl w:ilvl="1" w:tplc="10C23ECE">
      <w:start w:val="1"/>
      <w:numFmt w:val="bullet"/>
      <w:lvlText w:val=""/>
      <w:lvlJc w:val="left"/>
      <w:pPr>
        <w:ind w:left="1440" w:hanging="360"/>
      </w:pPr>
      <w:rPr>
        <w:rFonts w:ascii="Symbol" w:hAnsi="Symbol" w:hint="default"/>
      </w:rPr>
    </w:lvl>
    <w:lvl w:ilvl="2" w:tplc="C6B839F6">
      <w:start w:val="1"/>
      <w:numFmt w:val="bullet"/>
      <w:lvlText w:val=""/>
      <w:lvlJc w:val="left"/>
      <w:pPr>
        <w:ind w:left="2160" w:hanging="360"/>
      </w:pPr>
      <w:rPr>
        <w:rFonts w:ascii="Wingdings" w:hAnsi="Wingdings" w:hint="default"/>
      </w:rPr>
    </w:lvl>
    <w:lvl w:ilvl="3" w:tplc="FD3A4BA6">
      <w:start w:val="1"/>
      <w:numFmt w:val="bullet"/>
      <w:lvlText w:val=""/>
      <w:lvlJc w:val="left"/>
      <w:pPr>
        <w:ind w:left="2880" w:hanging="360"/>
      </w:pPr>
      <w:rPr>
        <w:rFonts w:ascii="Symbol" w:hAnsi="Symbol" w:hint="default"/>
      </w:rPr>
    </w:lvl>
    <w:lvl w:ilvl="4" w:tplc="77104060">
      <w:start w:val="1"/>
      <w:numFmt w:val="bullet"/>
      <w:lvlText w:val="o"/>
      <w:lvlJc w:val="left"/>
      <w:pPr>
        <w:ind w:left="3600" w:hanging="360"/>
      </w:pPr>
      <w:rPr>
        <w:rFonts w:ascii="Courier New" w:hAnsi="Courier New" w:hint="default"/>
      </w:rPr>
    </w:lvl>
    <w:lvl w:ilvl="5" w:tplc="0B0AF9D6">
      <w:start w:val="1"/>
      <w:numFmt w:val="bullet"/>
      <w:lvlText w:val=""/>
      <w:lvlJc w:val="left"/>
      <w:pPr>
        <w:ind w:left="4320" w:hanging="360"/>
      </w:pPr>
      <w:rPr>
        <w:rFonts w:ascii="Wingdings" w:hAnsi="Wingdings" w:hint="default"/>
      </w:rPr>
    </w:lvl>
    <w:lvl w:ilvl="6" w:tplc="39EA3552">
      <w:start w:val="1"/>
      <w:numFmt w:val="bullet"/>
      <w:lvlText w:val=""/>
      <w:lvlJc w:val="left"/>
      <w:pPr>
        <w:ind w:left="5040" w:hanging="360"/>
      </w:pPr>
      <w:rPr>
        <w:rFonts w:ascii="Symbol" w:hAnsi="Symbol" w:hint="default"/>
      </w:rPr>
    </w:lvl>
    <w:lvl w:ilvl="7" w:tplc="DD0CBFBC">
      <w:start w:val="1"/>
      <w:numFmt w:val="bullet"/>
      <w:lvlText w:val="o"/>
      <w:lvlJc w:val="left"/>
      <w:pPr>
        <w:ind w:left="5760" w:hanging="360"/>
      </w:pPr>
      <w:rPr>
        <w:rFonts w:ascii="Courier New" w:hAnsi="Courier New" w:hint="default"/>
      </w:rPr>
    </w:lvl>
    <w:lvl w:ilvl="8" w:tplc="1C7ACA54">
      <w:start w:val="1"/>
      <w:numFmt w:val="bullet"/>
      <w:lvlText w:val=""/>
      <w:lvlJc w:val="left"/>
      <w:pPr>
        <w:ind w:left="6480" w:hanging="360"/>
      </w:pPr>
      <w:rPr>
        <w:rFonts w:ascii="Wingdings" w:hAnsi="Wingdings" w:hint="default"/>
      </w:rPr>
    </w:lvl>
  </w:abstractNum>
  <w:abstractNum w:abstractNumId="2" w15:restartNumberingAfterBreak="0">
    <w:nsid w:val="0607A394"/>
    <w:multiLevelType w:val="hybridMultilevel"/>
    <w:tmpl w:val="FFFFFFFF"/>
    <w:lvl w:ilvl="0" w:tplc="EAFC64BC">
      <w:start w:val="1"/>
      <w:numFmt w:val="bullet"/>
      <w:lvlText w:val=""/>
      <w:lvlJc w:val="left"/>
      <w:pPr>
        <w:ind w:left="720" w:hanging="360"/>
      </w:pPr>
      <w:rPr>
        <w:rFonts w:ascii="Symbol" w:hAnsi="Symbol" w:hint="default"/>
      </w:rPr>
    </w:lvl>
    <w:lvl w:ilvl="1" w:tplc="11F66240">
      <w:start w:val="1"/>
      <w:numFmt w:val="bullet"/>
      <w:lvlText w:val="o"/>
      <w:lvlJc w:val="left"/>
      <w:pPr>
        <w:ind w:left="1440" w:hanging="360"/>
      </w:pPr>
      <w:rPr>
        <w:rFonts w:ascii="Courier New" w:hAnsi="Courier New" w:hint="default"/>
      </w:rPr>
    </w:lvl>
    <w:lvl w:ilvl="2" w:tplc="AF4A396A">
      <w:start w:val="1"/>
      <w:numFmt w:val="bullet"/>
      <w:lvlText w:val=""/>
      <w:lvlJc w:val="left"/>
      <w:pPr>
        <w:ind w:left="2160" w:hanging="360"/>
      </w:pPr>
      <w:rPr>
        <w:rFonts w:ascii="Wingdings" w:hAnsi="Wingdings" w:hint="default"/>
      </w:rPr>
    </w:lvl>
    <w:lvl w:ilvl="3" w:tplc="24C60DB6">
      <w:start w:val="1"/>
      <w:numFmt w:val="bullet"/>
      <w:lvlText w:val=""/>
      <w:lvlJc w:val="left"/>
      <w:pPr>
        <w:ind w:left="2880" w:hanging="360"/>
      </w:pPr>
      <w:rPr>
        <w:rFonts w:ascii="Symbol" w:hAnsi="Symbol" w:hint="default"/>
      </w:rPr>
    </w:lvl>
    <w:lvl w:ilvl="4" w:tplc="53EE6BB0">
      <w:start w:val="1"/>
      <w:numFmt w:val="bullet"/>
      <w:lvlText w:val="o"/>
      <w:lvlJc w:val="left"/>
      <w:pPr>
        <w:ind w:left="3600" w:hanging="360"/>
      </w:pPr>
      <w:rPr>
        <w:rFonts w:ascii="Courier New" w:hAnsi="Courier New" w:hint="default"/>
      </w:rPr>
    </w:lvl>
    <w:lvl w:ilvl="5" w:tplc="995019EE">
      <w:start w:val="1"/>
      <w:numFmt w:val="bullet"/>
      <w:lvlText w:val=""/>
      <w:lvlJc w:val="left"/>
      <w:pPr>
        <w:ind w:left="4320" w:hanging="360"/>
      </w:pPr>
      <w:rPr>
        <w:rFonts w:ascii="Wingdings" w:hAnsi="Wingdings" w:hint="default"/>
      </w:rPr>
    </w:lvl>
    <w:lvl w:ilvl="6" w:tplc="2D5A2F88">
      <w:start w:val="1"/>
      <w:numFmt w:val="bullet"/>
      <w:lvlText w:val=""/>
      <w:lvlJc w:val="left"/>
      <w:pPr>
        <w:ind w:left="5040" w:hanging="360"/>
      </w:pPr>
      <w:rPr>
        <w:rFonts w:ascii="Symbol" w:hAnsi="Symbol" w:hint="default"/>
      </w:rPr>
    </w:lvl>
    <w:lvl w:ilvl="7" w:tplc="F568347A">
      <w:start w:val="1"/>
      <w:numFmt w:val="bullet"/>
      <w:lvlText w:val="o"/>
      <w:lvlJc w:val="left"/>
      <w:pPr>
        <w:ind w:left="5760" w:hanging="360"/>
      </w:pPr>
      <w:rPr>
        <w:rFonts w:ascii="Courier New" w:hAnsi="Courier New" w:hint="default"/>
      </w:rPr>
    </w:lvl>
    <w:lvl w:ilvl="8" w:tplc="82488C96">
      <w:start w:val="1"/>
      <w:numFmt w:val="bullet"/>
      <w:lvlText w:val=""/>
      <w:lvlJc w:val="left"/>
      <w:pPr>
        <w:ind w:left="6480" w:hanging="360"/>
      </w:pPr>
      <w:rPr>
        <w:rFonts w:ascii="Wingdings" w:hAnsi="Wingdings" w:hint="default"/>
      </w:rPr>
    </w:lvl>
  </w:abstractNum>
  <w:abstractNum w:abstractNumId="3" w15:restartNumberingAfterBreak="0">
    <w:nsid w:val="07FC095A"/>
    <w:multiLevelType w:val="hybridMultilevel"/>
    <w:tmpl w:val="AA7A9EC2"/>
    <w:lvl w:ilvl="0" w:tplc="0809000F">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0C121D62"/>
    <w:multiLevelType w:val="hybridMultilevel"/>
    <w:tmpl w:val="FFFFFFFF"/>
    <w:lvl w:ilvl="0" w:tplc="A336014C">
      <w:start w:val="1"/>
      <w:numFmt w:val="bullet"/>
      <w:lvlText w:val="-"/>
      <w:lvlJc w:val="left"/>
      <w:pPr>
        <w:ind w:left="720" w:hanging="360"/>
      </w:pPr>
      <w:rPr>
        <w:rFonts w:ascii="Aptos" w:hAnsi="Aptos" w:hint="default"/>
      </w:rPr>
    </w:lvl>
    <w:lvl w:ilvl="1" w:tplc="2DAC74AA">
      <w:start w:val="1"/>
      <w:numFmt w:val="bullet"/>
      <w:lvlText w:val="o"/>
      <w:lvlJc w:val="left"/>
      <w:pPr>
        <w:ind w:left="1440" w:hanging="360"/>
      </w:pPr>
      <w:rPr>
        <w:rFonts w:ascii="Courier New" w:hAnsi="Courier New" w:hint="default"/>
      </w:rPr>
    </w:lvl>
    <w:lvl w:ilvl="2" w:tplc="19CC0954">
      <w:start w:val="1"/>
      <w:numFmt w:val="bullet"/>
      <w:lvlText w:val=""/>
      <w:lvlJc w:val="left"/>
      <w:pPr>
        <w:ind w:left="2160" w:hanging="360"/>
      </w:pPr>
      <w:rPr>
        <w:rFonts w:ascii="Wingdings" w:hAnsi="Wingdings" w:hint="default"/>
      </w:rPr>
    </w:lvl>
    <w:lvl w:ilvl="3" w:tplc="5A503DEA">
      <w:start w:val="1"/>
      <w:numFmt w:val="bullet"/>
      <w:lvlText w:val=""/>
      <w:lvlJc w:val="left"/>
      <w:pPr>
        <w:ind w:left="2880" w:hanging="360"/>
      </w:pPr>
      <w:rPr>
        <w:rFonts w:ascii="Symbol" w:hAnsi="Symbol" w:hint="default"/>
      </w:rPr>
    </w:lvl>
    <w:lvl w:ilvl="4" w:tplc="CE76F8FE">
      <w:start w:val="1"/>
      <w:numFmt w:val="bullet"/>
      <w:lvlText w:val="o"/>
      <w:lvlJc w:val="left"/>
      <w:pPr>
        <w:ind w:left="3600" w:hanging="360"/>
      </w:pPr>
      <w:rPr>
        <w:rFonts w:ascii="Courier New" w:hAnsi="Courier New" w:hint="default"/>
      </w:rPr>
    </w:lvl>
    <w:lvl w:ilvl="5" w:tplc="B47465B2">
      <w:start w:val="1"/>
      <w:numFmt w:val="bullet"/>
      <w:lvlText w:val=""/>
      <w:lvlJc w:val="left"/>
      <w:pPr>
        <w:ind w:left="4320" w:hanging="360"/>
      </w:pPr>
      <w:rPr>
        <w:rFonts w:ascii="Wingdings" w:hAnsi="Wingdings" w:hint="default"/>
      </w:rPr>
    </w:lvl>
    <w:lvl w:ilvl="6" w:tplc="CB586868">
      <w:start w:val="1"/>
      <w:numFmt w:val="bullet"/>
      <w:lvlText w:val=""/>
      <w:lvlJc w:val="left"/>
      <w:pPr>
        <w:ind w:left="5040" w:hanging="360"/>
      </w:pPr>
      <w:rPr>
        <w:rFonts w:ascii="Symbol" w:hAnsi="Symbol" w:hint="default"/>
      </w:rPr>
    </w:lvl>
    <w:lvl w:ilvl="7" w:tplc="E002464E">
      <w:start w:val="1"/>
      <w:numFmt w:val="bullet"/>
      <w:lvlText w:val="o"/>
      <w:lvlJc w:val="left"/>
      <w:pPr>
        <w:ind w:left="5760" w:hanging="360"/>
      </w:pPr>
      <w:rPr>
        <w:rFonts w:ascii="Courier New" w:hAnsi="Courier New" w:hint="default"/>
      </w:rPr>
    </w:lvl>
    <w:lvl w:ilvl="8" w:tplc="866EA458">
      <w:start w:val="1"/>
      <w:numFmt w:val="bullet"/>
      <w:lvlText w:val=""/>
      <w:lvlJc w:val="left"/>
      <w:pPr>
        <w:ind w:left="6480" w:hanging="360"/>
      </w:pPr>
      <w:rPr>
        <w:rFonts w:ascii="Wingdings" w:hAnsi="Wingdings" w:hint="default"/>
      </w:rPr>
    </w:lvl>
  </w:abstractNum>
  <w:abstractNum w:abstractNumId="5" w15:restartNumberingAfterBreak="0">
    <w:nsid w:val="144FED2F"/>
    <w:multiLevelType w:val="hybridMultilevel"/>
    <w:tmpl w:val="FFFFFFFF"/>
    <w:lvl w:ilvl="0" w:tplc="D220B02C">
      <w:start w:val="1"/>
      <w:numFmt w:val="bullet"/>
      <w:lvlText w:val="-"/>
      <w:lvlJc w:val="left"/>
      <w:pPr>
        <w:ind w:left="720" w:hanging="360"/>
      </w:pPr>
      <w:rPr>
        <w:rFonts w:ascii="Aptos" w:hAnsi="Aptos" w:hint="default"/>
      </w:rPr>
    </w:lvl>
    <w:lvl w:ilvl="1" w:tplc="19F405E4">
      <w:start w:val="1"/>
      <w:numFmt w:val="bullet"/>
      <w:lvlText w:val="o"/>
      <w:lvlJc w:val="left"/>
      <w:pPr>
        <w:ind w:left="1440" w:hanging="360"/>
      </w:pPr>
      <w:rPr>
        <w:rFonts w:ascii="Courier New" w:hAnsi="Courier New" w:hint="default"/>
      </w:rPr>
    </w:lvl>
    <w:lvl w:ilvl="2" w:tplc="79B6C7C6">
      <w:start w:val="1"/>
      <w:numFmt w:val="bullet"/>
      <w:lvlText w:val=""/>
      <w:lvlJc w:val="left"/>
      <w:pPr>
        <w:ind w:left="2160" w:hanging="360"/>
      </w:pPr>
      <w:rPr>
        <w:rFonts w:ascii="Wingdings" w:hAnsi="Wingdings" w:hint="default"/>
      </w:rPr>
    </w:lvl>
    <w:lvl w:ilvl="3" w:tplc="8AAEB1CE">
      <w:start w:val="1"/>
      <w:numFmt w:val="bullet"/>
      <w:lvlText w:val=""/>
      <w:lvlJc w:val="left"/>
      <w:pPr>
        <w:ind w:left="2880" w:hanging="360"/>
      </w:pPr>
      <w:rPr>
        <w:rFonts w:ascii="Symbol" w:hAnsi="Symbol" w:hint="default"/>
      </w:rPr>
    </w:lvl>
    <w:lvl w:ilvl="4" w:tplc="A6B029E4">
      <w:start w:val="1"/>
      <w:numFmt w:val="bullet"/>
      <w:lvlText w:val="o"/>
      <w:lvlJc w:val="left"/>
      <w:pPr>
        <w:ind w:left="3600" w:hanging="360"/>
      </w:pPr>
      <w:rPr>
        <w:rFonts w:ascii="Courier New" w:hAnsi="Courier New" w:hint="default"/>
      </w:rPr>
    </w:lvl>
    <w:lvl w:ilvl="5" w:tplc="65340168">
      <w:start w:val="1"/>
      <w:numFmt w:val="bullet"/>
      <w:lvlText w:val=""/>
      <w:lvlJc w:val="left"/>
      <w:pPr>
        <w:ind w:left="4320" w:hanging="360"/>
      </w:pPr>
      <w:rPr>
        <w:rFonts w:ascii="Wingdings" w:hAnsi="Wingdings" w:hint="default"/>
      </w:rPr>
    </w:lvl>
    <w:lvl w:ilvl="6" w:tplc="5278436A">
      <w:start w:val="1"/>
      <w:numFmt w:val="bullet"/>
      <w:lvlText w:val=""/>
      <w:lvlJc w:val="left"/>
      <w:pPr>
        <w:ind w:left="5040" w:hanging="360"/>
      </w:pPr>
      <w:rPr>
        <w:rFonts w:ascii="Symbol" w:hAnsi="Symbol" w:hint="default"/>
      </w:rPr>
    </w:lvl>
    <w:lvl w:ilvl="7" w:tplc="C7F0B46A">
      <w:start w:val="1"/>
      <w:numFmt w:val="bullet"/>
      <w:lvlText w:val="o"/>
      <w:lvlJc w:val="left"/>
      <w:pPr>
        <w:ind w:left="5760" w:hanging="360"/>
      </w:pPr>
      <w:rPr>
        <w:rFonts w:ascii="Courier New" w:hAnsi="Courier New" w:hint="default"/>
      </w:rPr>
    </w:lvl>
    <w:lvl w:ilvl="8" w:tplc="BD68E4B8">
      <w:start w:val="1"/>
      <w:numFmt w:val="bullet"/>
      <w:lvlText w:val=""/>
      <w:lvlJc w:val="left"/>
      <w:pPr>
        <w:ind w:left="6480" w:hanging="360"/>
      </w:pPr>
      <w:rPr>
        <w:rFonts w:ascii="Wingdings" w:hAnsi="Wingdings" w:hint="default"/>
      </w:rPr>
    </w:lvl>
  </w:abstractNum>
  <w:abstractNum w:abstractNumId="6" w15:restartNumberingAfterBreak="0">
    <w:nsid w:val="1A77547E"/>
    <w:multiLevelType w:val="hybridMultilevel"/>
    <w:tmpl w:val="FFFFFFFF"/>
    <w:lvl w:ilvl="0" w:tplc="F236AD36">
      <w:start w:val="1"/>
      <w:numFmt w:val="bullet"/>
      <w:lvlText w:val="-"/>
      <w:lvlJc w:val="left"/>
      <w:pPr>
        <w:ind w:left="720" w:hanging="360"/>
      </w:pPr>
      <w:rPr>
        <w:rFonts w:ascii="Aptos" w:hAnsi="Aptos" w:hint="default"/>
      </w:rPr>
    </w:lvl>
    <w:lvl w:ilvl="1" w:tplc="79F64B56">
      <w:start w:val="1"/>
      <w:numFmt w:val="bullet"/>
      <w:lvlText w:val="o"/>
      <w:lvlJc w:val="left"/>
      <w:pPr>
        <w:ind w:left="1440" w:hanging="360"/>
      </w:pPr>
      <w:rPr>
        <w:rFonts w:ascii="Courier New" w:hAnsi="Courier New" w:hint="default"/>
      </w:rPr>
    </w:lvl>
    <w:lvl w:ilvl="2" w:tplc="AEEAC98C">
      <w:start w:val="1"/>
      <w:numFmt w:val="bullet"/>
      <w:lvlText w:val=""/>
      <w:lvlJc w:val="left"/>
      <w:pPr>
        <w:ind w:left="2160" w:hanging="360"/>
      </w:pPr>
      <w:rPr>
        <w:rFonts w:ascii="Wingdings" w:hAnsi="Wingdings" w:hint="default"/>
      </w:rPr>
    </w:lvl>
    <w:lvl w:ilvl="3" w:tplc="A0880090">
      <w:start w:val="1"/>
      <w:numFmt w:val="bullet"/>
      <w:lvlText w:val=""/>
      <w:lvlJc w:val="left"/>
      <w:pPr>
        <w:ind w:left="2880" w:hanging="360"/>
      </w:pPr>
      <w:rPr>
        <w:rFonts w:ascii="Symbol" w:hAnsi="Symbol" w:hint="default"/>
      </w:rPr>
    </w:lvl>
    <w:lvl w:ilvl="4" w:tplc="FD9A9716">
      <w:start w:val="1"/>
      <w:numFmt w:val="bullet"/>
      <w:lvlText w:val="o"/>
      <w:lvlJc w:val="left"/>
      <w:pPr>
        <w:ind w:left="3600" w:hanging="360"/>
      </w:pPr>
      <w:rPr>
        <w:rFonts w:ascii="Courier New" w:hAnsi="Courier New" w:hint="default"/>
      </w:rPr>
    </w:lvl>
    <w:lvl w:ilvl="5" w:tplc="C7CEC1A0">
      <w:start w:val="1"/>
      <w:numFmt w:val="bullet"/>
      <w:lvlText w:val=""/>
      <w:lvlJc w:val="left"/>
      <w:pPr>
        <w:ind w:left="4320" w:hanging="360"/>
      </w:pPr>
      <w:rPr>
        <w:rFonts w:ascii="Wingdings" w:hAnsi="Wingdings" w:hint="default"/>
      </w:rPr>
    </w:lvl>
    <w:lvl w:ilvl="6" w:tplc="C3C4CA56">
      <w:start w:val="1"/>
      <w:numFmt w:val="bullet"/>
      <w:lvlText w:val=""/>
      <w:lvlJc w:val="left"/>
      <w:pPr>
        <w:ind w:left="5040" w:hanging="360"/>
      </w:pPr>
      <w:rPr>
        <w:rFonts w:ascii="Symbol" w:hAnsi="Symbol" w:hint="default"/>
      </w:rPr>
    </w:lvl>
    <w:lvl w:ilvl="7" w:tplc="D8FA88CA">
      <w:start w:val="1"/>
      <w:numFmt w:val="bullet"/>
      <w:lvlText w:val="o"/>
      <w:lvlJc w:val="left"/>
      <w:pPr>
        <w:ind w:left="5760" w:hanging="360"/>
      </w:pPr>
      <w:rPr>
        <w:rFonts w:ascii="Courier New" w:hAnsi="Courier New" w:hint="default"/>
      </w:rPr>
    </w:lvl>
    <w:lvl w:ilvl="8" w:tplc="482AD580">
      <w:start w:val="1"/>
      <w:numFmt w:val="bullet"/>
      <w:lvlText w:val=""/>
      <w:lvlJc w:val="left"/>
      <w:pPr>
        <w:ind w:left="6480" w:hanging="360"/>
      </w:pPr>
      <w:rPr>
        <w:rFonts w:ascii="Wingdings" w:hAnsi="Wingdings" w:hint="default"/>
      </w:rPr>
    </w:lvl>
  </w:abstractNum>
  <w:abstractNum w:abstractNumId="7" w15:restartNumberingAfterBreak="0">
    <w:nsid w:val="25AF588E"/>
    <w:multiLevelType w:val="hybridMultilevel"/>
    <w:tmpl w:val="0728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13DB8"/>
    <w:multiLevelType w:val="hybridMultilevel"/>
    <w:tmpl w:val="FFFFFFFF"/>
    <w:lvl w:ilvl="0" w:tplc="B3B6CB58">
      <w:start w:val="1"/>
      <w:numFmt w:val="bullet"/>
      <w:lvlText w:val="-"/>
      <w:lvlJc w:val="left"/>
      <w:pPr>
        <w:ind w:left="720" w:hanging="360"/>
      </w:pPr>
      <w:rPr>
        <w:rFonts w:ascii="Aptos" w:hAnsi="Aptos" w:hint="default"/>
      </w:rPr>
    </w:lvl>
    <w:lvl w:ilvl="1" w:tplc="6BC4A4EA">
      <w:start w:val="1"/>
      <w:numFmt w:val="bullet"/>
      <w:lvlText w:val="o"/>
      <w:lvlJc w:val="left"/>
      <w:pPr>
        <w:ind w:left="1440" w:hanging="360"/>
      </w:pPr>
      <w:rPr>
        <w:rFonts w:ascii="Courier New" w:hAnsi="Courier New" w:hint="default"/>
      </w:rPr>
    </w:lvl>
    <w:lvl w:ilvl="2" w:tplc="56D45AA2">
      <w:start w:val="1"/>
      <w:numFmt w:val="bullet"/>
      <w:lvlText w:val=""/>
      <w:lvlJc w:val="left"/>
      <w:pPr>
        <w:ind w:left="2160" w:hanging="360"/>
      </w:pPr>
      <w:rPr>
        <w:rFonts w:ascii="Wingdings" w:hAnsi="Wingdings" w:hint="default"/>
      </w:rPr>
    </w:lvl>
    <w:lvl w:ilvl="3" w:tplc="4B7E9FD2">
      <w:start w:val="1"/>
      <w:numFmt w:val="bullet"/>
      <w:lvlText w:val=""/>
      <w:lvlJc w:val="left"/>
      <w:pPr>
        <w:ind w:left="2880" w:hanging="360"/>
      </w:pPr>
      <w:rPr>
        <w:rFonts w:ascii="Symbol" w:hAnsi="Symbol" w:hint="default"/>
      </w:rPr>
    </w:lvl>
    <w:lvl w:ilvl="4" w:tplc="C0DC5DC8">
      <w:start w:val="1"/>
      <w:numFmt w:val="bullet"/>
      <w:lvlText w:val="o"/>
      <w:lvlJc w:val="left"/>
      <w:pPr>
        <w:ind w:left="3600" w:hanging="360"/>
      </w:pPr>
      <w:rPr>
        <w:rFonts w:ascii="Courier New" w:hAnsi="Courier New" w:hint="default"/>
      </w:rPr>
    </w:lvl>
    <w:lvl w:ilvl="5" w:tplc="4FEEF4B4">
      <w:start w:val="1"/>
      <w:numFmt w:val="bullet"/>
      <w:lvlText w:val=""/>
      <w:lvlJc w:val="left"/>
      <w:pPr>
        <w:ind w:left="4320" w:hanging="360"/>
      </w:pPr>
      <w:rPr>
        <w:rFonts w:ascii="Wingdings" w:hAnsi="Wingdings" w:hint="default"/>
      </w:rPr>
    </w:lvl>
    <w:lvl w:ilvl="6" w:tplc="44388BE8">
      <w:start w:val="1"/>
      <w:numFmt w:val="bullet"/>
      <w:lvlText w:val=""/>
      <w:lvlJc w:val="left"/>
      <w:pPr>
        <w:ind w:left="5040" w:hanging="360"/>
      </w:pPr>
      <w:rPr>
        <w:rFonts w:ascii="Symbol" w:hAnsi="Symbol" w:hint="default"/>
      </w:rPr>
    </w:lvl>
    <w:lvl w:ilvl="7" w:tplc="D6E00090">
      <w:start w:val="1"/>
      <w:numFmt w:val="bullet"/>
      <w:lvlText w:val="o"/>
      <w:lvlJc w:val="left"/>
      <w:pPr>
        <w:ind w:left="5760" w:hanging="360"/>
      </w:pPr>
      <w:rPr>
        <w:rFonts w:ascii="Courier New" w:hAnsi="Courier New" w:hint="default"/>
      </w:rPr>
    </w:lvl>
    <w:lvl w:ilvl="8" w:tplc="15D4A496">
      <w:start w:val="1"/>
      <w:numFmt w:val="bullet"/>
      <w:lvlText w:val=""/>
      <w:lvlJc w:val="left"/>
      <w:pPr>
        <w:ind w:left="6480" w:hanging="360"/>
      </w:pPr>
      <w:rPr>
        <w:rFonts w:ascii="Wingdings" w:hAnsi="Wingdings" w:hint="default"/>
      </w:rPr>
    </w:lvl>
  </w:abstractNum>
  <w:abstractNum w:abstractNumId="9" w15:restartNumberingAfterBreak="0">
    <w:nsid w:val="291172F6"/>
    <w:multiLevelType w:val="hybridMultilevel"/>
    <w:tmpl w:val="FFFFFFFF"/>
    <w:lvl w:ilvl="0" w:tplc="001C757E">
      <w:start w:val="1"/>
      <w:numFmt w:val="bullet"/>
      <w:lvlText w:val=""/>
      <w:lvlJc w:val="left"/>
      <w:pPr>
        <w:ind w:left="720" w:hanging="360"/>
      </w:pPr>
      <w:rPr>
        <w:rFonts w:ascii="Symbol" w:hAnsi="Symbol" w:hint="default"/>
      </w:rPr>
    </w:lvl>
    <w:lvl w:ilvl="1" w:tplc="BE5E9FC0">
      <w:start w:val="1"/>
      <w:numFmt w:val="bullet"/>
      <w:lvlText w:val="o"/>
      <w:lvlJc w:val="left"/>
      <w:pPr>
        <w:ind w:left="1440" w:hanging="360"/>
      </w:pPr>
      <w:rPr>
        <w:rFonts w:ascii="Courier New" w:hAnsi="Courier New" w:hint="default"/>
      </w:rPr>
    </w:lvl>
    <w:lvl w:ilvl="2" w:tplc="3B3834EA">
      <w:start w:val="1"/>
      <w:numFmt w:val="bullet"/>
      <w:lvlText w:val=""/>
      <w:lvlJc w:val="left"/>
      <w:pPr>
        <w:ind w:left="2160" w:hanging="360"/>
      </w:pPr>
      <w:rPr>
        <w:rFonts w:ascii="Wingdings" w:hAnsi="Wingdings" w:hint="default"/>
      </w:rPr>
    </w:lvl>
    <w:lvl w:ilvl="3" w:tplc="3F7AB52A">
      <w:start w:val="1"/>
      <w:numFmt w:val="bullet"/>
      <w:lvlText w:val=""/>
      <w:lvlJc w:val="left"/>
      <w:pPr>
        <w:ind w:left="2880" w:hanging="360"/>
      </w:pPr>
      <w:rPr>
        <w:rFonts w:ascii="Symbol" w:hAnsi="Symbol" w:hint="default"/>
      </w:rPr>
    </w:lvl>
    <w:lvl w:ilvl="4" w:tplc="B9F8E9D6">
      <w:start w:val="1"/>
      <w:numFmt w:val="bullet"/>
      <w:lvlText w:val="o"/>
      <w:lvlJc w:val="left"/>
      <w:pPr>
        <w:ind w:left="3600" w:hanging="360"/>
      </w:pPr>
      <w:rPr>
        <w:rFonts w:ascii="Courier New" w:hAnsi="Courier New" w:hint="default"/>
      </w:rPr>
    </w:lvl>
    <w:lvl w:ilvl="5" w:tplc="374CB1D6">
      <w:start w:val="1"/>
      <w:numFmt w:val="bullet"/>
      <w:lvlText w:val=""/>
      <w:lvlJc w:val="left"/>
      <w:pPr>
        <w:ind w:left="4320" w:hanging="360"/>
      </w:pPr>
      <w:rPr>
        <w:rFonts w:ascii="Wingdings" w:hAnsi="Wingdings" w:hint="default"/>
      </w:rPr>
    </w:lvl>
    <w:lvl w:ilvl="6" w:tplc="F2A08CBA">
      <w:start w:val="1"/>
      <w:numFmt w:val="bullet"/>
      <w:lvlText w:val=""/>
      <w:lvlJc w:val="left"/>
      <w:pPr>
        <w:ind w:left="5040" w:hanging="360"/>
      </w:pPr>
      <w:rPr>
        <w:rFonts w:ascii="Symbol" w:hAnsi="Symbol" w:hint="default"/>
      </w:rPr>
    </w:lvl>
    <w:lvl w:ilvl="7" w:tplc="5680C1DE">
      <w:start w:val="1"/>
      <w:numFmt w:val="bullet"/>
      <w:lvlText w:val="o"/>
      <w:lvlJc w:val="left"/>
      <w:pPr>
        <w:ind w:left="5760" w:hanging="360"/>
      </w:pPr>
      <w:rPr>
        <w:rFonts w:ascii="Courier New" w:hAnsi="Courier New" w:hint="default"/>
      </w:rPr>
    </w:lvl>
    <w:lvl w:ilvl="8" w:tplc="E1B2E420">
      <w:start w:val="1"/>
      <w:numFmt w:val="bullet"/>
      <w:lvlText w:val=""/>
      <w:lvlJc w:val="left"/>
      <w:pPr>
        <w:ind w:left="6480" w:hanging="360"/>
      </w:pPr>
      <w:rPr>
        <w:rFonts w:ascii="Wingdings" w:hAnsi="Wingdings" w:hint="default"/>
      </w:rPr>
    </w:lvl>
  </w:abstractNum>
  <w:abstractNum w:abstractNumId="10" w15:restartNumberingAfterBreak="0">
    <w:nsid w:val="2A90130D"/>
    <w:multiLevelType w:val="multilevel"/>
    <w:tmpl w:val="2F52D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F64BA1"/>
    <w:multiLevelType w:val="hybridMultilevel"/>
    <w:tmpl w:val="FFFFFFFF"/>
    <w:lvl w:ilvl="0" w:tplc="1B527072">
      <w:start w:val="1"/>
      <w:numFmt w:val="bullet"/>
      <w:lvlText w:val=""/>
      <w:lvlJc w:val="left"/>
      <w:pPr>
        <w:ind w:left="720" w:hanging="360"/>
      </w:pPr>
      <w:rPr>
        <w:rFonts w:ascii="Symbol" w:hAnsi="Symbol" w:hint="default"/>
      </w:rPr>
    </w:lvl>
    <w:lvl w:ilvl="1" w:tplc="565A2DC0">
      <w:start w:val="1"/>
      <w:numFmt w:val="bullet"/>
      <w:lvlText w:val="o"/>
      <w:lvlJc w:val="left"/>
      <w:pPr>
        <w:ind w:left="1440" w:hanging="360"/>
      </w:pPr>
      <w:rPr>
        <w:rFonts w:ascii="Courier New" w:hAnsi="Courier New" w:hint="default"/>
      </w:rPr>
    </w:lvl>
    <w:lvl w:ilvl="2" w:tplc="826C1232">
      <w:start w:val="1"/>
      <w:numFmt w:val="bullet"/>
      <w:lvlText w:val=""/>
      <w:lvlJc w:val="left"/>
      <w:pPr>
        <w:ind w:left="2160" w:hanging="360"/>
      </w:pPr>
      <w:rPr>
        <w:rFonts w:ascii="Wingdings" w:hAnsi="Wingdings" w:hint="default"/>
      </w:rPr>
    </w:lvl>
    <w:lvl w:ilvl="3" w:tplc="6854DE24">
      <w:start w:val="1"/>
      <w:numFmt w:val="bullet"/>
      <w:lvlText w:val=""/>
      <w:lvlJc w:val="left"/>
      <w:pPr>
        <w:ind w:left="2880" w:hanging="360"/>
      </w:pPr>
      <w:rPr>
        <w:rFonts w:ascii="Symbol" w:hAnsi="Symbol" w:hint="default"/>
      </w:rPr>
    </w:lvl>
    <w:lvl w:ilvl="4" w:tplc="9D3EC8E8">
      <w:start w:val="1"/>
      <w:numFmt w:val="bullet"/>
      <w:lvlText w:val="o"/>
      <w:lvlJc w:val="left"/>
      <w:pPr>
        <w:ind w:left="3600" w:hanging="360"/>
      </w:pPr>
      <w:rPr>
        <w:rFonts w:ascii="Courier New" w:hAnsi="Courier New" w:hint="default"/>
      </w:rPr>
    </w:lvl>
    <w:lvl w:ilvl="5" w:tplc="E094090A">
      <w:start w:val="1"/>
      <w:numFmt w:val="bullet"/>
      <w:lvlText w:val=""/>
      <w:lvlJc w:val="left"/>
      <w:pPr>
        <w:ind w:left="4320" w:hanging="360"/>
      </w:pPr>
      <w:rPr>
        <w:rFonts w:ascii="Wingdings" w:hAnsi="Wingdings" w:hint="default"/>
      </w:rPr>
    </w:lvl>
    <w:lvl w:ilvl="6" w:tplc="107474AC">
      <w:start w:val="1"/>
      <w:numFmt w:val="bullet"/>
      <w:lvlText w:val=""/>
      <w:lvlJc w:val="left"/>
      <w:pPr>
        <w:ind w:left="5040" w:hanging="360"/>
      </w:pPr>
      <w:rPr>
        <w:rFonts w:ascii="Symbol" w:hAnsi="Symbol" w:hint="default"/>
      </w:rPr>
    </w:lvl>
    <w:lvl w:ilvl="7" w:tplc="4C06EE24">
      <w:start w:val="1"/>
      <w:numFmt w:val="bullet"/>
      <w:lvlText w:val="o"/>
      <w:lvlJc w:val="left"/>
      <w:pPr>
        <w:ind w:left="5760" w:hanging="360"/>
      </w:pPr>
      <w:rPr>
        <w:rFonts w:ascii="Courier New" w:hAnsi="Courier New" w:hint="default"/>
      </w:rPr>
    </w:lvl>
    <w:lvl w:ilvl="8" w:tplc="66E498F8">
      <w:start w:val="1"/>
      <w:numFmt w:val="bullet"/>
      <w:lvlText w:val=""/>
      <w:lvlJc w:val="left"/>
      <w:pPr>
        <w:ind w:left="6480" w:hanging="360"/>
      </w:pPr>
      <w:rPr>
        <w:rFonts w:ascii="Wingdings" w:hAnsi="Wingdings" w:hint="default"/>
      </w:rPr>
    </w:lvl>
  </w:abstractNum>
  <w:abstractNum w:abstractNumId="12" w15:restartNumberingAfterBreak="0">
    <w:nsid w:val="379D3850"/>
    <w:multiLevelType w:val="hybridMultilevel"/>
    <w:tmpl w:val="98AEF938"/>
    <w:lvl w:ilvl="0" w:tplc="040C000F">
      <w:start w:val="1"/>
      <w:numFmt w:val="decimal"/>
      <w:lvlText w:val="%1."/>
      <w:lvlJc w:val="left"/>
      <w:pPr>
        <w:ind w:left="720" w:hanging="360"/>
      </w:pPr>
    </w:lvl>
    <w:lvl w:ilvl="1" w:tplc="8DB4B118">
      <w:start w:val="150"/>
      <w:numFmt w:val="bullet"/>
      <w:lvlText w:val="•"/>
      <w:lvlJc w:val="left"/>
      <w:pPr>
        <w:ind w:left="1788" w:hanging="708"/>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87C299B"/>
    <w:multiLevelType w:val="hybridMultilevel"/>
    <w:tmpl w:val="FFFFFFFF"/>
    <w:lvl w:ilvl="0" w:tplc="EDAC89A6">
      <w:start w:val="1"/>
      <w:numFmt w:val="bullet"/>
      <w:lvlText w:val="-"/>
      <w:lvlJc w:val="left"/>
      <w:pPr>
        <w:ind w:left="720" w:hanging="360"/>
      </w:pPr>
      <w:rPr>
        <w:rFonts w:ascii="Aptos" w:hAnsi="Aptos" w:hint="default"/>
      </w:rPr>
    </w:lvl>
    <w:lvl w:ilvl="1" w:tplc="3E92C32E">
      <w:start w:val="1"/>
      <w:numFmt w:val="bullet"/>
      <w:lvlText w:val="o"/>
      <w:lvlJc w:val="left"/>
      <w:pPr>
        <w:ind w:left="1440" w:hanging="360"/>
      </w:pPr>
      <w:rPr>
        <w:rFonts w:ascii="Courier New" w:hAnsi="Courier New" w:hint="default"/>
      </w:rPr>
    </w:lvl>
    <w:lvl w:ilvl="2" w:tplc="741CFA64">
      <w:start w:val="1"/>
      <w:numFmt w:val="bullet"/>
      <w:lvlText w:val=""/>
      <w:lvlJc w:val="left"/>
      <w:pPr>
        <w:ind w:left="2160" w:hanging="360"/>
      </w:pPr>
      <w:rPr>
        <w:rFonts w:ascii="Wingdings" w:hAnsi="Wingdings" w:hint="default"/>
      </w:rPr>
    </w:lvl>
    <w:lvl w:ilvl="3" w:tplc="8996C916">
      <w:start w:val="1"/>
      <w:numFmt w:val="bullet"/>
      <w:lvlText w:val=""/>
      <w:lvlJc w:val="left"/>
      <w:pPr>
        <w:ind w:left="2880" w:hanging="360"/>
      </w:pPr>
      <w:rPr>
        <w:rFonts w:ascii="Symbol" w:hAnsi="Symbol" w:hint="default"/>
      </w:rPr>
    </w:lvl>
    <w:lvl w:ilvl="4" w:tplc="F03E266C">
      <w:start w:val="1"/>
      <w:numFmt w:val="bullet"/>
      <w:lvlText w:val="o"/>
      <w:lvlJc w:val="left"/>
      <w:pPr>
        <w:ind w:left="3600" w:hanging="360"/>
      </w:pPr>
      <w:rPr>
        <w:rFonts w:ascii="Courier New" w:hAnsi="Courier New" w:hint="default"/>
      </w:rPr>
    </w:lvl>
    <w:lvl w:ilvl="5" w:tplc="5352FA36">
      <w:start w:val="1"/>
      <w:numFmt w:val="bullet"/>
      <w:lvlText w:val=""/>
      <w:lvlJc w:val="left"/>
      <w:pPr>
        <w:ind w:left="4320" w:hanging="360"/>
      </w:pPr>
      <w:rPr>
        <w:rFonts w:ascii="Wingdings" w:hAnsi="Wingdings" w:hint="default"/>
      </w:rPr>
    </w:lvl>
    <w:lvl w:ilvl="6" w:tplc="A704B092">
      <w:start w:val="1"/>
      <w:numFmt w:val="bullet"/>
      <w:lvlText w:val=""/>
      <w:lvlJc w:val="left"/>
      <w:pPr>
        <w:ind w:left="5040" w:hanging="360"/>
      </w:pPr>
      <w:rPr>
        <w:rFonts w:ascii="Symbol" w:hAnsi="Symbol" w:hint="default"/>
      </w:rPr>
    </w:lvl>
    <w:lvl w:ilvl="7" w:tplc="82BCD9D6">
      <w:start w:val="1"/>
      <w:numFmt w:val="bullet"/>
      <w:lvlText w:val="o"/>
      <w:lvlJc w:val="left"/>
      <w:pPr>
        <w:ind w:left="5760" w:hanging="360"/>
      </w:pPr>
      <w:rPr>
        <w:rFonts w:ascii="Courier New" w:hAnsi="Courier New" w:hint="default"/>
      </w:rPr>
    </w:lvl>
    <w:lvl w:ilvl="8" w:tplc="71FC3DEA">
      <w:start w:val="1"/>
      <w:numFmt w:val="bullet"/>
      <w:lvlText w:val=""/>
      <w:lvlJc w:val="left"/>
      <w:pPr>
        <w:ind w:left="6480" w:hanging="360"/>
      </w:pPr>
      <w:rPr>
        <w:rFonts w:ascii="Wingdings" w:hAnsi="Wingdings" w:hint="default"/>
      </w:rPr>
    </w:lvl>
  </w:abstractNum>
  <w:abstractNum w:abstractNumId="14" w15:restartNumberingAfterBreak="0">
    <w:nsid w:val="39C20AA5"/>
    <w:multiLevelType w:val="hybridMultilevel"/>
    <w:tmpl w:val="10063902"/>
    <w:lvl w:ilvl="0" w:tplc="DBE6A968">
      <w:start w:val="46"/>
      <w:numFmt w:val="bullet"/>
      <w:lvlText w:val="-"/>
      <w:lvlJc w:val="left"/>
      <w:pPr>
        <w:ind w:left="720" w:hanging="360"/>
      </w:pPr>
      <w:rPr>
        <w:rFonts w:ascii="Calibri" w:eastAsia="Arial"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DBE57B"/>
    <w:multiLevelType w:val="hybridMultilevel"/>
    <w:tmpl w:val="FFFFFFFF"/>
    <w:lvl w:ilvl="0" w:tplc="60B4384E">
      <w:start w:val="1"/>
      <w:numFmt w:val="bullet"/>
      <w:lvlText w:val="-"/>
      <w:lvlJc w:val="left"/>
      <w:pPr>
        <w:ind w:left="720" w:hanging="360"/>
      </w:pPr>
      <w:rPr>
        <w:rFonts w:ascii="Aptos" w:hAnsi="Aptos" w:hint="default"/>
      </w:rPr>
    </w:lvl>
    <w:lvl w:ilvl="1" w:tplc="54CEF99A">
      <w:start w:val="1"/>
      <w:numFmt w:val="bullet"/>
      <w:lvlText w:val="o"/>
      <w:lvlJc w:val="left"/>
      <w:pPr>
        <w:ind w:left="1440" w:hanging="360"/>
      </w:pPr>
      <w:rPr>
        <w:rFonts w:ascii="Courier New" w:hAnsi="Courier New" w:hint="default"/>
      </w:rPr>
    </w:lvl>
    <w:lvl w:ilvl="2" w:tplc="21EA4F84">
      <w:start w:val="1"/>
      <w:numFmt w:val="bullet"/>
      <w:lvlText w:val=""/>
      <w:lvlJc w:val="left"/>
      <w:pPr>
        <w:ind w:left="2160" w:hanging="360"/>
      </w:pPr>
      <w:rPr>
        <w:rFonts w:ascii="Wingdings" w:hAnsi="Wingdings" w:hint="default"/>
      </w:rPr>
    </w:lvl>
    <w:lvl w:ilvl="3" w:tplc="FE9C6FAE">
      <w:start w:val="1"/>
      <w:numFmt w:val="bullet"/>
      <w:lvlText w:val=""/>
      <w:lvlJc w:val="left"/>
      <w:pPr>
        <w:ind w:left="2880" w:hanging="360"/>
      </w:pPr>
      <w:rPr>
        <w:rFonts w:ascii="Symbol" w:hAnsi="Symbol" w:hint="default"/>
      </w:rPr>
    </w:lvl>
    <w:lvl w:ilvl="4" w:tplc="E74E22C6">
      <w:start w:val="1"/>
      <w:numFmt w:val="bullet"/>
      <w:lvlText w:val="o"/>
      <w:lvlJc w:val="left"/>
      <w:pPr>
        <w:ind w:left="3600" w:hanging="360"/>
      </w:pPr>
      <w:rPr>
        <w:rFonts w:ascii="Courier New" w:hAnsi="Courier New" w:hint="default"/>
      </w:rPr>
    </w:lvl>
    <w:lvl w:ilvl="5" w:tplc="4BB0124A">
      <w:start w:val="1"/>
      <w:numFmt w:val="bullet"/>
      <w:lvlText w:val=""/>
      <w:lvlJc w:val="left"/>
      <w:pPr>
        <w:ind w:left="4320" w:hanging="360"/>
      </w:pPr>
      <w:rPr>
        <w:rFonts w:ascii="Wingdings" w:hAnsi="Wingdings" w:hint="default"/>
      </w:rPr>
    </w:lvl>
    <w:lvl w:ilvl="6" w:tplc="F1169CD0">
      <w:start w:val="1"/>
      <w:numFmt w:val="bullet"/>
      <w:lvlText w:val=""/>
      <w:lvlJc w:val="left"/>
      <w:pPr>
        <w:ind w:left="5040" w:hanging="360"/>
      </w:pPr>
      <w:rPr>
        <w:rFonts w:ascii="Symbol" w:hAnsi="Symbol" w:hint="default"/>
      </w:rPr>
    </w:lvl>
    <w:lvl w:ilvl="7" w:tplc="3D925B62">
      <w:start w:val="1"/>
      <w:numFmt w:val="bullet"/>
      <w:lvlText w:val="o"/>
      <w:lvlJc w:val="left"/>
      <w:pPr>
        <w:ind w:left="5760" w:hanging="360"/>
      </w:pPr>
      <w:rPr>
        <w:rFonts w:ascii="Courier New" w:hAnsi="Courier New" w:hint="default"/>
      </w:rPr>
    </w:lvl>
    <w:lvl w:ilvl="8" w:tplc="2A2675D8">
      <w:start w:val="1"/>
      <w:numFmt w:val="bullet"/>
      <w:lvlText w:val=""/>
      <w:lvlJc w:val="left"/>
      <w:pPr>
        <w:ind w:left="6480" w:hanging="360"/>
      </w:pPr>
      <w:rPr>
        <w:rFonts w:ascii="Wingdings" w:hAnsi="Wingdings" w:hint="default"/>
      </w:rPr>
    </w:lvl>
  </w:abstractNum>
  <w:abstractNum w:abstractNumId="16" w15:restartNumberingAfterBreak="0">
    <w:nsid w:val="3D1EA959"/>
    <w:multiLevelType w:val="hybridMultilevel"/>
    <w:tmpl w:val="FFFFFFFF"/>
    <w:lvl w:ilvl="0" w:tplc="78DE4F2C">
      <w:start w:val="1"/>
      <w:numFmt w:val="bullet"/>
      <w:lvlText w:val=""/>
      <w:lvlJc w:val="left"/>
      <w:pPr>
        <w:ind w:left="720" w:hanging="360"/>
      </w:pPr>
      <w:rPr>
        <w:rFonts w:ascii="Symbol" w:hAnsi="Symbol" w:hint="default"/>
      </w:rPr>
    </w:lvl>
    <w:lvl w:ilvl="1" w:tplc="A91C1932">
      <w:start w:val="1"/>
      <w:numFmt w:val="bullet"/>
      <w:lvlText w:val=""/>
      <w:lvlJc w:val="left"/>
      <w:pPr>
        <w:ind w:left="1440" w:hanging="360"/>
      </w:pPr>
      <w:rPr>
        <w:rFonts w:ascii="Symbol" w:hAnsi="Symbol" w:hint="default"/>
      </w:rPr>
    </w:lvl>
    <w:lvl w:ilvl="2" w:tplc="0CD829BC">
      <w:start w:val="1"/>
      <w:numFmt w:val="bullet"/>
      <w:lvlText w:val=""/>
      <w:lvlJc w:val="left"/>
      <w:pPr>
        <w:ind w:left="2160" w:hanging="360"/>
      </w:pPr>
      <w:rPr>
        <w:rFonts w:ascii="Wingdings" w:hAnsi="Wingdings" w:hint="default"/>
      </w:rPr>
    </w:lvl>
    <w:lvl w:ilvl="3" w:tplc="6B4011E4">
      <w:start w:val="1"/>
      <w:numFmt w:val="bullet"/>
      <w:lvlText w:val=""/>
      <w:lvlJc w:val="left"/>
      <w:pPr>
        <w:ind w:left="2880" w:hanging="360"/>
      </w:pPr>
      <w:rPr>
        <w:rFonts w:ascii="Symbol" w:hAnsi="Symbol" w:hint="default"/>
      </w:rPr>
    </w:lvl>
    <w:lvl w:ilvl="4" w:tplc="B3380BEA">
      <w:start w:val="1"/>
      <w:numFmt w:val="bullet"/>
      <w:lvlText w:val="o"/>
      <w:lvlJc w:val="left"/>
      <w:pPr>
        <w:ind w:left="3600" w:hanging="360"/>
      </w:pPr>
      <w:rPr>
        <w:rFonts w:ascii="Courier New" w:hAnsi="Courier New" w:hint="default"/>
      </w:rPr>
    </w:lvl>
    <w:lvl w:ilvl="5" w:tplc="6FB27DBC">
      <w:start w:val="1"/>
      <w:numFmt w:val="bullet"/>
      <w:lvlText w:val=""/>
      <w:lvlJc w:val="left"/>
      <w:pPr>
        <w:ind w:left="4320" w:hanging="360"/>
      </w:pPr>
      <w:rPr>
        <w:rFonts w:ascii="Wingdings" w:hAnsi="Wingdings" w:hint="default"/>
      </w:rPr>
    </w:lvl>
    <w:lvl w:ilvl="6" w:tplc="0688DBA8">
      <w:start w:val="1"/>
      <w:numFmt w:val="bullet"/>
      <w:lvlText w:val=""/>
      <w:lvlJc w:val="left"/>
      <w:pPr>
        <w:ind w:left="5040" w:hanging="360"/>
      </w:pPr>
      <w:rPr>
        <w:rFonts w:ascii="Symbol" w:hAnsi="Symbol" w:hint="default"/>
      </w:rPr>
    </w:lvl>
    <w:lvl w:ilvl="7" w:tplc="43244FAE">
      <w:start w:val="1"/>
      <w:numFmt w:val="bullet"/>
      <w:lvlText w:val="o"/>
      <w:lvlJc w:val="left"/>
      <w:pPr>
        <w:ind w:left="5760" w:hanging="360"/>
      </w:pPr>
      <w:rPr>
        <w:rFonts w:ascii="Courier New" w:hAnsi="Courier New" w:hint="default"/>
      </w:rPr>
    </w:lvl>
    <w:lvl w:ilvl="8" w:tplc="22F80950">
      <w:start w:val="1"/>
      <w:numFmt w:val="bullet"/>
      <w:lvlText w:val=""/>
      <w:lvlJc w:val="left"/>
      <w:pPr>
        <w:ind w:left="6480" w:hanging="360"/>
      </w:pPr>
      <w:rPr>
        <w:rFonts w:ascii="Wingdings" w:hAnsi="Wingdings" w:hint="default"/>
      </w:rPr>
    </w:lvl>
  </w:abstractNum>
  <w:abstractNum w:abstractNumId="17" w15:restartNumberingAfterBreak="0">
    <w:nsid w:val="41F6F60C"/>
    <w:multiLevelType w:val="hybridMultilevel"/>
    <w:tmpl w:val="FFFFFFFF"/>
    <w:lvl w:ilvl="0" w:tplc="C226BD8C">
      <w:start w:val="1"/>
      <w:numFmt w:val="bullet"/>
      <w:lvlText w:val="-"/>
      <w:lvlJc w:val="left"/>
      <w:pPr>
        <w:ind w:left="720" w:hanging="360"/>
      </w:pPr>
      <w:rPr>
        <w:rFonts w:ascii="Aptos" w:hAnsi="Aptos" w:hint="default"/>
      </w:rPr>
    </w:lvl>
    <w:lvl w:ilvl="1" w:tplc="35D8E86C">
      <w:start w:val="1"/>
      <w:numFmt w:val="bullet"/>
      <w:lvlText w:val="o"/>
      <w:lvlJc w:val="left"/>
      <w:pPr>
        <w:ind w:left="1440" w:hanging="360"/>
      </w:pPr>
      <w:rPr>
        <w:rFonts w:ascii="Courier New" w:hAnsi="Courier New" w:hint="default"/>
      </w:rPr>
    </w:lvl>
    <w:lvl w:ilvl="2" w:tplc="2102AAB6">
      <w:start w:val="1"/>
      <w:numFmt w:val="bullet"/>
      <w:lvlText w:val=""/>
      <w:lvlJc w:val="left"/>
      <w:pPr>
        <w:ind w:left="2160" w:hanging="360"/>
      </w:pPr>
      <w:rPr>
        <w:rFonts w:ascii="Wingdings" w:hAnsi="Wingdings" w:hint="default"/>
      </w:rPr>
    </w:lvl>
    <w:lvl w:ilvl="3" w:tplc="8FAC2C5C">
      <w:start w:val="1"/>
      <w:numFmt w:val="bullet"/>
      <w:lvlText w:val=""/>
      <w:lvlJc w:val="left"/>
      <w:pPr>
        <w:ind w:left="2880" w:hanging="360"/>
      </w:pPr>
      <w:rPr>
        <w:rFonts w:ascii="Symbol" w:hAnsi="Symbol" w:hint="default"/>
      </w:rPr>
    </w:lvl>
    <w:lvl w:ilvl="4" w:tplc="2CE4954A">
      <w:start w:val="1"/>
      <w:numFmt w:val="bullet"/>
      <w:lvlText w:val="o"/>
      <w:lvlJc w:val="left"/>
      <w:pPr>
        <w:ind w:left="3600" w:hanging="360"/>
      </w:pPr>
      <w:rPr>
        <w:rFonts w:ascii="Courier New" w:hAnsi="Courier New" w:hint="default"/>
      </w:rPr>
    </w:lvl>
    <w:lvl w:ilvl="5" w:tplc="C6A2A76E">
      <w:start w:val="1"/>
      <w:numFmt w:val="bullet"/>
      <w:lvlText w:val=""/>
      <w:lvlJc w:val="left"/>
      <w:pPr>
        <w:ind w:left="4320" w:hanging="360"/>
      </w:pPr>
      <w:rPr>
        <w:rFonts w:ascii="Wingdings" w:hAnsi="Wingdings" w:hint="default"/>
      </w:rPr>
    </w:lvl>
    <w:lvl w:ilvl="6" w:tplc="D0C824C8">
      <w:start w:val="1"/>
      <w:numFmt w:val="bullet"/>
      <w:lvlText w:val=""/>
      <w:lvlJc w:val="left"/>
      <w:pPr>
        <w:ind w:left="5040" w:hanging="360"/>
      </w:pPr>
      <w:rPr>
        <w:rFonts w:ascii="Symbol" w:hAnsi="Symbol" w:hint="default"/>
      </w:rPr>
    </w:lvl>
    <w:lvl w:ilvl="7" w:tplc="7C4E1C48">
      <w:start w:val="1"/>
      <w:numFmt w:val="bullet"/>
      <w:lvlText w:val="o"/>
      <w:lvlJc w:val="left"/>
      <w:pPr>
        <w:ind w:left="5760" w:hanging="360"/>
      </w:pPr>
      <w:rPr>
        <w:rFonts w:ascii="Courier New" w:hAnsi="Courier New" w:hint="default"/>
      </w:rPr>
    </w:lvl>
    <w:lvl w:ilvl="8" w:tplc="5B705092">
      <w:start w:val="1"/>
      <w:numFmt w:val="bullet"/>
      <w:lvlText w:val=""/>
      <w:lvlJc w:val="left"/>
      <w:pPr>
        <w:ind w:left="6480" w:hanging="360"/>
      </w:pPr>
      <w:rPr>
        <w:rFonts w:ascii="Wingdings" w:hAnsi="Wingdings" w:hint="default"/>
      </w:rPr>
    </w:lvl>
  </w:abstractNum>
  <w:abstractNum w:abstractNumId="18" w15:restartNumberingAfterBreak="0">
    <w:nsid w:val="493E0C1D"/>
    <w:multiLevelType w:val="multilevel"/>
    <w:tmpl w:val="E03E5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8F546D"/>
    <w:multiLevelType w:val="hybridMultilevel"/>
    <w:tmpl w:val="FFFFFFFF"/>
    <w:lvl w:ilvl="0" w:tplc="651E8EF6">
      <w:start w:val="1"/>
      <w:numFmt w:val="bullet"/>
      <w:lvlText w:val="-"/>
      <w:lvlJc w:val="left"/>
      <w:pPr>
        <w:ind w:left="720" w:hanging="360"/>
      </w:pPr>
      <w:rPr>
        <w:rFonts w:ascii="Aptos" w:hAnsi="Aptos" w:hint="default"/>
      </w:rPr>
    </w:lvl>
    <w:lvl w:ilvl="1" w:tplc="DABACCDE">
      <w:start w:val="1"/>
      <w:numFmt w:val="bullet"/>
      <w:lvlText w:val="o"/>
      <w:lvlJc w:val="left"/>
      <w:pPr>
        <w:ind w:left="1440" w:hanging="360"/>
      </w:pPr>
      <w:rPr>
        <w:rFonts w:ascii="Courier New" w:hAnsi="Courier New" w:hint="default"/>
      </w:rPr>
    </w:lvl>
    <w:lvl w:ilvl="2" w:tplc="E0DACD6E">
      <w:start w:val="1"/>
      <w:numFmt w:val="bullet"/>
      <w:lvlText w:val=""/>
      <w:lvlJc w:val="left"/>
      <w:pPr>
        <w:ind w:left="2160" w:hanging="360"/>
      </w:pPr>
      <w:rPr>
        <w:rFonts w:ascii="Wingdings" w:hAnsi="Wingdings" w:hint="default"/>
      </w:rPr>
    </w:lvl>
    <w:lvl w:ilvl="3" w:tplc="6FB61D2C">
      <w:start w:val="1"/>
      <w:numFmt w:val="bullet"/>
      <w:lvlText w:val=""/>
      <w:lvlJc w:val="left"/>
      <w:pPr>
        <w:ind w:left="2880" w:hanging="360"/>
      </w:pPr>
      <w:rPr>
        <w:rFonts w:ascii="Symbol" w:hAnsi="Symbol" w:hint="default"/>
      </w:rPr>
    </w:lvl>
    <w:lvl w:ilvl="4" w:tplc="8062CB8A">
      <w:start w:val="1"/>
      <w:numFmt w:val="bullet"/>
      <w:lvlText w:val="o"/>
      <w:lvlJc w:val="left"/>
      <w:pPr>
        <w:ind w:left="3600" w:hanging="360"/>
      </w:pPr>
      <w:rPr>
        <w:rFonts w:ascii="Courier New" w:hAnsi="Courier New" w:hint="default"/>
      </w:rPr>
    </w:lvl>
    <w:lvl w:ilvl="5" w:tplc="134C89C2">
      <w:start w:val="1"/>
      <w:numFmt w:val="bullet"/>
      <w:lvlText w:val=""/>
      <w:lvlJc w:val="left"/>
      <w:pPr>
        <w:ind w:left="4320" w:hanging="360"/>
      </w:pPr>
      <w:rPr>
        <w:rFonts w:ascii="Wingdings" w:hAnsi="Wingdings" w:hint="default"/>
      </w:rPr>
    </w:lvl>
    <w:lvl w:ilvl="6" w:tplc="6C208368">
      <w:start w:val="1"/>
      <w:numFmt w:val="bullet"/>
      <w:lvlText w:val=""/>
      <w:lvlJc w:val="left"/>
      <w:pPr>
        <w:ind w:left="5040" w:hanging="360"/>
      </w:pPr>
      <w:rPr>
        <w:rFonts w:ascii="Symbol" w:hAnsi="Symbol" w:hint="default"/>
      </w:rPr>
    </w:lvl>
    <w:lvl w:ilvl="7" w:tplc="C69CD88E">
      <w:start w:val="1"/>
      <w:numFmt w:val="bullet"/>
      <w:lvlText w:val="o"/>
      <w:lvlJc w:val="left"/>
      <w:pPr>
        <w:ind w:left="5760" w:hanging="360"/>
      </w:pPr>
      <w:rPr>
        <w:rFonts w:ascii="Courier New" w:hAnsi="Courier New" w:hint="default"/>
      </w:rPr>
    </w:lvl>
    <w:lvl w:ilvl="8" w:tplc="60ECD3DC">
      <w:start w:val="1"/>
      <w:numFmt w:val="bullet"/>
      <w:lvlText w:val=""/>
      <w:lvlJc w:val="left"/>
      <w:pPr>
        <w:ind w:left="6480" w:hanging="360"/>
      </w:pPr>
      <w:rPr>
        <w:rFonts w:ascii="Wingdings" w:hAnsi="Wingdings" w:hint="default"/>
      </w:rPr>
    </w:lvl>
  </w:abstractNum>
  <w:abstractNum w:abstractNumId="20" w15:restartNumberingAfterBreak="0">
    <w:nsid w:val="4E1B3630"/>
    <w:multiLevelType w:val="hybridMultilevel"/>
    <w:tmpl w:val="FFFFFFFF"/>
    <w:lvl w:ilvl="0" w:tplc="D81E8458">
      <w:start w:val="1"/>
      <w:numFmt w:val="bullet"/>
      <w:lvlText w:val="-"/>
      <w:lvlJc w:val="left"/>
      <w:pPr>
        <w:ind w:left="720" w:hanging="360"/>
      </w:pPr>
      <w:rPr>
        <w:rFonts w:ascii="Aptos" w:hAnsi="Aptos" w:hint="default"/>
      </w:rPr>
    </w:lvl>
    <w:lvl w:ilvl="1" w:tplc="A8CAEA46">
      <w:start w:val="1"/>
      <w:numFmt w:val="bullet"/>
      <w:lvlText w:val="o"/>
      <w:lvlJc w:val="left"/>
      <w:pPr>
        <w:ind w:left="1440" w:hanging="360"/>
      </w:pPr>
      <w:rPr>
        <w:rFonts w:ascii="Courier New" w:hAnsi="Courier New" w:hint="default"/>
      </w:rPr>
    </w:lvl>
    <w:lvl w:ilvl="2" w:tplc="0F6CEEFC">
      <w:start w:val="1"/>
      <w:numFmt w:val="bullet"/>
      <w:lvlText w:val=""/>
      <w:lvlJc w:val="left"/>
      <w:pPr>
        <w:ind w:left="2160" w:hanging="360"/>
      </w:pPr>
      <w:rPr>
        <w:rFonts w:ascii="Wingdings" w:hAnsi="Wingdings" w:hint="default"/>
      </w:rPr>
    </w:lvl>
    <w:lvl w:ilvl="3" w:tplc="E6AAB2DA">
      <w:start w:val="1"/>
      <w:numFmt w:val="bullet"/>
      <w:lvlText w:val=""/>
      <w:lvlJc w:val="left"/>
      <w:pPr>
        <w:ind w:left="2880" w:hanging="360"/>
      </w:pPr>
      <w:rPr>
        <w:rFonts w:ascii="Symbol" w:hAnsi="Symbol" w:hint="default"/>
      </w:rPr>
    </w:lvl>
    <w:lvl w:ilvl="4" w:tplc="DB56F790">
      <w:start w:val="1"/>
      <w:numFmt w:val="bullet"/>
      <w:lvlText w:val="o"/>
      <w:lvlJc w:val="left"/>
      <w:pPr>
        <w:ind w:left="3600" w:hanging="360"/>
      </w:pPr>
      <w:rPr>
        <w:rFonts w:ascii="Courier New" w:hAnsi="Courier New" w:hint="default"/>
      </w:rPr>
    </w:lvl>
    <w:lvl w:ilvl="5" w:tplc="F926D33A">
      <w:start w:val="1"/>
      <w:numFmt w:val="bullet"/>
      <w:lvlText w:val=""/>
      <w:lvlJc w:val="left"/>
      <w:pPr>
        <w:ind w:left="4320" w:hanging="360"/>
      </w:pPr>
      <w:rPr>
        <w:rFonts w:ascii="Wingdings" w:hAnsi="Wingdings" w:hint="default"/>
      </w:rPr>
    </w:lvl>
    <w:lvl w:ilvl="6" w:tplc="DF3ED744">
      <w:start w:val="1"/>
      <w:numFmt w:val="bullet"/>
      <w:lvlText w:val=""/>
      <w:lvlJc w:val="left"/>
      <w:pPr>
        <w:ind w:left="5040" w:hanging="360"/>
      </w:pPr>
      <w:rPr>
        <w:rFonts w:ascii="Symbol" w:hAnsi="Symbol" w:hint="default"/>
      </w:rPr>
    </w:lvl>
    <w:lvl w:ilvl="7" w:tplc="D47E5ECE">
      <w:start w:val="1"/>
      <w:numFmt w:val="bullet"/>
      <w:lvlText w:val="o"/>
      <w:lvlJc w:val="left"/>
      <w:pPr>
        <w:ind w:left="5760" w:hanging="360"/>
      </w:pPr>
      <w:rPr>
        <w:rFonts w:ascii="Courier New" w:hAnsi="Courier New" w:hint="default"/>
      </w:rPr>
    </w:lvl>
    <w:lvl w:ilvl="8" w:tplc="6E924E4E">
      <w:start w:val="1"/>
      <w:numFmt w:val="bullet"/>
      <w:lvlText w:val=""/>
      <w:lvlJc w:val="left"/>
      <w:pPr>
        <w:ind w:left="6480" w:hanging="360"/>
      </w:pPr>
      <w:rPr>
        <w:rFonts w:ascii="Wingdings" w:hAnsi="Wingdings" w:hint="default"/>
      </w:rPr>
    </w:lvl>
  </w:abstractNum>
  <w:abstractNum w:abstractNumId="21" w15:restartNumberingAfterBreak="0">
    <w:nsid w:val="514FB0C9"/>
    <w:multiLevelType w:val="hybridMultilevel"/>
    <w:tmpl w:val="FFFFFFFF"/>
    <w:lvl w:ilvl="0" w:tplc="40EABEAA">
      <w:start w:val="1"/>
      <w:numFmt w:val="decimal"/>
      <w:lvlText w:val="%1."/>
      <w:lvlJc w:val="left"/>
      <w:pPr>
        <w:ind w:left="720" w:hanging="360"/>
      </w:pPr>
    </w:lvl>
    <w:lvl w:ilvl="1" w:tplc="1122905C">
      <w:start w:val="1"/>
      <w:numFmt w:val="lowerLetter"/>
      <w:lvlText w:val="%2."/>
      <w:lvlJc w:val="left"/>
      <w:pPr>
        <w:ind w:left="1440" w:hanging="360"/>
      </w:pPr>
    </w:lvl>
    <w:lvl w:ilvl="2" w:tplc="9E4675CE">
      <w:start w:val="1"/>
      <w:numFmt w:val="lowerRoman"/>
      <w:lvlText w:val="%3."/>
      <w:lvlJc w:val="right"/>
      <w:pPr>
        <w:ind w:left="2160" w:hanging="180"/>
      </w:pPr>
    </w:lvl>
    <w:lvl w:ilvl="3" w:tplc="CFCC6ADE">
      <w:start w:val="1"/>
      <w:numFmt w:val="decimal"/>
      <w:lvlText w:val="%4."/>
      <w:lvlJc w:val="left"/>
      <w:pPr>
        <w:ind w:left="2880" w:hanging="360"/>
      </w:pPr>
    </w:lvl>
    <w:lvl w:ilvl="4" w:tplc="669852CC">
      <w:start w:val="1"/>
      <w:numFmt w:val="lowerLetter"/>
      <w:lvlText w:val="%5."/>
      <w:lvlJc w:val="left"/>
      <w:pPr>
        <w:ind w:left="3600" w:hanging="360"/>
      </w:pPr>
    </w:lvl>
    <w:lvl w:ilvl="5" w:tplc="DCA65D18">
      <w:start w:val="1"/>
      <w:numFmt w:val="lowerRoman"/>
      <w:lvlText w:val="%6."/>
      <w:lvlJc w:val="right"/>
      <w:pPr>
        <w:ind w:left="4320" w:hanging="180"/>
      </w:pPr>
    </w:lvl>
    <w:lvl w:ilvl="6" w:tplc="D460EB6A">
      <w:start w:val="1"/>
      <w:numFmt w:val="decimal"/>
      <w:lvlText w:val="%7."/>
      <w:lvlJc w:val="left"/>
      <w:pPr>
        <w:ind w:left="5040" w:hanging="360"/>
      </w:pPr>
    </w:lvl>
    <w:lvl w:ilvl="7" w:tplc="F6D85CA4">
      <w:start w:val="1"/>
      <w:numFmt w:val="lowerLetter"/>
      <w:lvlText w:val="%8."/>
      <w:lvlJc w:val="left"/>
      <w:pPr>
        <w:ind w:left="5760" w:hanging="360"/>
      </w:pPr>
    </w:lvl>
    <w:lvl w:ilvl="8" w:tplc="55B0DB1E">
      <w:start w:val="1"/>
      <w:numFmt w:val="lowerRoman"/>
      <w:lvlText w:val="%9."/>
      <w:lvlJc w:val="right"/>
      <w:pPr>
        <w:ind w:left="6480" w:hanging="180"/>
      </w:pPr>
    </w:lvl>
  </w:abstractNum>
  <w:abstractNum w:abstractNumId="22" w15:restartNumberingAfterBreak="0">
    <w:nsid w:val="51BC5CEC"/>
    <w:multiLevelType w:val="multilevel"/>
    <w:tmpl w:val="27461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72C26"/>
    <w:multiLevelType w:val="multilevel"/>
    <w:tmpl w:val="D918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AE3367"/>
    <w:multiLevelType w:val="hybridMultilevel"/>
    <w:tmpl w:val="264A6D10"/>
    <w:lvl w:ilvl="0" w:tplc="0809000F">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5" w15:restartNumberingAfterBreak="0">
    <w:nsid w:val="599A2699"/>
    <w:multiLevelType w:val="hybridMultilevel"/>
    <w:tmpl w:val="81529790"/>
    <w:lvl w:ilvl="0" w:tplc="E8BC05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1E045F"/>
    <w:multiLevelType w:val="hybridMultilevel"/>
    <w:tmpl w:val="9D1E1A30"/>
    <w:lvl w:ilvl="0" w:tplc="DBE6A968">
      <w:start w:val="46"/>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706471"/>
    <w:multiLevelType w:val="hybridMultilevel"/>
    <w:tmpl w:val="FFFFFFFF"/>
    <w:lvl w:ilvl="0" w:tplc="56906510">
      <w:start w:val="1"/>
      <w:numFmt w:val="bullet"/>
      <w:lvlText w:val="-"/>
      <w:lvlJc w:val="left"/>
      <w:pPr>
        <w:ind w:left="720" w:hanging="360"/>
      </w:pPr>
      <w:rPr>
        <w:rFonts w:ascii="Aptos" w:hAnsi="Aptos" w:hint="default"/>
      </w:rPr>
    </w:lvl>
    <w:lvl w:ilvl="1" w:tplc="821CF5B6">
      <w:start w:val="1"/>
      <w:numFmt w:val="bullet"/>
      <w:lvlText w:val="o"/>
      <w:lvlJc w:val="left"/>
      <w:pPr>
        <w:ind w:left="1440" w:hanging="360"/>
      </w:pPr>
      <w:rPr>
        <w:rFonts w:ascii="Courier New" w:hAnsi="Courier New" w:hint="default"/>
      </w:rPr>
    </w:lvl>
    <w:lvl w:ilvl="2" w:tplc="E19CD810">
      <w:start w:val="1"/>
      <w:numFmt w:val="bullet"/>
      <w:lvlText w:val=""/>
      <w:lvlJc w:val="left"/>
      <w:pPr>
        <w:ind w:left="2160" w:hanging="360"/>
      </w:pPr>
      <w:rPr>
        <w:rFonts w:ascii="Wingdings" w:hAnsi="Wingdings" w:hint="default"/>
      </w:rPr>
    </w:lvl>
    <w:lvl w:ilvl="3" w:tplc="71B6C0CA">
      <w:start w:val="1"/>
      <w:numFmt w:val="bullet"/>
      <w:lvlText w:val=""/>
      <w:lvlJc w:val="left"/>
      <w:pPr>
        <w:ind w:left="2880" w:hanging="360"/>
      </w:pPr>
      <w:rPr>
        <w:rFonts w:ascii="Symbol" w:hAnsi="Symbol" w:hint="default"/>
      </w:rPr>
    </w:lvl>
    <w:lvl w:ilvl="4" w:tplc="8D0C9D24">
      <w:start w:val="1"/>
      <w:numFmt w:val="bullet"/>
      <w:lvlText w:val="o"/>
      <w:lvlJc w:val="left"/>
      <w:pPr>
        <w:ind w:left="3600" w:hanging="360"/>
      </w:pPr>
      <w:rPr>
        <w:rFonts w:ascii="Courier New" w:hAnsi="Courier New" w:hint="default"/>
      </w:rPr>
    </w:lvl>
    <w:lvl w:ilvl="5" w:tplc="FC587918">
      <w:start w:val="1"/>
      <w:numFmt w:val="bullet"/>
      <w:lvlText w:val=""/>
      <w:lvlJc w:val="left"/>
      <w:pPr>
        <w:ind w:left="4320" w:hanging="360"/>
      </w:pPr>
      <w:rPr>
        <w:rFonts w:ascii="Wingdings" w:hAnsi="Wingdings" w:hint="default"/>
      </w:rPr>
    </w:lvl>
    <w:lvl w:ilvl="6" w:tplc="F154B69E">
      <w:start w:val="1"/>
      <w:numFmt w:val="bullet"/>
      <w:lvlText w:val=""/>
      <w:lvlJc w:val="left"/>
      <w:pPr>
        <w:ind w:left="5040" w:hanging="360"/>
      </w:pPr>
      <w:rPr>
        <w:rFonts w:ascii="Symbol" w:hAnsi="Symbol" w:hint="default"/>
      </w:rPr>
    </w:lvl>
    <w:lvl w:ilvl="7" w:tplc="55BC7110">
      <w:start w:val="1"/>
      <w:numFmt w:val="bullet"/>
      <w:lvlText w:val="o"/>
      <w:lvlJc w:val="left"/>
      <w:pPr>
        <w:ind w:left="5760" w:hanging="360"/>
      </w:pPr>
      <w:rPr>
        <w:rFonts w:ascii="Courier New" w:hAnsi="Courier New" w:hint="default"/>
      </w:rPr>
    </w:lvl>
    <w:lvl w:ilvl="8" w:tplc="EE443B8E">
      <w:start w:val="1"/>
      <w:numFmt w:val="bullet"/>
      <w:lvlText w:val=""/>
      <w:lvlJc w:val="left"/>
      <w:pPr>
        <w:ind w:left="6480" w:hanging="360"/>
      </w:pPr>
      <w:rPr>
        <w:rFonts w:ascii="Wingdings" w:hAnsi="Wingdings" w:hint="default"/>
      </w:rPr>
    </w:lvl>
  </w:abstractNum>
  <w:abstractNum w:abstractNumId="28" w15:restartNumberingAfterBreak="0">
    <w:nsid w:val="5F1A4791"/>
    <w:multiLevelType w:val="hybridMultilevel"/>
    <w:tmpl w:val="FFFFFFFF"/>
    <w:lvl w:ilvl="0" w:tplc="823E2DF4">
      <w:start w:val="1"/>
      <w:numFmt w:val="bullet"/>
      <w:lvlText w:val=""/>
      <w:lvlJc w:val="left"/>
      <w:pPr>
        <w:ind w:left="720" w:hanging="360"/>
      </w:pPr>
      <w:rPr>
        <w:rFonts w:ascii="Symbol" w:hAnsi="Symbol" w:hint="default"/>
      </w:rPr>
    </w:lvl>
    <w:lvl w:ilvl="1" w:tplc="623858DA">
      <w:start w:val="1"/>
      <w:numFmt w:val="bullet"/>
      <w:lvlText w:val="o"/>
      <w:lvlJc w:val="left"/>
      <w:pPr>
        <w:ind w:left="1440" w:hanging="360"/>
      </w:pPr>
      <w:rPr>
        <w:rFonts w:ascii="Courier New" w:hAnsi="Courier New" w:hint="default"/>
      </w:rPr>
    </w:lvl>
    <w:lvl w:ilvl="2" w:tplc="F9E0888E">
      <w:start w:val="1"/>
      <w:numFmt w:val="bullet"/>
      <w:lvlText w:val=""/>
      <w:lvlJc w:val="left"/>
      <w:pPr>
        <w:ind w:left="2160" w:hanging="360"/>
      </w:pPr>
      <w:rPr>
        <w:rFonts w:ascii="Wingdings" w:hAnsi="Wingdings" w:hint="default"/>
      </w:rPr>
    </w:lvl>
    <w:lvl w:ilvl="3" w:tplc="4F3E59B0">
      <w:start w:val="1"/>
      <w:numFmt w:val="bullet"/>
      <w:lvlText w:val=""/>
      <w:lvlJc w:val="left"/>
      <w:pPr>
        <w:ind w:left="2880" w:hanging="360"/>
      </w:pPr>
      <w:rPr>
        <w:rFonts w:ascii="Symbol" w:hAnsi="Symbol" w:hint="default"/>
      </w:rPr>
    </w:lvl>
    <w:lvl w:ilvl="4" w:tplc="515ED6EA">
      <w:start w:val="1"/>
      <w:numFmt w:val="bullet"/>
      <w:lvlText w:val="o"/>
      <w:lvlJc w:val="left"/>
      <w:pPr>
        <w:ind w:left="3600" w:hanging="360"/>
      </w:pPr>
      <w:rPr>
        <w:rFonts w:ascii="Courier New" w:hAnsi="Courier New" w:hint="default"/>
      </w:rPr>
    </w:lvl>
    <w:lvl w:ilvl="5" w:tplc="5A2CCA80">
      <w:start w:val="1"/>
      <w:numFmt w:val="bullet"/>
      <w:lvlText w:val=""/>
      <w:lvlJc w:val="left"/>
      <w:pPr>
        <w:ind w:left="4320" w:hanging="360"/>
      </w:pPr>
      <w:rPr>
        <w:rFonts w:ascii="Wingdings" w:hAnsi="Wingdings" w:hint="default"/>
      </w:rPr>
    </w:lvl>
    <w:lvl w:ilvl="6" w:tplc="2A7E9434">
      <w:start w:val="1"/>
      <w:numFmt w:val="bullet"/>
      <w:lvlText w:val=""/>
      <w:lvlJc w:val="left"/>
      <w:pPr>
        <w:ind w:left="5040" w:hanging="360"/>
      </w:pPr>
      <w:rPr>
        <w:rFonts w:ascii="Symbol" w:hAnsi="Symbol" w:hint="default"/>
      </w:rPr>
    </w:lvl>
    <w:lvl w:ilvl="7" w:tplc="062C04F4">
      <w:start w:val="1"/>
      <w:numFmt w:val="bullet"/>
      <w:lvlText w:val="o"/>
      <w:lvlJc w:val="left"/>
      <w:pPr>
        <w:ind w:left="5760" w:hanging="360"/>
      </w:pPr>
      <w:rPr>
        <w:rFonts w:ascii="Courier New" w:hAnsi="Courier New" w:hint="default"/>
      </w:rPr>
    </w:lvl>
    <w:lvl w:ilvl="8" w:tplc="527A9AD4">
      <w:start w:val="1"/>
      <w:numFmt w:val="bullet"/>
      <w:lvlText w:val=""/>
      <w:lvlJc w:val="left"/>
      <w:pPr>
        <w:ind w:left="6480" w:hanging="360"/>
      </w:pPr>
      <w:rPr>
        <w:rFonts w:ascii="Wingdings" w:hAnsi="Wingdings" w:hint="default"/>
      </w:rPr>
    </w:lvl>
  </w:abstractNum>
  <w:abstractNum w:abstractNumId="29" w15:restartNumberingAfterBreak="0">
    <w:nsid w:val="5F994568"/>
    <w:multiLevelType w:val="hybridMultilevel"/>
    <w:tmpl w:val="FFFFFFFF"/>
    <w:lvl w:ilvl="0" w:tplc="1B0A93AA">
      <w:start w:val="1"/>
      <w:numFmt w:val="bullet"/>
      <w:lvlText w:val=""/>
      <w:lvlJc w:val="left"/>
      <w:pPr>
        <w:ind w:left="720" w:hanging="360"/>
      </w:pPr>
      <w:rPr>
        <w:rFonts w:ascii="Symbol" w:hAnsi="Symbol" w:hint="default"/>
      </w:rPr>
    </w:lvl>
    <w:lvl w:ilvl="1" w:tplc="701656CE">
      <w:start w:val="1"/>
      <w:numFmt w:val="bullet"/>
      <w:lvlText w:val=""/>
      <w:lvlJc w:val="left"/>
      <w:pPr>
        <w:ind w:left="1440" w:hanging="360"/>
      </w:pPr>
      <w:rPr>
        <w:rFonts w:ascii="Symbol" w:hAnsi="Symbol" w:hint="default"/>
      </w:rPr>
    </w:lvl>
    <w:lvl w:ilvl="2" w:tplc="A4FAA5D2">
      <w:start w:val="1"/>
      <w:numFmt w:val="bullet"/>
      <w:lvlText w:val=""/>
      <w:lvlJc w:val="left"/>
      <w:pPr>
        <w:ind w:left="2160" w:hanging="360"/>
      </w:pPr>
      <w:rPr>
        <w:rFonts w:ascii="Wingdings" w:hAnsi="Wingdings" w:hint="default"/>
      </w:rPr>
    </w:lvl>
    <w:lvl w:ilvl="3" w:tplc="02724AF2">
      <w:start w:val="1"/>
      <w:numFmt w:val="bullet"/>
      <w:lvlText w:val=""/>
      <w:lvlJc w:val="left"/>
      <w:pPr>
        <w:ind w:left="2880" w:hanging="360"/>
      </w:pPr>
      <w:rPr>
        <w:rFonts w:ascii="Symbol" w:hAnsi="Symbol" w:hint="default"/>
      </w:rPr>
    </w:lvl>
    <w:lvl w:ilvl="4" w:tplc="84C637E2">
      <w:start w:val="1"/>
      <w:numFmt w:val="bullet"/>
      <w:lvlText w:val="o"/>
      <w:lvlJc w:val="left"/>
      <w:pPr>
        <w:ind w:left="3600" w:hanging="360"/>
      </w:pPr>
      <w:rPr>
        <w:rFonts w:ascii="Courier New" w:hAnsi="Courier New" w:hint="default"/>
      </w:rPr>
    </w:lvl>
    <w:lvl w:ilvl="5" w:tplc="60D2EE22">
      <w:start w:val="1"/>
      <w:numFmt w:val="bullet"/>
      <w:lvlText w:val=""/>
      <w:lvlJc w:val="left"/>
      <w:pPr>
        <w:ind w:left="4320" w:hanging="360"/>
      </w:pPr>
      <w:rPr>
        <w:rFonts w:ascii="Wingdings" w:hAnsi="Wingdings" w:hint="default"/>
      </w:rPr>
    </w:lvl>
    <w:lvl w:ilvl="6" w:tplc="2CDC5F12">
      <w:start w:val="1"/>
      <w:numFmt w:val="bullet"/>
      <w:lvlText w:val=""/>
      <w:lvlJc w:val="left"/>
      <w:pPr>
        <w:ind w:left="5040" w:hanging="360"/>
      </w:pPr>
      <w:rPr>
        <w:rFonts w:ascii="Symbol" w:hAnsi="Symbol" w:hint="default"/>
      </w:rPr>
    </w:lvl>
    <w:lvl w:ilvl="7" w:tplc="D2B64F3A">
      <w:start w:val="1"/>
      <w:numFmt w:val="bullet"/>
      <w:lvlText w:val="o"/>
      <w:lvlJc w:val="left"/>
      <w:pPr>
        <w:ind w:left="5760" w:hanging="360"/>
      </w:pPr>
      <w:rPr>
        <w:rFonts w:ascii="Courier New" w:hAnsi="Courier New" w:hint="default"/>
      </w:rPr>
    </w:lvl>
    <w:lvl w:ilvl="8" w:tplc="EE84F55C">
      <w:start w:val="1"/>
      <w:numFmt w:val="bullet"/>
      <w:lvlText w:val=""/>
      <w:lvlJc w:val="left"/>
      <w:pPr>
        <w:ind w:left="6480" w:hanging="360"/>
      </w:pPr>
      <w:rPr>
        <w:rFonts w:ascii="Wingdings" w:hAnsi="Wingdings" w:hint="default"/>
      </w:rPr>
    </w:lvl>
  </w:abstractNum>
  <w:abstractNum w:abstractNumId="30" w15:restartNumberingAfterBreak="0">
    <w:nsid w:val="61B5F5A9"/>
    <w:multiLevelType w:val="hybridMultilevel"/>
    <w:tmpl w:val="FFFFFFFF"/>
    <w:lvl w:ilvl="0" w:tplc="34A64718">
      <w:start w:val="1"/>
      <w:numFmt w:val="bullet"/>
      <w:lvlText w:val="-"/>
      <w:lvlJc w:val="left"/>
      <w:pPr>
        <w:ind w:left="720" w:hanging="360"/>
      </w:pPr>
      <w:rPr>
        <w:rFonts w:ascii="Aptos" w:hAnsi="Aptos" w:hint="default"/>
      </w:rPr>
    </w:lvl>
    <w:lvl w:ilvl="1" w:tplc="CABC38CE">
      <w:start w:val="1"/>
      <w:numFmt w:val="bullet"/>
      <w:lvlText w:val="o"/>
      <w:lvlJc w:val="left"/>
      <w:pPr>
        <w:ind w:left="1440" w:hanging="360"/>
      </w:pPr>
      <w:rPr>
        <w:rFonts w:ascii="Courier New" w:hAnsi="Courier New" w:hint="default"/>
      </w:rPr>
    </w:lvl>
    <w:lvl w:ilvl="2" w:tplc="BC8612DA">
      <w:start w:val="1"/>
      <w:numFmt w:val="bullet"/>
      <w:lvlText w:val=""/>
      <w:lvlJc w:val="left"/>
      <w:pPr>
        <w:ind w:left="2160" w:hanging="360"/>
      </w:pPr>
      <w:rPr>
        <w:rFonts w:ascii="Wingdings" w:hAnsi="Wingdings" w:hint="default"/>
      </w:rPr>
    </w:lvl>
    <w:lvl w:ilvl="3" w:tplc="86B8DDB0">
      <w:start w:val="1"/>
      <w:numFmt w:val="bullet"/>
      <w:lvlText w:val=""/>
      <w:lvlJc w:val="left"/>
      <w:pPr>
        <w:ind w:left="2880" w:hanging="360"/>
      </w:pPr>
      <w:rPr>
        <w:rFonts w:ascii="Symbol" w:hAnsi="Symbol" w:hint="default"/>
      </w:rPr>
    </w:lvl>
    <w:lvl w:ilvl="4" w:tplc="3034B202">
      <w:start w:val="1"/>
      <w:numFmt w:val="bullet"/>
      <w:lvlText w:val="o"/>
      <w:lvlJc w:val="left"/>
      <w:pPr>
        <w:ind w:left="3600" w:hanging="360"/>
      </w:pPr>
      <w:rPr>
        <w:rFonts w:ascii="Courier New" w:hAnsi="Courier New" w:hint="default"/>
      </w:rPr>
    </w:lvl>
    <w:lvl w:ilvl="5" w:tplc="A29848E6">
      <w:start w:val="1"/>
      <w:numFmt w:val="bullet"/>
      <w:lvlText w:val=""/>
      <w:lvlJc w:val="left"/>
      <w:pPr>
        <w:ind w:left="4320" w:hanging="360"/>
      </w:pPr>
      <w:rPr>
        <w:rFonts w:ascii="Wingdings" w:hAnsi="Wingdings" w:hint="default"/>
      </w:rPr>
    </w:lvl>
    <w:lvl w:ilvl="6" w:tplc="37CE53D4">
      <w:start w:val="1"/>
      <w:numFmt w:val="bullet"/>
      <w:lvlText w:val=""/>
      <w:lvlJc w:val="left"/>
      <w:pPr>
        <w:ind w:left="5040" w:hanging="360"/>
      </w:pPr>
      <w:rPr>
        <w:rFonts w:ascii="Symbol" w:hAnsi="Symbol" w:hint="default"/>
      </w:rPr>
    </w:lvl>
    <w:lvl w:ilvl="7" w:tplc="713EC210">
      <w:start w:val="1"/>
      <w:numFmt w:val="bullet"/>
      <w:lvlText w:val="o"/>
      <w:lvlJc w:val="left"/>
      <w:pPr>
        <w:ind w:left="5760" w:hanging="360"/>
      </w:pPr>
      <w:rPr>
        <w:rFonts w:ascii="Courier New" w:hAnsi="Courier New" w:hint="default"/>
      </w:rPr>
    </w:lvl>
    <w:lvl w:ilvl="8" w:tplc="5D142ECE">
      <w:start w:val="1"/>
      <w:numFmt w:val="bullet"/>
      <w:lvlText w:val=""/>
      <w:lvlJc w:val="left"/>
      <w:pPr>
        <w:ind w:left="6480" w:hanging="360"/>
      </w:pPr>
      <w:rPr>
        <w:rFonts w:ascii="Wingdings" w:hAnsi="Wingdings" w:hint="default"/>
      </w:rPr>
    </w:lvl>
  </w:abstractNum>
  <w:abstractNum w:abstractNumId="31" w15:restartNumberingAfterBreak="0">
    <w:nsid w:val="640E2855"/>
    <w:multiLevelType w:val="hybridMultilevel"/>
    <w:tmpl w:val="F59AAF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CB3D1FB"/>
    <w:multiLevelType w:val="hybridMultilevel"/>
    <w:tmpl w:val="FFFFFFFF"/>
    <w:lvl w:ilvl="0" w:tplc="7CC63342">
      <w:start w:val="1"/>
      <w:numFmt w:val="bullet"/>
      <w:lvlText w:val=""/>
      <w:lvlJc w:val="left"/>
      <w:pPr>
        <w:ind w:left="720" w:hanging="360"/>
      </w:pPr>
      <w:rPr>
        <w:rFonts w:ascii="Symbol" w:hAnsi="Symbol" w:hint="default"/>
      </w:rPr>
    </w:lvl>
    <w:lvl w:ilvl="1" w:tplc="BBC40818">
      <w:start w:val="1"/>
      <w:numFmt w:val="bullet"/>
      <w:lvlText w:val=""/>
      <w:lvlJc w:val="left"/>
      <w:pPr>
        <w:ind w:left="1440" w:hanging="360"/>
      </w:pPr>
      <w:rPr>
        <w:rFonts w:ascii="Symbol" w:hAnsi="Symbol" w:hint="default"/>
      </w:rPr>
    </w:lvl>
    <w:lvl w:ilvl="2" w:tplc="05502CFC">
      <w:start w:val="1"/>
      <w:numFmt w:val="bullet"/>
      <w:lvlText w:val=""/>
      <w:lvlJc w:val="left"/>
      <w:pPr>
        <w:ind w:left="2160" w:hanging="360"/>
      </w:pPr>
      <w:rPr>
        <w:rFonts w:ascii="Wingdings" w:hAnsi="Wingdings" w:hint="default"/>
      </w:rPr>
    </w:lvl>
    <w:lvl w:ilvl="3" w:tplc="2EC6AB60">
      <w:start w:val="1"/>
      <w:numFmt w:val="bullet"/>
      <w:lvlText w:val=""/>
      <w:lvlJc w:val="left"/>
      <w:pPr>
        <w:ind w:left="2880" w:hanging="360"/>
      </w:pPr>
      <w:rPr>
        <w:rFonts w:ascii="Symbol" w:hAnsi="Symbol" w:hint="default"/>
      </w:rPr>
    </w:lvl>
    <w:lvl w:ilvl="4" w:tplc="37B0CE72">
      <w:start w:val="1"/>
      <w:numFmt w:val="bullet"/>
      <w:lvlText w:val="o"/>
      <w:lvlJc w:val="left"/>
      <w:pPr>
        <w:ind w:left="3600" w:hanging="360"/>
      </w:pPr>
      <w:rPr>
        <w:rFonts w:ascii="Courier New" w:hAnsi="Courier New" w:hint="default"/>
      </w:rPr>
    </w:lvl>
    <w:lvl w:ilvl="5" w:tplc="78AA7DE0">
      <w:start w:val="1"/>
      <w:numFmt w:val="bullet"/>
      <w:lvlText w:val=""/>
      <w:lvlJc w:val="left"/>
      <w:pPr>
        <w:ind w:left="4320" w:hanging="360"/>
      </w:pPr>
      <w:rPr>
        <w:rFonts w:ascii="Wingdings" w:hAnsi="Wingdings" w:hint="default"/>
      </w:rPr>
    </w:lvl>
    <w:lvl w:ilvl="6" w:tplc="9D680EDC">
      <w:start w:val="1"/>
      <w:numFmt w:val="bullet"/>
      <w:lvlText w:val=""/>
      <w:lvlJc w:val="left"/>
      <w:pPr>
        <w:ind w:left="5040" w:hanging="360"/>
      </w:pPr>
      <w:rPr>
        <w:rFonts w:ascii="Symbol" w:hAnsi="Symbol" w:hint="default"/>
      </w:rPr>
    </w:lvl>
    <w:lvl w:ilvl="7" w:tplc="91306C0C">
      <w:start w:val="1"/>
      <w:numFmt w:val="bullet"/>
      <w:lvlText w:val="o"/>
      <w:lvlJc w:val="left"/>
      <w:pPr>
        <w:ind w:left="5760" w:hanging="360"/>
      </w:pPr>
      <w:rPr>
        <w:rFonts w:ascii="Courier New" w:hAnsi="Courier New" w:hint="default"/>
      </w:rPr>
    </w:lvl>
    <w:lvl w:ilvl="8" w:tplc="8A4CEE36">
      <w:start w:val="1"/>
      <w:numFmt w:val="bullet"/>
      <w:lvlText w:val=""/>
      <w:lvlJc w:val="left"/>
      <w:pPr>
        <w:ind w:left="6480" w:hanging="360"/>
      </w:pPr>
      <w:rPr>
        <w:rFonts w:ascii="Wingdings" w:hAnsi="Wingdings" w:hint="default"/>
      </w:rPr>
    </w:lvl>
  </w:abstractNum>
  <w:abstractNum w:abstractNumId="33" w15:restartNumberingAfterBreak="0">
    <w:nsid w:val="6ED0A17A"/>
    <w:multiLevelType w:val="hybridMultilevel"/>
    <w:tmpl w:val="FFFFFFFF"/>
    <w:lvl w:ilvl="0" w:tplc="9A961A14">
      <w:start w:val="1"/>
      <w:numFmt w:val="bullet"/>
      <w:lvlText w:val=""/>
      <w:lvlJc w:val="left"/>
      <w:pPr>
        <w:ind w:left="720" w:hanging="360"/>
      </w:pPr>
      <w:rPr>
        <w:rFonts w:ascii="Symbol" w:hAnsi="Symbol" w:hint="default"/>
      </w:rPr>
    </w:lvl>
    <w:lvl w:ilvl="1" w:tplc="D1764860">
      <w:start w:val="1"/>
      <w:numFmt w:val="bullet"/>
      <w:lvlText w:val=""/>
      <w:lvlJc w:val="left"/>
      <w:pPr>
        <w:ind w:left="1440" w:hanging="360"/>
      </w:pPr>
      <w:rPr>
        <w:rFonts w:ascii="Symbol" w:hAnsi="Symbol" w:hint="default"/>
      </w:rPr>
    </w:lvl>
    <w:lvl w:ilvl="2" w:tplc="1A14C7D8">
      <w:start w:val="1"/>
      <w:numFmt w:val="bullet"/>
      <w:lvlText w:val=""/>
      <w:lvlJc w:val="left"/>
      <w:pPr>
        <w:ind w:left="2160" w:hanging="360"/>
      </w:pPr>
      <w:rPr>
        <w:rFonts w:ascii="Wingdings" w:hAnsi="Wingdings" w:hint="default"/>
      </w:rPr>
    </w:lvl>
    <w:lvl w:ilvl="3" w:tplc="54FE0496">
      <w:start w:val="1"/>
      <w:numFmt w:val="bullet"/>
      <w:lvlText w:val=""/>
      <w:lvlJc w:val="left"/>
      <w:pPr>
        <w:ind w:left="2880" w:hanging="360"/>
      </w:pPr>
      <w:rPr>
        <w:rFonts w:ascii="Symbol" w:hAnsi="Symbol" w:hint="default"/>
      </w:rPr>
    </w:lvl>
    <w:lvl w:ilvl="4" w:tplc="6EE840F0">
      <w:start w:val="1"/>
      <w:numFmt w:val="bullet"/>
      <w:lvlText w:val="o"/>
      <w:lvlJc w:val="left"/>
      <w:pPr>
        <w:ind w:left="3600" w:hanging="360"/>
      </w:pPr>
      <w:rPr>
        <w:rFonts w:ascii="Courier New" w:hAnsi="Courier New" w:hint="default"/>
      </w:rPr>
    </w:lvl>
    <w:lvl w:ilvl="5" w:tplc="811A3390">
      <w:start w:val="1"/>
      <w:numFmt w:val="bullet"/>
      <w:lvlText w:val=""/>
      <w:lvlJc w:val="left"/>
      <w:pPr>
        <w:ind w:left="4320" w:hanging="360"/>
      </w:pPr>
      <w:rPr>
        <w:rFonts w:ascii="Wingdings" w:hAnsi="Wingdings" w:hint="default"/>
      </w:rPr>
    </w:lvl>
    <w:lvl w:ilvl="6" w:tplc="8420634E">
      <w:start w:val="1"/>
      <w:numFmt w:val="bullet"/>
      <w:lvlText w:val=""/>
      <w:lvlJc w:val="left"/>
      <w:pPr>
        <w:ind w:left="5040" w:hanging="360"/>
      </w:pPr>
      <w:rPr>
        <w:rFonts w:ascii="Symbol" w:hAnsi="Symbol" w:hint="default"/>
      </w:rPr>
    </w:lvl>
    <w:lvl w:ilvl="7" w:tplc="27404660">
      <w:start w:val="1"/>
      <w:numFmt w:val="bullet"/>
      <w:lvlText w:val="o"/>
      <w:lvlJc w:val="left"/>
      <w:pPr>
        <w:ind w:left="5760" w:hanging="360"/>
      </w:pPr>
      <w:rPr>
        <w:rFonts w:ascii="Courier New" w:hAnsi="Courier New" w:hint="default"/>
      </w:rPr>
    </w:lvl>
    <w:lvl w:ilvl="8" w:tplc="39247DC2">
      <w:start w:val="1"/>
      <w:numFmt w:val="bullet"/>
      <w:lvlText w:val=""/>
      <w:lvlJc w:val="left"/>
      <w:pPr>
        <w:ind w:left="6480" w:hanging="360"/>
      </w:pPr>
      <w:rPr>
        <w:rFonts w:ascii="Wingdings" w:hAnsi="Wingdings" w:hint="default"/>
      </w:rPr>
    </w:lvl>
  </w:abstractNum>
  <w:abstractNum w:abstractNumId="34" w15:restartNumberingAfterBreak="0">
    <w:nsid w:val="70DFA7B9"/>
    <w:multiLevelType w:val="hybridMultilevel"/>
    <w:tmpl w:val="FFFFFFFF"/>
    <w:lvl w:ilvl="0" w:tplc="64885324">
      <w:start w:val="1"/>
      <w:numFmt w:val="bullet"/>
      <w:lvlText w:val="-"/>
      <w:lvlJc w:val="left"/>
      <w:pPr>
        <w:ind w:left="720" w:hanging="360"/>
      </w:pPr>
      <w:rPr>
        <w:rFonts w:ascii="Aptos" w:hAnsi="Aptos" w:hint="default"/>
      </w:rPr>
    </w:lvl>
    <w:lvl w:ilvl="1" w:tplc="1FDEE820">
      <w:start w:val="1"/>
      <w:numFmt w:val="bullet"/>
      <w:lvlText w:val="o"/>
      <w:lvlJc w:val="left"/>
      <w:pPr>
        <w:ind w:left="1440" w:hanging="360"/>
      </w:pPr>
      <w:rPr>
        <w:rFonts w:ascii="Courier New" w:hAnsi="Courier New" w:hint="default"/>
      </w:rPr>
    </w:lvl>
    <w:lvl w:ilvl="2" w:tplc="9842AC08">
      <w:start w:val="1"/>
      <w:numFmt w:val="bullet"/>
      <w:lvlText w:val=""/>
      <w:lvlJc w:val="left"/>
      <w:pPr>
        <w:ind w:left="2160" w:hanging="360"/>
      </w:pPr>
      <w:rPr>
        <w:rFonts w:ascii="Wingdings" w:hAnsi="Wingdings" w:hint="default"/>
      </w:rPr>
    </w:lvl>
    <w:lvl w:ilvl="3" w:tplc="3C0E31CA">
      <w:start w:val="1"/>
      <w:numFmt w:val="bullet"/>
      <w:lvlText w:val=""/>
      <w:lvlJc w:val="left"/>
      <w:pPr>
        <w:ind w:left="2880" w:hanging="360"/>
      </w:pPr>
      <w:rPr>
        <w:rFonts w:ascii="Symbol" w:hAnsi="Symbol" w:hint="default"/>
      </w:rPr>
    </w:lvl>
    <w:lvl w:ilvl="4" w:tplc="6A34D386">
      <w:start w:val="1"/>
      <w:numFmt w:val="bullet"/>
      <w:lvlText w:val="o"/>
      <w:lvlJc w:val="left"/>
      <w:pPr>
        <w:ind w:left="3600" w:hanging="360"/>
      </w:pPr>
      <w:rPr>
        <w:rFonts w:ascii="Courier New" w:hAnsi="Courier New" w:hint="default"/>
      </w:rPr>
    </w:lvl>
    <w:lvl w:ilvl="5" w:tplc="67300554">
      <w:start w:val="1"/>
      <w:numFmt w:val="bullet"/>
      <w:lvlText w:val=""/>
      <w:lvlJc w:val="left"/>
      <w:pPr>
        <w:ind w:left="4320" w:hanging="360"/>
      </w:pPr>
      <w:rPr>
        <w:rFonts w:ascii="Wingdings" w:hAnsi="Wingdings" w:hint="default"/>
      </w:rPr>
    </w:lvl>
    <w:lvl w:ilvl="6" w:tplc="A45834D4">
      <w:start w:val="1"/>
      <w:numFmt w:val="bullet"/>
      <w:lvlText w:val=""/>
      <w:lvlJc w:val="left"/>
      <w:pPr>
        <w:ind w:left="5040" w:hanging="360"/>
      </w:pPr>
      <w:rPr>
        <w:rFonts w:ascii="Symbol" w:hAnsi="Symbol" w:hint="default"/>
      </w:rPr>
    </w:lvl>
    <w:lvl w:ilvl="7" w:tplc="1F1A9C1C">
      <w:start w:val="1"/>
      <w:numFmt w:val="bullet"/>
      <w:lvlText w:val="o"/>
      <w:lvlJc w:val="left"/>
      <w:pPr>
        <w:ind w:left="5760" w:hanging="360"/>
      </w:pPr>
      <w:rPr>
        <w:rFonts w:ascii="Courier New" w:hAnsi="Courier New" w:hint="default"/>
      </w:rPr>
    </w:lvl>
    <w:lvl w:ilvl="8" w:tplc="7A047666">
      <w:start w:val="1"/>
      <w:numFmt w:val="bullet"/>
      <w:lvlText w:val=""/>
      <w:lvlJc w:val="left"/>
      <w:pPr>
        <w:ind w:left="6480" w:hanging="360"/>
      </w:pPr>
      <w:rPr>
        <w:rFonts w:ascii="Wingdings" w:hAnsi="Wingdings" w:hint="default"/>
      </w:rPr>
    </w:lvl>
  </w:abstractNum>
  <w:abstractNum w:abstractNumId="35" w15:restartNumberingAfterBreak="0">
    <w:nsid w:val="7A276FBE"/>
    <w:multiLevelType w:val="hybridMultilevel"/>
    <w:tmpl w:val="378440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986015266">
    <w:abstractNumId w:val="16"/>
  </w:num>
  <w:num w:numId="2" w16cid:durableId="1676419650">
    <w:abstractNumId w:val="29"/>
  </w:num>
  <w:num w:numId="3" w16cid:durableId="1761834568">
    <w:abstractNumId w:val="33"/>
  </w:num>
  <w:num w:numId="4" w16cid:durableId="1524634581">
    <w:abstractNumId w:val="32"/>
  </w:num>
  <w:num w:numId="5" w16cid:durableId="1145121575">
    <w:abstractNumId w:val="35"/>
  </w:num>
  <w:num w:numId="6" w16cid:durableId="845362583">
    <w:abstractNumId w:val="23"/>
  </w:num>
  <w:num w:numId="7" w16cid:durableId="1204169379">
    <w:abstractNumId w:val="22"/>
  </w:num>
  <w:num w:numId="8" w16cid:durableId="1393189101">
    <w:abstractNumId w:val="7"/>
  </w:num>
  <w:num w:numId="9" w16cid:durableId="562983387">
    <w:abstractNumId w:val="35"/>
  </w:num>
  <w:num w:numId="10" w16cid:durableId="1195116668">
    <w:abstractNumId w:val="12"/>
  </w:num>
  <w:num w:numId="11" w16cid:durableId="764955130">
    <w:abstractNumId w:val="14"/>
  </w:num>
  <w:num w:numId="12" w16cid:durableId="1736471758">
    <w:abstractNumId w:val="26"/>
  </w:num>
  <w:num w:numId="13" w16cid:durableId="1745953683">
    <w:abstractNumId w:val="9"/>
  </w:num>
  <w:num w:numId="14" w16cid:durableId="189269881">
    <w:abstractNumId w:val="18"/>
  </w:num>
  <w:num w:numId="15" w16cid:durableId="78790215">
    <w:abstractNumId w:val="31"/>
  </w:num>
  <w:num w:numId="16" w16cid:durableId="371657117">
    <w:abstractNumId w:val="0"/>
  </w:num>
  <w:num w:numId="17" w16cid:durableId="896015078">
    <w:abstractNumId w:val="24"/>
  </w:num>
  <w:num w:numId="18" w16cid:durableId="1232037780">
    <w:abstractNumId w:val="3"/>
  </w:num>
  <w:num w:numId="19" w16cid:durableId="598098680">
    <w:abstractNumId w:val="25"/>
  </w:num>
  <w:num w:numId="20" w16cid:durableId="761922676">
    <w:abstractNumId w:val="10"/>
  </w:num>
  <w:num w:numId="21" w16cid:durableId="911355673">
    <w:abstractNumId w:val="17"/>
  </w:num>
  <w:num w:numId="22" w16cid:durableId="1948927463">
    <w:abstractNumId w:val="8"/>
  </w:num>
  <w:num w:numId="23" w16cid:durableId="797183004">
    <w:abstractNumId w:val="30"/>
  </w:num>
  <w:num w:numId="24" w16cid:durableId="544374093">
    <w:abstractNumId w:val="5"/>
  </w:num>
  <w:num w:numId="25" w16cid:durableId="1000738808">
    <w:abstractNumId w:val="20"/>
  </w:num>
  <w:num w:numId="26" w16cid:durableId="162090119">
    <w:abstractNumId w:val="27"/>
  </w:num>
  <w:num w:numId="27" w16cid:durableId="974918651">
    <w:abstractNumId w:val="15"/>
  </w:num>
  <w:num w:numId="28" w16cid:durableId="454177317">
    <w:abstractNumId w:val="6"/>
  </w:num>
  <w:num w:numId="29" w16cid:durableId="1982424936">
    <w:abstractNumId w:val="19"/>
  </w:num>
  <w:num w:numId="30" w16cid:durableId="888341641">
    <w:abstractNumId w:val="4"/>
  </w:num>
  <w:num w:numId="31" w16cid:durableId="635993775">
    <w:abstractNumId w:val="34"/>
  </w:num>
  <w:num w:numId="32" w16cid:durableId="934752253">
    <w:abstractNumId w:val="11"/>
  </w:num>
  <w:num w:numId="33" w16cid:durableId="1462573577">
    <w:abstractNumId w:val="28"/>
  </w:num>
  <w:num w:numId="34" w16cid:durableId="1235505116">
    <w:abstractNumId w:val="13"/>
  </w:num>
  <w:num w:numId="35" w16cid:durableId="900478343">
    <w:abstractNumId w:val="2"/>
  </w:num>
  <w:num w:numId="36" w16cid:durableId="818571685">
    <w:abstractNumId w:val="1"/>
  </w:num>
  <w:num w:numId="37" w16cid:durableId="99236646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gan Dolski">
    <w15:presenceInfo w15:providerId="AD" w15:userId="S::megan.dolski@parispeaceforum.org::9efc7c23-8132-41a7-83ca-c67821b872cb"/>
  </w15:person>
  <w15:person w15:author="Adrien Abécassis">
    <w15:presenceInfo w15:providerId="AD" w15:userId="S::adrien.abecassis@parispeaceforum.org::d241b7fa-a68f-42c1-965a-0637d979d8c1"/>
  </w15:person>
  <w15:person w15:author="Mathilde Burnouf">
    <w15:presenceInfo w15:providerId="AD" w15:userId="S::Mathilde.Burnouf@gatesfoundation.org::166141cf-182f-4322-ba16-aeeb64db6c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AC"/>
    <w:rsid w:val="00000050"/>
    <w:rsid w:val="00001006"/>
    <w:rsid w:val="00001DF4"/>
    <w:rsid w:val="00001F06"/>
    <w:rsid w:val="00002111"/>
    <w:rsid w:val="0000236B"/>
    <w:rsid w:val="00003437"/>
    <w:rsid w:val="00005142"/>
    <w:rsid w:val="0000515F"/>
    <w:rsid w:val="000067E9"/>
    <w:rsid w:val="0000742B"/>
    <w:rsid w:val="0001186B"/>
    <w:rsid w:val="00011FEC"/>
    <w:rsid w:val="00012861"/>
    <w:rsid w:val="00013511"/>
    <w:rsid w:val="00014A5D"/>
    <w:rsid w:val="00015119"/>
    <w:rsid w:val="000168AA"/>
    <w:rsid w:val="000205DD"/>
    <w:rsid w:val="0002095E"/>
    <w:rsid w:val="00021AA8"/>
    <w:rsid w:val="00023883"/>
    <w:rsid w:val="00024B1B"/>
    <w:rsid w:val="00025124"/>
    <w:rsid w:val="00025FCD"/>
    <w:rsid w:val="000278BD"/>
    <w:rsid w:val="00030505"/>
    <w:rsid w:val="00030C90"/>
    <w:rsid w:val="00032746"/>
    <w:rsid w:val="00034948"/>
    <w:rsid w:val="00034BB3"/>
    <w:rsid w:val="000357F2"/>
    <w:rsid w:val="00035CE7"/>
    <w:rsid w:val="00035E54"/>
    <w:rsid w:val="00037A94"/>
    <w:rsid w:val="000411D2"/>
    <w:rsid w:val="000414C3"/>
    <w:rsid w:val="000433DB"/>
    <w:rsid w:val="00043C2C"/>
    <w:rsid w:val="0004504C"/>
    <w:rsid w:val="000459B8"/>
    <w:rsid w:val="00046981"/>
    <w:rsid w:val="00047047"/>
    <w:rsid w:val="0004794D"/>
    <w:rsid w:val="000501DE"/>
    <w:rsid w:val="00050AD1"/>
    <w:rsid w:val="00051523"/>
    <w:rsid w:val="000518DF"/>
    <w:rsid w:val="00051DEC"/>
    <w:rsid w:val="00052B0B"/>
    <w:rsid w:val="00052B33"/>
    <w:rsid w:val="00053790"/>
    <w:rsid w:val="00054601"/>
    <w:rsid w:val="000546F6"/>
    <w:rsid w:val="000547A4"/>
    <w:rsid w:val="000555C2"/>
    <w:rsid w:val="000578C5"/>
    <w:rsid w:val="00060FA1"/>
    <w:rsid w:val="00062AE3"/>
    <w:rsid w:val="0006455B"/>
    <w:rsid w:val="0006465F"/>
    <w:rsid w:val="000650F6"/>
    <w:rsid w:val="000667B8"/>
    <w:rsid w:val="0006AA0F"/>
    <w:rsid w:val="00070DB9"/>
    <w:rsid w:val="00071867"/>
    <w:rsid w:val="00071AAB"/>
    <w:rsid w:val="00072244"/>
    <w:rsid w:val="00072D1F"/>
    <w:rsid w:val="00072E71"/>
    <w:rsid w:val="00073C6D"/>
    <w:rsid w:val="00075949"/>
    <w:rsid w:val="00075DC6"/>
    <w:rsid w:val="00076291"/>
    <w:rsid w:val="00076FA8"/>
    <w:rsid w:val="000770ED"/>
    <w:rsid w:val="000777B1"/>
    <w:rsid w:val="0008021C"/>
    <w:rsid w:val="0008029E"/>
    <w:rsid w:val="0008030E"/>
    <w:rsid w:val="000818C9"/>
    <w:rsid w:val="00081AE2"/>
    <w:rsid w:val="00082EBE"/>
    <w:rsid w:val="00083BD5"/>
    <w:rsid w:val="00084EBC"/>
    <w:rsid w:val="00085FBE"/>
    <w:rsid w:val="00086FA1"/>
    <w:rsid w:val="00091CFF"/>
    <w:rsid w:val="000922C0"/>
    <w:rsid w:val="000947D1"/>
    <w:rsid w:val="00095FBE"/>
    <w:rsid w:val="00096253"/>
    <w:rsid w:val="000968DB"/>
    <w:rsid w:val="00096F01"/>
    <w:rsid w:val="000A0A21"/>
    <w:rsid w:val="000A0C87"/>
    <w:rsid w:val="000A112F"/>
    <w:rsid w:val="000A17B9"/>
    <w:rsid w:val="000A34B3"/>
    <w:rsid w:val="000A3CAE"/>
    <w:rsid w:val="000A3F5F"/>
    <w:rsid w:val="000A4363"/>
    <w:rsid w:val="000A5691"/>
    <w:rsid w:val="000A63A2"/>
    <w:rsid w:val="000A6669"/>
    <w:rsid w:val="000A7181"/>
    <w:rsid w:val="000B17C8"/>
    <w:rsid w:val="000B1EE3"/>
    <w:rsid w:val="000B24FE"/>
    <w:rsid w:val="000B4B3A"/>
    <w:rsid w:val="000B64FB"/>
    <w:rsid w:val="000B6528"/>
    <w:rsid w:val="000B671A"/>
    <w:rsid w:val="000B6728"/>
    <w:rsid w:val="000C10E9"/>
    <w:rsid w:val="000C1C38"/>
    <w:rsid w:val="000C228D"/>
    <w:rsid w:val="000C3948"/>
    <w:rsid w:val="000C40A2"/>
    <w:rsid w:val="000C4F59"/>
    <w:rsid w:val="000C54F7"/>
    <w:rsid w:val="000C6C19"/>
    <w:rsid w:val="000C7188"/>
    <w:rsid w:val="000D05EF"/>
    <w:rsid w:val="000D30D3"/>
    <w:rsid w:val="000D329E"/>
    <w:rsid w:val="000D3617"/>
    <w:rsid w:val="000D3D0B"/>
    <w:rsid w:val="000D3FCF"/>
    <w:rsid w:val="000D4490"/>
    <w:rsid w:val="000D512A"/>
    <w:rsid w:val="000E0DF7"/>
    <w:rsid w:val="000E105A"/>
    <w:rsid w:val="000E3535"/>
    <w:rsid w:val="000E4506"/>
    <w:rsid w:val="000E4940"/>
    <w:rsid w:val="000E5411"/>
    <w:rsid w:val="000E56F6"/>
    <w:rsid w:val="000E7A9B"/>
    <w:rsid w:val="000E7AF3"/>
    <w:rsid w:val="000F1C5F"/>
    <w:rsid w:val="000F1D0B"/>
    <w:rsid w:val="000F1FDF"/>
    <w:rsid w:val="000F201B"/>
    <w:rsid w:val="000F3306"/>
    <w:rsid w:val="000F4BB4"/>
    <w:rsid w:val="000F4BEF"/>
    <w:rsid w:val="000F724C"/>
    <w:rsid w:val="000F7453"/>
    <w:rsid w:val="000F7D8C"/>
    <w:rsid w:val="001015F6"/>
    <w:rsid w:val="001024DC"/>
    <w:rsid w:val="00102DF5"/>
    <w:rsid w:val="00103E34"/>
    <w:rsid w:val="0010491D"/>
    <w:rsid w:val="00104A30"/>
    <w:rsid w:val="00104A8C"/>
    <w:rsid w:val="00104EBC"/>
    <w:rsid w:val="001054E0"/>
    <w:rsid w:val="001072DA"/>
    <w:rsid w:val="00107328"/>
    <w:rsid w:val="001101BF"/>
    <w:rsid w:val="0011306E"/>
    <w:rsid w:val="001139C5"/>
    <w:rsid w:val="00113FB2"/>
    <w:rsid w:val="001140C3"/>
    <w:rsid w:val="00114180"/>
    <w:rsid w:val="00114EEC"/>
    <w:rsid w:val="00115311"/>
    <w:rsid w:val="001155E6"/>
    <w:rsid w:val="00115BD6"/>
    <w:rsid w:val="00115CBE"/>
    <w:rsid w:val="00115DB8"/>
    <w:rsid w:val="001179E5"/>
    <w:rsid w:val="00121E23"/>
    <w:rsid w:val="00122053"/>
    <w:rsid w:val="00122CC0"/>
    <w:rsid w:val="00122E57"/>
    <w:rsid w:val="001232C3"/>
    <w:rsid w:val="00124E46"/>
    <w:rsid w:val="00124F6A"/>
    <w:rsid w:val="00125326"/>
    <w:rsid w:val="001257BB"/>
    <w:rsid w:val="001260F3"/>
    <w:rsid w:val="00126F73"/>
    <w:rsid w:val="0012737E"/>
    <w:rsid w:val="001273C0"/>
    <w:rsid w:val="0012790A"/>
    <w:rsid w:val="00127E61"/>
    <w:rsid w:val="00127FFD"/>
    <w:rsid w:val="0013036A"/>
    <w:rsid w:val="00130A1B"/>
    <w:rsid w:val="00131DCE"/>
    <w:rsid w:val="001321FE"/>
    <w:rsid w:val="00132A7D"/>
    <w:rsid w:val="00132B4F"/>
    <w:rsid w:val="00134321"/>
    <w:rsid w:val="00134D57"/>
    <w:rsid w:val="0013529E"/>
    <w:rsid w:val="00135CBC"/>
    <w:rsid w:val="001365E5"/>
    <w:rsid w:val="00137774"/>
    <w:rsid w:val="00137EBD"/>
    <w:rsid w:val="00141ACB"/>
    <w:rsid w:val="00141C78"/>
    <w:rsid w:val="00141F75"/>
    <w:rsid w:val="00142502"/>
    <w:rsid w:val="00142FF6"/>
    <w:rsid w:val="00143CA0"/>
    <w:rsid w:val="0014454B"/>
    <w:rsid w:val="00146CAD"/>
    <w:rsid w:val="00147B38"/>
    <w:rsid w:val="00150240"/>
    <w:rsid w:val="00151FB2"/>
    <w:rsid w:val="00152ED9"/>
    <w:rsid w:val="001537D3"/>
    <w:rsid w:val="001542BD"/>
    <w:rsid w:val="00154AC2"/>
    <w:rsid w:val="001569E6"/>
    <w:rsid w:val="0016010D"/>
    <w:rsid w:val="001602A0"/>
    <w:rsid w:val="00160359"/>
    <w:rsid w:val="0016119C"/>
    <w:rsid w:val="00162748"/>
    <w:rsid w:val="00162EBF"/>
    <w:rsid w:val="00163361"/>
    <w:rsid w:val="00164F8A"/>
    <w:rsid w:val="001660A5"/>
    <w:rsid w:val="001679C7"/>
    <w:rsid w:val="001710CD"/>
    <w:rsid w:val="001711AE"/>
    <w:rsid w:val="00172D7E"/>
    <w:rsid w:val="0017464D"/>
    <w:rsid w:val="00176B90"/>
    <w:rsid w:val="00176DBB"/>
    <w:rsid w:val="00180036"/>
    <w:rsid w:val="00180046"/>
    <w:rsid w:val="0018010A"/>
    <w:rsid w:val="0018159E"/>
    <w:rsid w:val="0018168B"/>
    <w:rsid w:val="00182812"/>
    <w:rsid w:val="00182EA8"/>
    <w:rsid w:val="001844BA"/>
    <w:rsid w:val="00185DE7"/>
    <w:rsid w:val="00186CF4"/>
    <w:rsid w:val="001873E3"/>
    <w:rsid w:val="00191440"/>
    <w:rsid w:val="00191635"/>
    <w:rsid w:val="00192850"/>
    <w:rsid w:val="00193A98"/>
    <w:rsid w:val="0019481B"/>
    <w:rsid w:val="00194BAB"/>
    <w:rsid w:val="00196AB0"/>
    <w:rsid w:val="00196EBE"/>
    <w:rsid w:val="00196F9D"/>
    <w:rsid w:val="001A054D"/>
    <w:rsid w:val="001A086C"/>
    <w:rsid w:val="001A0E5E"/>
    <w:rsid w:val="001A1310"/>
    <w:rsid w:val="001A1556"/>
    <w:rsid w:val="001A1B04"/>
    <w:rsid w:val="001A20AD"/>
    <w:rsid w:val="001A404A"/>
    <w:rsid w:val="001A4766"/>
    <w:rsid w:val="001A4B9E"/>
    <w:rsid w:val="001A5E3C"/>
    <w:rsid w:val="001A658A"/>
    <w:rsid w:val="001A694F"/>
    <w:rsid w:val="001A6D75"/>
    <w:rsid w:val="001A7560"/>
    <w:rsid w:val="001B06B6"/>
    <w:rsid w:val="001B143E"/>
    <w:rsid w:val="001B17CC"/>
    <w:rsid w:val="001B30F2"/>
    <w:rsid w:val="001B311B"/>
    <w:rsid w:val="001B3806"/>
    <w:rsid w:val="001B3BEB"/>
    <w:rsid w:val="001B5194"/>
    <w:rsid w:val="001B6B75"/>
    <w:rsid w:val="001C0BB5"/>
    <w:rsid w:val="001C0F61"/>
    <w:rsid w:val="001C11E4"/>
    <w:rsid w:val="001C1814"/>
    <w:rsid w:val="001C280F"/>
    <w:rsid w:val="001C47D3"/>
    <w:rsid w:val="001C486E"/>
    <w:rsid w:val="001C52F7"/>
    <w:rsid w:val="001C5E8B"/>
    <w:rsid w:val="001D03A2"/>
    <w:rsid w:val="001D0407"/>
    <w:rsid w:val="001D055C"/>
    <w:rsid w:val="001D08A5"/>
    <w:rsid w:val="001D2514"/>
    <w:rsid w:val="001D547C"/>
    <w:rsid w:val="001D5EC9"/>
    <w:rsid w:val="001D6A09"/>
    <w:rsid w:val="001E05F6"/>
    <w:rsid w:val="001E1558"/>
    <w:rsid w:val="001E5743"/>
    <w:rsid w:val="001E5791"/>
    <w:rsid w:val="001E6315"/>
    <w:rsid w:val="001E6332"/>
    <w:rsid w:val="001E6BD6"/>
    <w:rsid w:val="001E71BC"/>
    <w:rsid w:val="001F01DF"/>
    <w:rsid w:val="001F0E71"/>
    <w:rsid w:val="001F2E66"/>
    <w:rsid w:val="001F53CF"/>
    <w:rsid w:val="001F5652"/>
    <w:rsid w:val="001F6119"/>
    <w:rsid w:val="001F79DD"/>
    <w:rsid w:val="00201197"/>
    <w:rsid w:val="002026B2"/>
    <w:rsid w:val="00202F2B"/>
    <w:rsid w:val="0020447A"/>
    <w:rsid w:val="00206C0A"/>
    <w:rsid w:val="002100DC"/>
    <w:rsid w:val="0021075B"/>
    <w:rsid w:val="002117F2"/>
    <w:rsid w:val="00211C3A"/>
    <w:rsid w:val="00211E23"/>
    <w:rsid w:val="002146A4"/>
    <w:rsid w:val="00214A77"/>
    <w:rsid w:val="00214C59"/>
    <w:rsid w:val="0021563B"/>
    <w:rsid w:val="00216DDC"/>
    <w:rsid w:val="002209BD"/>
    <w:rsid w:val="00223469"/>
    <w:rsid w:val="00224265"/>
    <w:rsid w:val="00224DA4"/>
    <w:rsid w:val="00225296"/>
    <w:rsid w:val="0022547C"/>
    <w:rsid w:val="00226BF5"/>
    <w:rsid w:val="00227749"/>
    <w:rsid w:val="00227AE7"/>
    <w:rsid w:val="00230094"/>
    <w:rsid w:val="002333D4"/>
    <w:rsid w:val="00233B6A"/>
    <w:rsid w:val="00235274"/>
    <w:rsid w:val="0023547E"/>
    <w:rsid w:val="002359B3"/>
    <w:rsid w:val="00235A77"/>
    <w:rsid w:val="00235CB6"/>
    <w:rsid w:val="002402A1"/>
    <w:rsid w:val="00240E97"/>
    <w:rsid w:val="00243D3B"/>
    <w:rsid w:val="0024520D"/>
    <w:rsid w:val="0024551A"/>
    <w:rsid w:val="00245E94"/>
    <w:rsid w:val="00245EB5"/>
    <w:rsid w:val="002472A4"/>
    <w:rsid w:val="00250300"/>
    <w:rsid w:val="002506BF"/>
    <w:rsid w:val="002556F5"/>
    <w:rsid w:val="00255A5C"/>
    <w:rsid w:val="00256BEA"/>
    <w:rsid w:val="00257F60"/>
    <w:rsid w:val="00262813"/>
    <w:rsid w:val="00262A44"/>
    <w:rsid w:val="00262EC6"/>
    <w:rsid w:val="002642A5"/>
    <w:rsid w:val="002652AF"/>
    <w:rsid w:val="0026630B"/>
    <w:rsid w:val="00270B56"/>
    <w:rsid w:val="002711E7"/>
    <w:rsid w:val="00271832"/>
    <w:rsid w:val="00271C31"/>
    <w:rsid w:val="00271CF4"/>
    <w:rsid w:val="002720BA"/>
    <w:rsid w:val="002721E0"/>
    <w:rsid w:val="0027257E"/>
    <w:rsid w:val="00272C93"/>
    <w:rsid w:val="00272DF4"/>
    <w:rsid w:val="00272F17"/>
    <w:rsid w:val="00273787"/>
    <w:rsid w:val="002742F7"/>
    <w:rsid w:val="002759A8"/>
    <w:rsid w:val="002762E2"/>
    <w:rsid w:val="0027668B"/>
    <w:rsid w:val="002771C8"/>
    <w:rsid w:val="00277A96"/>
    <w:rsid w:val="002813C6"/>
    <w:rsid w:val="00281494"/>
    <w:rsid w:val="002820DC"/>
    <w:rsid w:val="002843FC"/>
    <w:rsid w:val="00285A64"/>
    <w:rsid w:val="00286162"/>
    <w:rsid w:val="0028763F"/>
    <w:rsid w:val="00287A67"/>
    <w:rsid w:val="00287BAB"/>
    <w:rsid w:val="00290722"/>
    <w:rsid w:val="00291AA1"/>
    <w:rsid w:val="00292C32"/>
    <w:rsid w:val="00293428"/>
    <w:rsid w:val="00294EB1"/>
    <w:rsid w:val="002A2037"/>
    <w:rsid w:val="002A3687"/>
    <w:rsid w:val="002A37B7"/>
    <w:rsid w:val="002A4311"/>
    <w:rsid w:val="002A4D87"/>
    <w:rsid w:val="002A5A01"/>
    <w:rsid w:val="002A739B"/>
    <w:rsid w:val="002A7C77"/>
    <w:rsid w:val="002A7F1A"/>
    <w:rsid w:val="002B0493"/>
    <w:rsid w:val="002B0C11"/>
    <w:rsid w:val="002B0F5A"/>
    <w:rsid w:val="002B2FAC"/>
    <w:rsid w:val="002B61DC"/>
    <w:rsid w:val="002B62BB"/>
    <w:rsid w:val="002B79F7"/>
    <w:rsid w:val="002B7B76"/>
    <w:rsid w:val="002C03E3"/>
    <w:rsid w:val="002C1299"/>
    <w:rsid w:val="002C31E5"/>
    <w:rsid w:val="002C4311"/>
    <w:rsid w:val="002C5E06"/>
    <w:rsid w:val="002C79E1"/>
    <w:rsid w:val="002D0855"/>
    <w:rsid w:val="002D0FB0"/>
    <w:rsid w:val="002D15A5"/>
    <w:rsid w:val="002D1779"/>
    <w:rsid w:val="002D1C59"/>
    <w:rsid w:val="002D2150"/>
    <w:rsid w:val="002D4292"/>
    <w:rsid w:val="002D46D1"/>
    <w:rsid w:val="002D5111"/>
    <w:rsid w:val="002D5436"/>
    <w:rsid w:val="002D578D"/>
    <w:rsid w:val="002D65DD"/>
    <w:rsid w:val="002D680B"/>
    <w:rsid w:val="002D6DB5"/>
    <w:rsid w:val="002D796D"/>
    <w:rsid w:val="002E0F55"/>
    <w:rsid w:val="002E1898"/>
    <w:rsid w:val="002E294A"/>
    <w:rsid w:val="002E31F2"/>
    <w:rsid w:val="002E3515"/>
    <w:rsid w:val="002E494F"/>
    <w:rsid w:val="002E6DA1"/>
    <w:rsid w:val="002E7306"/>
    <w:rsid w:val="002E767B"/>
    <w:rsid w:val="002F09AC"/>
    <w:rsid w:val="002F1CB8"/>
    <w:rsid w:val="002F24D4"/>
    <w:rsid w:val="002F2740"/>
    <w:rsid w:val="002F2804"/>
    <w:rsid w:val="002F34F7"/>
    <w:rsid w:val="002F3F58"/>
    <w:rsid w:val="002F45B4"/>
    <w:rsid w:val="002F4678"/>
    <w:rsid w:val="002F506A"/>
    <w:rsid w:val="002F525C"/>
    <w:rsid w:val="002F5DD1"/>
    <w:rsid w:val="002F5E4C"/>
    <w:rsid w:val="002F66AD"/>
    <w:rsid w:val="002F7C8A"/>
    <w:rsid w:val="0030053B"/>
    <w:rsid w:val="00300CBA"/>
    <w:rsid w:val="00302D5E"/>
    <w:rsid w:val="00305720"/>
    <w:rsid w:val="0031023D"/>
    <w:rsid w:val="00310482"/>
    <w:rsid w:val="003107C9"/>
    <w:rsid w:val="00310D87"/>
    <w:rsid w:val="00311E00"/>
    <w:rsid w:val="00311F07"/>
    <w:rsid w:val="00314063"/>
    <w:rsid w:val="003151B1"/>
    <w:rsid w:val="00317043"/>
    <w:rsid w:val="00317998"/>
    <w:rsid w:val="00322FEE"/>
    <w:rsid w:val="0032405D"/>
    <w:rsid w:val="003279C8"/>
    <w:rsid w:val="00327A17"/>
    <w:rsid w:val="00330F12"/>
    <w:rsid w:val="003315CB"/>
    <w:rsid w:val="003317B6"/>
    <w:rsid w:val="003318CB"/>
    <w:rsid w:val="00331B95"/>
    <w:rsid w:val="00332BC3"/>
    <w:rsid w:val="00332FB6"/>
    <w:rsid w:val="003341C0"/>
    <w:rsid w:val="003344E1"/>
    <w:rsid w:val="003352A7"/>
    <w:rsid w:val="00335CCA"/>
    <w:rsid w:val="00336689"/>
    <w:rsid w:val="00336906"/>
    <w:rsid w:val="00340D6E"/>
    <w:rsid w:val="003412AF"/>
    <w:rsid w:val="00341DB3"/>
    <w:rsid w:val="003427AF"/>
    <w:rsid w:val="00342D25"/>
    <w:rsid w:val="00342F65"/>
    <w:rsid w:val="00344825"/>
    <w:rsid w:val="00347445"/>
    <w:rsid w:val="00347DEF"/>
    <w:rsid w:val="0035002C"/>
    <w:rsid w:val="00350C13"/>
    <w:rsid w:val="0035143F"/>
    <w:rsid w:val="00353BA5"/>
    <w:rsid w:val="00353C53"/>
    <w:rsid w:val="00355190"/>
    <w:rsid w:val="00355262"/>
    <w:rsid w:val="00355A0D"/>
    <w:rsid w:val="003634EC"/>
    <w:rsid w:val="00363FAA"/>
    <w:rsid w:val="003649E5"/>
    <w:rsid w:val="00365A32"/>
    <w:rsid w:val="0036719F"/>
    <w:rsid w:val="00367287"/>
    <w:rsid w:val="00367334"/>
    <w:rsid w:val="0037136E"/>
    <w:rsid w:val="0037146B"/>
    <w:rsid w:val="003718EF"/>
    <w:rsid w:val="00373A48"/>
    <w:rsid w:val="00373BC8"/>
    <w:rsid w:val="00374242"/>
    <w:rsid w:val="00374D2A"/>
    <w:rsid w:val="00375046"/>
    <w:rsid w:val="00375688"/>
    <w:rsid w:val="0037634C"/>
    <w:rsid w:val="003767D8"/>
    <w:rsid w:val="00376826"/>
    <w:rsid w:val="003773A4"/>
    <w:rsid w:val="003779E0"/>
    <w:rsid w:val="00380C85"/>
    <w:rsid w:val="00381922"/>
    <w:rsid w:val="00382662"/>
    <w:rsid w:val="00382793"/>
    <w:rsid w:val="00382DAD"/>
    <w:rsid w:val="00384B33"/>
    <w:rsid w:val="00384B7B"/>
    <w:rsid w:val="0039124B"/>
    <w:rsid w:val="00391BAC"/>
    <w:rsid w:val="00391E40"/>
    <w:rsid w:val="0039242F"/>
    <w:rsid w:val="00392E70"/>
    <w:rsid w:val="00392F61"/>
    <w:rsid w:val="003938E8"/>
    <w:rsid w:val="00394705"/>
    <w:rsid w:val="00394716"/>
    <w:rsid w:val="00395066"/>
    <w:rsid w:val="00395A9E"/>
    <w:rsid w:val="00395D5B"/>
    <w:rsid w:val="003960D5"/>
    <w:rsid w:val="0039637C"/>
    <w:rsid w:val="00397EBB"/>
    <w:rsid w:val="003A1037"/>
    <w:rsid w:val="003A21D1"/>
    <w:rsid w:val="003A2FC6"/>
    <w:rsid w:val="003A4620"/>
    <w:rsid w:val="003A5C27"/>
    <w:rsid w:val="003A613F"/>
    <w:rsid w:val="003A6847"/>
    <w:rsid w:val="003A747D"/>
    <w:rsid w:val="003B30BC"/>
    <w:rsid w:val="003B353D"/>
    <w:rsid w:val="003B50F3"/>
    <w:rsid w:val="003B5B55"/>
    <w:rsid w:val="003B6A50"/>
    <w:rsid w:val="003B6AD3"/>
    <w:rsid w:val="003B7652"/>
    <w:rsid w:val="003B7DFF"/>
    <w:rsid w:val="003C0D86"/>
    <w:rsid w:val="003C1F5E"/>
    <w:rsid w:val="003C22E7"/>
    <w:rsid w:val="003C27A9"/>
    <w:rsid w:val="003C30AC"/>
    <w:rsid w:val="003C3ADB"/>
    <w:rsid w:val="003C3B31"/>
    <w:rsid w:val="003C4CAB"/>
    <w:rsid w:val="003C5D08"/>
    <w:rsid w:val="003C5D67"/>
    <w:rsid w:val="003C686A"/>
    <w:rsid w:val="003C760D"/>
    <w:rsid w:val="003D0E5F"/>
    <w:rsid w:val="003D103A"/>
    <w:rsid w:val="003D1608"/>
    <w:rsid w:val="003D49AD"/>
    <w:rsid w:val="003D4B8D"/>
    <w:rsid w:val="003D5010"/>
    <w:rsid w:val="003D57E5"/>
    <w:rsid w:val="003E016D"/>
    <w:rsid w:val="003E04B4"/>
    <w:rsid w:val="003E0DD2"/>
    <w:rsid w:val="003E1A10"/>
    <w:rsid w:val="003E4513"/>
    <w:rsid w:val="003E58B2"/>
    <w:rsid w:val="003E59AB"/>
    <w:rsid w:val="003E5B9E"/>
    <w:rsid w:val="003E604F"/>
    <w:rsid w:val="003E618C"/>
    <w:rsid w:val="003E6561"/>
    <w:rsid w:val="003E74B2"/>
    <w:rsid w:val="003F20C9"/>
    <w:rsid w:val="003F2335"/>
    <w:rsid w:val="003F43F9"/>
    <w:rsid w:val="003F4A5B"/>
    <w:rsid w:val="003F4BAA"/>
    <w:rsid w:val="003F690E"/>
    <w:rsid w:val="003F7C52"/>
    <w:rsid w:val="0040104B"/>
    <w:rsid w:val="004019F0"/>
    <w:rsid w:val="00401A2A"/>
    <w:rsid w:val="0040372A"/>
    <w:rsid w:val="00404360"/>
    <w:rsid w:val="00405ABF"/>
    <w:rsid w:val="00406B2F"/>
    <w:rsid w:val="00406CA0"/>
    <w:rsid w:val="00406E71"/>
    <w:rsid w:val="00410CB0"/>
    <w:rsid w:val="0041148F"/>
    <w:rsid w:val="0041155A"/>
    <w:rsid w:val="004127CD"/>
    <w:rsid w:val="00412968"/>
    <w:rsid w:val="00413F3B"/>
    <w:rsid w:val="004150F5"/>
    <w:rsid w:val="00415ABF"/>
    <w:rsid w:val="00415B5B"/>
    <w:rsid w:val="00415DF3"/>
    <w:rsid w:val="00416764"/>
    <w:rsid w:val="0041690B"/>
    <w:rsid w:val="004202A5"/>
    <w:rsid w:val="00421204"/>
    <w:rsid w:val="00422F22"/>
    <w:rsid w:val="00423E9E"/>
    <w:rsid w:val="004276C4"/>
    <w:rsid w:val="00433D33"/>
    <w:rsid w:val="004354A1"/>
    <w:rsid w:val="0043575F"/>
    <w:rsid w:val="004408F0"/>
    <w:rsid w:val="00441163"/>
    <w:rsid w:val="00443111"/>
    <w:rsid w:val="00446C30"/>
    <w:rsid w:val="0044768F"/>
    <w:rsid w:val="00450764"/>
    <w:rsid w:val="00450970"/>
    <w:rsid w:val="00452E6E"/>
    <w:rsid w:val="00453BB8"/>
    <w:rsid w:val="00454ABE"/>
    <w:rsid w:val="00454F13"/>
    <w:rsid w:val="004563D0"/>
    <w:rsid w:val="0045640E"/>
    <w:rsid w:val="00456650"/>
    <w:rsid w:val="00456A79"/>
    <w:rsid w:val="004605C9"/>
    <w:rsid w:val="00461B77"/>
    <w:rsid w:val="00461E95"/>
    <w:rsid w:val="00463B34"/>
    <w:rsid w:val="00463F49"/>
    <w:rsid w:val="0046551A"/>
    <w:rsid w:val="004679AB"/>
    <w:rsid w:val="00470B78"/>
    <w:rsid w:val="00471793"/>
    <w:rsid w:val="004719B6"/>
    <w:rsid w:val="00471B29"/>
    <w:rsid w:val="004721E5"/>
    <w:rsid w:val="0047543E"/>
    <w:rsid w:val="00475598"/>
    <w:rsid w:val="004759B2"/>
    <w:rsid w:val="0047781A"/>
    <w:rsid w:val="00481163"/>
    <w:rsid w:val="0048136F"/>
    <w:rsid w:val="0048175B"/>
    <w:rsid w:val="00482302"/>
    <w:rsid w:val="004829C5"/>
    <w:rsid w:val="00483E92"/>
    <w:rsid w:val="00484BE8"/>
    <w:rsid w:val="00484D77"/>
    <w:rsid w:val="00484E6F"/>
    <w:rsid w:val="00485387"/>
    <w:rsid w:val="00485DA9"/>
    <w:rsid w:val="004868D9"/>
    <w:rsid w:val="004876D6"/>
    <w:rsid w:val="0048779F"/>
    <w:rsid w:val="00487CBC"/>
    <w:rsid w:val="004902C3"/>
    <w:rsid w:val="0049109F"/>
    <w:rsid w:val="00491B3B"/>
    <w:rsid w:val="00492DD4"/>
    <w:rsid w:val="00493EE4"/>
    <w:rsid w:val="00493EEC"/>
    <w:rsid w:val="00495426"/>
    <w:rsid w:val="00497CA0"/>
    <w:rsid w:val="00497DF7"/>
    <w:rsid w:val="004A3E8A"/>
    <w:rsid w:val="004A417D"/>
    <w:rsid w:val="004A424E"/>
    <w:rsid w:val="004A4C21"/>
    <w:rsid w:val="004A6D6F"/>
    <w:rsid w:val="004A70C1"/>
    <w:rsid w:val="004A7E0D"/>
    <w:rsid w:val="004B0452"/>
    <w:rsid w:val="004B0D35"/>
    <w:rsid w:val="004B4271"/>
    <w:rsid w:val="004B4EA8"/>
    <w:rsid w:val="004B5B99"/>
    <w:rsid w:val="004B651A"/>
    <w:rsid w:val="004B6C89"/>
    <w:rsid w:val="004B6F5F"/>
    <w:rsid w:val="004B7068"/>
    <w:rsid w:val="004B7650"/>
    <w:rsid w:val="004C05D7"/>
    <w:rsid w:val="004C0A07"/>
    <w:rsid w:val="004C4630"/>
    <w:rsid w:val="004C55B9"/>
    <w:rsid w:val="004C5C10"/>
    <w:rsid w:val="004C78D5"/>
    <w:rsid w:val="004C7A0E"/>
    <w:rsid w:val="004D14AE"/>
    <w:rsid w:val="004D2A87"/>
    <w:rsid w:val="004D3A49"/>
    <w:rsid w:val="004D51B2"/>
    <w:rsid w:val="004D61EA"/>
    <w:rsid w:val="004D7D92"/>
    <w:rsid w:val="004E0B6F"/>
    <w:rsid w:val="004E0B7F"/>
    <w:rsid w:val="004E1321"/>
    <w:rsid w:val="004E1698"/>
    <w:rsid w:val="004E288D"/>
    <w:rsid w:val="004E57A4"/>
    <w:rsid w:val="004E667D"/>
    <w:rsid w:val="004F1DB8"/>
    <w:rsid w:val="004F2578"/>
    <w:rsid w:val="004F3081"/>
    <w:rsid w:val="004F4F2A"/>
    <w:rsid w:val="004F59CE"/>
    <w:rsid w:val="004F7630"/>
    <w:rsid w:val="00500231"/>
    <w:rsid w:val="00500671"/>
    <w:rsid w:val="00500EB6"/>
    <w:rsid w:val="0050104E"/>
    <w:rsid w:val="005010D0"/>
    <w:rsid w:val="00502855"/>
    <w:rsid w:val="005036CD"/>
    <w:rsid w:val="00503965"/>
    <w:rsid w:val="00504360"/>
    <w:rsid w:val="0050765D"/>
    <w:rsid w:val="005108DF"/>
    <w:rsid w:val="005119F7"/>
    <w:rsid w:val="00511E31"/>
    <w:rsid w:val="005128C5"/>
    <w:rsid w:val="0051409A"/>
    <w:rsid w:val="00515A6C"/>
    <w:rsid w:val="00516AF3"/>
    <w:rsid w:val="00517ACB"/>
    <w:rsid w:val="00517F1F"/>
    <w:rsid w:val="005210C1"/>
    <w:rsid w:val="00521DAE"/>
    <w:rsid w:val="005228D6"/>
    <w:rsid w:val="00522C1A"/>
    <w:rsid w:val="00523065"/>
    <w:rsid w:val="00523870"/>
    <w:rsid w:val="0052513B"/>
    <w:rsid w:val="00525A9B"/>
    <w:rsid w:val="005264AB"/>
    <w:rsid w:val="00527D89"/>
    <w:rsid w:val="00533FFF"/>
    <w:rsid w:val="00534522"/>
    <w:rsid w:val="005352BF"/>
    <w:rsid w:val="00535EFB"/>
    <w:rsid w:val="00536676"/>
    <w:rsid w:val="00540369"/>
    <w:rsid w:val="00540501"/>
    <w:rsid w:val="00540EB2"/>
    <w:rsid w:val="0054215E"/>
    <w:rsid w:val="005426DA"/>
    <w:rsid w:val="00542B74"/>
    <w:rsid w:val="00545A04"/>
    <w:rsid w:val="00545D28"/>
    <w:rsid w:val="00546D5B"/>
    <w:rsid w:val="0054713D"/>
    <w:rsid w:val="00547FE1"/>
    <w:rsid w:val="0055010C"/>
    <w:rsid w:val="00550763"/>
    <w:rsid w:val="00550EC4"/>
    <w:rsid w:val="00550EE6"/>
    <w:rsid w:val="00551573"/>
    <w:rsid w:val="00551FAD"/>
    <w:rsid w:val="00552D44"/>
    <w:rsid w:val="005573DA"/>
    <w:rsid w:val="0055744E"/>
    <w:rsid w:val="005579DE"/>
    <w:rsid w:val="005605C4"/>
    <w:rsid w:val="00560858"/>
    <w:rsid w:val="00561D2D"/>
    <w:rsid w:val="00562856"/>
    <w:rsid w:val="00562C98"/>
    <w:rsid w:val="005640E4"/>
    <w:rsid w:val="0056483B"/>
    <w:rsid w:val="00565AB6"/>
    <w:rsid w:val="00565CD4"/>
    <w:rsid w:val="00567964"/>
    <w:rsid w:val="0057224D"/>
    <w:rsid w:val="00572B6B"/>
    <w:rsid w:val="00572D9E"/>
    <w:rsid w:val="005736A7"/>
    <w:rsid w:val="00573BF0"/>
    <w:rsid w:val="00573E48"/>
    <w:rsid w:val="0057495F"/>
    <w:rsid w:val="00575771"/>
    <w:rsid w:val="005758E2"/>
    <w:rsid w:val="005769DD"/>
    <w:rsid w:val="005772BD"/>
    <w:rsid w:val="00577EAA"/>
    <w:rsid w:val="00580B94"/>
    <w:rsid w:val="00581171"/>
    <w:rsid w:val="00581A7B"/>
    <w:rsid w:val="00581B37"/>
    <w:rsid w:val="005848BA"/>
    <w:rsid w:val="0058535C"/>
    <w:rsid w:val="00585ADE"/>
    <w:rsid w:val="0058729E"/>
    <w:rsid w:val="0058789D"/>
    <w:rsid w:val="005908AE"/>
    <w:rsid w:val="00591127"/>
    <w:rsid w:val="00592304"/>
    <w:rsid w:val="00592C91"/>
    <w:rsid w:val="00592FCE"/>
    <w:rsid w:val="005949F8"/>
    <w:rsid w:val="00594EDD"/>
    <w:rsid w:val="00595089"/>
    <w:rsid w:val="00597957"/>
    <w:rsid w:val="00597EF8"/>
    <w:rsid w:val="005A029B"/>
    <w:rsid w:val="005A1246"/>
    <w:rsid w:val="005A2105"/>
    <w:rsid w:val="005A266B"/>
    <w:rsid w:val="005A4B99"/>
    <w:rsid w:val="005A4CE8"/>
    <w:rsid w:val="005A63C3"/>
    <w:rsid w:val="005A6B3E"/>
    <w:rsid w:val="005A6BDB"/>
    <w:rsid w:val="005A7A55"/>
    <w:rsid w:val="005A7B1E"/>
    <w:rsid w:val="005A7D59"/>
    <w:rsid w:val="005B11BF"/>
    <w:rsid w:val="005B2167"/>
    <w:rsid w:val="005B2872"/>
    <w:rsid w:val="005B2906"/>
    <w:rsid w:val="005B2ECA"/>
    <w:rsid w:val="005B3F65"/>
    <w:rsid w:val="005B4A87"/>
    <w:rsid w:val="005B4BE0"/>
    <w:rsid w:val="005B5179"/>
    <w:rsid w:val="005B7BBE"/>
    <w:rsid w:val="005C0474"/>
    <w:rsid w:val="005C07CE"/>
    <w:rsid w:val="005C1AC7"/>
    <w:rsid w:val="005C2217"/>
    <w:rsid w:val="005C23AD"/>
    <w:rsid w:val="005C60DE"/>
    <w:rsid w:val="005C698A"/>
    <w:rsid w:val="005C6B58"/>
    <w:rsid w:val="005C7BB1"/>
    <w:rsid w:val="005C7F3F"/>
    <w:rsid w:val="005D0A7A"/>
    <w:rsid w:val="005D14BD"/>
    <w:rsid w:val="005D14C4"/>
    <w:rsid w:val="005D15F6"/>
    <w:rsid w:val="005D3165"/>
    <w:rsid w:val="005D3E7D"/>
    <w:rsid w:val="005D6251"/>
    <w:rsid w:val="005D6943"/>
    <w:rsid w:val="005D6C97"/>
    <w:rsid w:val="005D6D26"/>
    <w:rsid w:val="005D7927"/>
    <w:rsid w:val="005D79B3"/>
    <w:rsid w:val="005E0B5A"/>
    <w:rsid w:val="005E318D"/>
    <w:rsid w:val="005E3869"/>
    <w:rsid w:val="005E4382"/>
    <w:rsid w:val="005E6473"/>
    <w:rsid w:val="005E6A4B"/>
    <w:rsid w:val="005E7100"/>
    <w:rsid w:val="005E789B"/>
    <w:rsid w:val="005E7ECF"/>
    <w:rsid w:val="005F093E"/>
    <w:rsid w:val="005F0B5F"/>
    <w:rsid w:val="005F11FA"/>
    <w:rsid w:val="005F26CC"/>
    <w:rsid w:val="005F2CCB"/>
    <w:rsid w:val="005F3767"/>
    <w:rsid w:val="005F4AEA"/>
    <w:rsid w:val="005F4FE2"/>
    <w:rsid w:val="005F5761"/>
    <w:rsid w:val="005F7053"/>
    <w:rsid w:val="005F7629"/>
    <w:rsid w:val="005F7C29"/>
    <w:rsid w:val="00600E78"/>
    <w:rsid w:val="0060546C"/>
    <w:rsid w:val="00605AEF"/>
    <w:rsid w:val="00605BE1"/>
    <w:rsid w:val="006068BD"/>
    <w:rsid w:val="006068CB"/>
    <w:rsid w:val="00606EBA"/>
    <w:rsid w:val="006117AC"/>
    <w:rsid w:val="00615376"/>
    <w:rsid w:val="00617AE5"/>
    <w:rsid w:val="00617BBF"/>
    <w:rsid w:val="00617FC0"/>
    <w:rsid w:val="006206FF"/>
    <w:rsid w:val="006209F8"/>
    <w:rsid w:val="00621B3D"/>
    <w:rsid w:val="00621BEF"/>
    <w:rsid w:val="006229D3"/>
    <w:rsid w:val="00623314"/>
    <w:rsid w:val="00623716"/>
    <w:rsid w:val="00624017"/>
    <w:rsid w:val="00624280"/>
    <w:rsid w:val="00624437"/>
    <w:rsid w:val="00624BB7"/>
    <w:rsid w:val="00624FAA"/>
    <w:rsid w:val="0062684C"/>
    <w:rsid w:val="00627D2D"/>
    <w:rsid w:val="00627DBA"/>
    <w:rsid w:val="00631665"/>
    <w:rsid w:val="00632C16"/>
    <w:rsid w:val="00632DC1"/>
    <w:rsid w:val="0063328D"/>
    <w:rsid w:val="00633F18"/>
    <w:rsid w:val="00636709"/>
    <w:rsid w:val="00636C1B"/>
    <w:rsid w:val="00640228"/>
    <w:rsid w:val="00640A9A"/>
    <w:rsid w:val="00642D62"/>
    <w:rsid w:val="00643442"/>
    <w:rsid w:val="00643B6E"/>
    <w:rsid w:val="00644D15"/>
    <w:rsid w:val="00645235"/>
    <w:rsid w:val="00646123"/>
    <w:rsid w:val="00646246"/>
    <w:rsid w:val="00646A4A"/>
    <w:rsid w:val="006471B4"/>
    <w:rsid w:val="00654D26"/>
    <w:rsid w:val="00654FF3"/>
    <w:rsid w:val="006560C4"/>
    <w:rsid w:val="006572C3"/>
    <w:rsid w:val="00657529"/>
    <w:rsid w:val="00660999"/>
    <w:rsid w:val="00660B0B"/>
    <w:rsid w:val="00661751"/>
    <w:rsid w:val="006619A6"/>
    <w:rsid w:val="006625E8"/>
    <w:rsid w:val="006629E8"/>
    <w:rsid w:val="0066368A"/>
    <w:rsid w:val="00663DB1"/>
    <w:rsid w:val="00667360"/>
    <w:rsid w:val="00667D7A"/>
    <w:rsid w:val="00670890"/>
    <w:rsid w:val="006708A3"/>
    <w:rsid w:val="00671689"/>
    <w:rsid w:val="00671DE0"/>
    <w:rsid w:val="00672725"/>
    <w:rsid w:val="00674891"/>
    <w:rsid w:val="00674FED"/>
    <w:rsid w:val="006756CE"/>
    <w:rsid w:val="00676295"/>
    <w:rsid w:val="00676EC0"/>
    <w:rsid w:val="00677FD3"/>
    <w:rsid w:val="00681131"/>
    <w:rsid w:val="00681DC2"/>
    <w:rsid w:val="00682721"/>
    <w:rsid w:val="00682C4A"/>
    <w:rsid w:val="00682F87"/>
    <w:rsid w:val="00684A82"/>
    <w:rsid w:val="00684B76"/>
    <w:rsid w:val="00685AEA"/>
    <w:rsid w:val="00687772"/>
    <w:rsid w:val="0069172A"/>
    <w:rsid w:val="00692092"/>
    <w:rsid w:val="00692740"/>
    <w:rsid w:val="00692BE4"/>
    <w:rsid w:val="00692F48"/>
    <w:rsid w:val="006938B7"/>
    <w:rsid w:val="006952EE"/>
    <w:rsid w:val="00695BC0"/>
    <w:rsid w:val="00696F9F"/>
    <w:rsid w:val="006A20C3"/>
    <w:rsid w:val="006A417D"/>
    <w:rsid w:val="006A50B4"/>
    <w:rsid w:val="006A70FB"/>
    <w:rsid w:val="006A799C"/>
    <w:rsid w:val="006B0251"/>
    <w:rsid w:val="006B1521"/>
    <w:rsid w:val="006B3109"/>
    <w:rsid w:val="006B46BE"/>
    <w:rsid w:val="006B50AC"/>
    <w:rsid w:val="006B50BC"/>
    <w:rsid w:val="006B5BEC"/>
    <w:rsid w:val="006B5D3C"/>
    <w:rsid w:val="006B6D9C"/>
    <w:rsid w:val="006C226B"/>
    <w:rsid w:val="006C2B4B"/>
    <w:rsid w:val="006C3B52"/>
    <w:rsid w:val="006C55CA"/>
    <w:rsid w:val="006C56B5"/>
    <w:rsid w:val="006C69B2"/>
    <w:rsid w:val="006C6C2D"/>
    <w:rsid w:val="006C79BA"/>
    <w:rsid w:val="006C7DAA"/>
    <w:rsid w:val="006D110F"/>
    <w:rsid w:val="006D13AB"/>
    <w:rsid w:val="006D1EDA"/>
    <w:rsid w:val="006D243E"/>
    <w:rsid w:val="006D3E29"/>
    <w:rsid w:val="006D416B"/>
    <w:rsid w:val="006D4B2A"/>
    <w:rsid w:val="006D4F59"/>
    <w:rsid w:val="006D523D"/>
    <w:rsid w:val="006D6125"/>
    <w:rsid w:val="006D6628"/>
    <w:rsid w:val="006D67CD"/>
    <w:rsid w:val="006E2A66"/>
    <w:rsid w:val="006E43FB"/>
    <w:rsid w:val="006E50FC"/>
    <w:rsid w:val="006E5D9A"/>
    <w:rsid w:val="006E7DC3"/>
    <w:rsid w:val="006E7FD7"/>
    <w:rsid w:val="006F2FE5"/>
    <w:rsid w:val="006F355B"/>
    <w:rsid w:val="006F49E6"/>
    <w:rsid w:val="006F68F7"/>
    <w:rsid w:val="006F6E9C"/>
    <w:rsid w:val="006F73AC"/>
    <w:rsid w:val="00700940"/>
    <w:rsid w:val="00701A79"/>
    <w:rsid w:val="00702A51"/>
    <w:rsid w:val="007041BF"/>
    <w:rsid w:val="00705704"/>
    <w:rsid w:val="00705E9B"/>
    <w:rsid w:val="007069AC"/>
    <w:rsid w:val="00706A19"/>
    <w:rsid w:val="00706D32"/>
    <w:rsid w:val="007071C2"/>
    <w:rsid w:val="00710528"/>
    <w:rsid w:val="007119F9"/>
    <w:rsid w:val="007123F7"/>
    <w:rsid w:val="007138BE"/>
    <w:rsid w:val="007139B6"/>
    <w:rsid w:val="00714006"/>
    <w:rsid w:val="0071494A"/>
    <w:rsid w:val="0071678B"/>
    <w:rsid w:val="007169AA"/>
    <w:rsid w:val="00716C6A"/>
    <w:rsid w:val="00716FAA"/>
    <w:rsid w:val="00717E84"/>
    <w:rsid w:val="0072089F"/>
    <w:rsid w:val="00722514"/>
    <w:rsid w:val="00722A3D"/>
    <w:rsid w:val="00723CC1"/>
    <w:rsid w:val="00725B76"/>
    <w:rsid w:val="007266E4"/>
    <w:rsid w:val="00727129"/>
    <w:rsid w:val="00731539"/>
    <w:rsid w:val="00732F29"/>
    <w:rsid w:val="00735068"/>
    <w:rsid w:val="00735B4C"/>
    <w:rsid w:val="00736090"/>
    <w:rsid w:val="007362CA"/>
    <w:rsid w:val="007377FC"/>
    <w:rsid w:val="00740090"/>
    <w:rsid w:val="00740196"/>
    <w:rsid w:val="00740DC0"/>
    <w:rsid w:val="0074122A"/>
    <w:rsid w:val="00741F7B"/>
    <w:rsid w:val="00742699"/>
    <w:rsid w:val="00743C60"/>
    <w:rsid w:val="00743F93"/>
    <w:rsid w:val="00747718"/>
    <w:rsid w:val="0075167C"/>
    <w:rsid w:val="00752EC8"/>
    <w:rsid w:val="00754FEA"/>
    <w:rsid w:val="0075621D"/>
    <w:rsid w:val="00756B60"/>
    <w:rsid w:val="00757323"/>
    <w:rsid w:val="00757D7E"/>
    <w:rsid w:val="00757E4F"/>
    <w:rsid w:val="007607F2"/>
    <w:rsid w:val="00761D22"/>
    <w:rsid w:val="00762C2D"/>
    <w:rsid w:val="00762E6C"/>
    <w:rsid w:val="00762FA9"/>
    <w:rsid w:val="00763B3E"/>
    <w:rsid w:val="00763C1F"/>
    <w:rsid w:val="00763C3E"/>
    <w:rsid w:val="00763E8F"/>
    <w:rsid w:val="00764249"/>
    <w:rsid w:val="0076430F"/>
    <w:rsid w:val="00764414"/>
    <w:rsid w:val="007651AF"/>
    <w:rsid w:val="007656FD"/>
    <w:rsid w:val="00765C92"/>
    <w:rsid w:val="00766617"/>
    <w:rsid w:val="00771166"/>
    <w:rsid w:val="00772C2E"/>
    <w:rsid w:val="00772D01"/>
    <w:rsid w:val="00773868"/>
    <w:rsid w:val="007740A1"/>
    <w:rsid w:val="00775B08"/>
    <w:rsid w:val="007779AE"/>
    <w:rsid w:val="00777C0F"/>
    <w:rsid w:val="00780340"/>
    <w:rsid w:val="00780540"/>
    <w:rsid w:val="00784CDE"/>
    <w:rsid w:val="00785267"/>
    <w:rsid w:val="00787C5A"/>
    <w:rsid w:val="00787DC0"/>
    <w:rsid w:val="00790D2D"/>
    <w:rsid w:val="007924D4"/>
    <w:rsid w:val="00792C64"/>
    <w:rsid w:val="00794571"/>
    <w:rsid w:val="00794FC9"/>
    <w:rsid w:val="00795411"/>
    <w:rsid w:val="00795886"/>
    <w:rsid w:val="00796157"/>
    <w:rsid w:val="007978DF"/>
    <w:rsid w:val="007A0554"/>
    <w:rsid w:val="007A0A4E"/>
    <w:rsid w:val="007A0A88"/>
    <w:rsid w:val="007A0D1F"/>
    <w:rsid w:val="007A0E5E"/>
    <w:rsid w:val="007A2C61"/>
    <w:rsid w:val="007A3FD8"/>
    <w:rsid w:val="007A4B0B"/>
    <w:rsid w:val="007A5E20"/>
    <w:rsid w:val="007A620E"/>
    <w:rsid w:val="007A628C"/>
    <w:rsid w:val="007A74E6"/>
    <w:rsid w:val="007A7E0F"/>
    <w:rsid w:val="007B11E0"/>
    <w:rsid w:val="007B220A"/>
    <w:rsid w:val="007B2FB6"/>
    <w:rsid w:val="007B47F2"/>
    <w:rsid w:val="007B4A3A"/>
    <w:rsid w:val="007B50D5"/>
    <w:rsid w:val="007B5998"/>
    <w:rsid w:val="007B7DAD"/>
    <w:rsid w:val="007C16FE"/>
    <w:rsid w:val="007C183D"/>
    <w:rsid w:val="007C301F"/>
    <w:rsid w:val="007C4210"/>
    <w:rsid w:val="007C550D"/>
    <w:rsid w:val="007C75B6"/>
    <w:rsid w:val="007D0305"/>
    <w:rsid w:val="007D0662"/>
    <w:rsid w:val="007D071D"/>
    <w:rsid w:val="007D0B5D"/>
    <w:rsid w:val="007D2F67"/>
    <w:rsid w:val="007D3FF5"/>
    <w:rsid w:val="007D4336"/>
    <w:rsid w:val="007D44B9"/>
    <w:rsid w:val="007D44F6"/>
    <w:rsid w:val="007D5EA8"/>
    <w:rsid w:val="007D677D"/>
    <w:rsid w:val="007D6CD7"/>
    <w:rsid w:val="007D70D4"/>
    <w:rsid w:val="007D76E6"/>
    <w:rsid w:val="007D7FB3"/>
    <w:rsid w:val="007E0397"/>
    <w:rsid w:val="007E1A5B"/>
    <w:rsid w:val="007E380D"/>
    <w:rsid w:val="007E3E18"/>
    <w:rsid w:val="007E555D"/>
    <w:rsid w:val="007E5800"/>
    <w:rsid w:val="007E5CAC"/>
    <w:rsid w:val="007E665F"/>
    <w:rsid w:val="007E71F2"/>
    <w:rsid w:val="007E79E3"/>
    <w:rsid w:val="007E7C3A"/>
    <w:rsid w:val="007F0F37"/>
    <w:rsid w:val="007F2564"/>
    <w:rsid w:val="007F297C"/>
    <w:rsid w:val="007F3057"/>
    <w:rsid w:val="007F357C"/>
    <w:rsid w:val="007F3D38"/>
    <w:rsid w:val="007F3F1C"/>
    <w:rsid w:val="007F4115"/>
    <w:rsid w:val="007F4FF4"/>
    <w:rsid w:val="007F524D"/>
    <w:rsid w:val="007F6A28"/>
    <w:rsid w:val="007F6E71"/>
    <w:rsid w:val="007F6FA8"/>
    <w:rsid w:val="007F74C7"/>
    <w:rsid w:val="007F764A"/>
    <w:rsid w:val="007F7D09"/>
    <w:rsid w:val="007F7DFA"/>
    <w:rsid w:val="008002A6"/>
    <w:rsid w:val="00800C2B"/>
    <w:rsid w:val="0080180F"/>
    <w:rsid w:val="00802049"/>
    <w:rsid w:val="0080223F"/>
    <w:rsid w:val="00804BF4"/>
    <w:rsid w:val="00804C10"/>
    <w:rsid w:val="00804D94"/>
    <w:rsid w:val="008052A6"/>
    <w:rsid w:val="00805D0F"/>
    <w:rsid w:val="008065B9"/>
    <w:rsid w:val="00806DB4"/>
    <w:rsid w:val="00806FD8"/>
    <w:rsid w:val="008072CE"/>
    <w:rsid w:val="00807A69"/>
    <w:rsid w:val="00807BB0"/>
    <w:rsid w:val="0081042D"/>
    <w:rsid w:val="008105D5"/>
    <w:rsid w:val="0081178F"/>
    <w:rsid w:val="0081356B"/>
    <w:rsid w:val="008136E1"/>
    <w:rsid w:val="00813EDE"/>
    <w:rsid w:val="008141BC"/>
    <w:rsid w:val="00814548"/>
    <w:rsid w:val="00814A82"/>
    <w:rsid w:val="00814E55"/>
    <w:rsid w:val="00815D3B"/>
    <w:rsid w:val="008168C2"/>
    <w:rsid w:val="0081797B"/>
    <w:rsid w:val="00817EDE"/>
    <w:rsid w:val="00822447"/>
    <w:rsid w:val="0082403A"/>
    <w:rsid w:val="0082419D"/>
    <w:rsid w:val="00824376"/>
    <w:rsid w:val="00824F0D"/>
    <w:rsid w:val="00825AB2"/>
    <w:rsid w:val="00826175"/>
    <w:rsid w:val="00826795"/>
    <w:rsid w:val="0082698D"/>
    <w:rsid w:val="00826D23"/>
    <w:rsid w:val="00827429"/>
    <w:rsid w:val="00827A8A"/>
    <w:rsid w:val="008315DC"/>
    <w:rsid w:val="00831E0B"/>
    <w:rsid w:val="00831FE7"/>
    <w:rsid w:val="00832122"/>
    <w:rsid w:val="00833F2F"/>
    <w:rsid w:val="0083479D"/>
    <w:rsid w:val="008351B1"/>
    <w:rsid w:val="00836934"/>
    <w:rsid w:val="00841064"/>
    <w:rsid w:val="00841168"/>
    <w:rsid w:val="008417E8"/>
    <w:rsid w:val="00841EE4"/>
    <w:rsid w:val="00842409"/>
    <w:rsid w:val="00842517"/>
    <w:rsid w:val="00844B28"/>
    <w:rsid w:val="0084696C"/>
    <w:rsid w:val="00847972"/>
    <w:rsid w:val="00851CF3"/>
    <w:rsid w:val="00852A3A"/>
    <w:rsid w:val="00854AEA"/>
    <w:rsid w:val="00854F53"/>
    <w:rsid w:val="0085555B"/>
    <w:rsid w:val="00856456"/>
    <w:rsid w:val="00857327"/>
    <w:rsid w:val="0086050A"/>
    <w:rsid w:val="008608A1"/>
    <w:rsid w:val="00861253"/>
    <w:rsid w:val="00864539"/>
    <w:rsid w:val="00864AA9"/>
    <w:rsid w:val="0086509A"/>
    <w:rsid w:val="00865A00"/>
    <w:rsid w:val="00866D92"/>
    <w:rsid w:val="00866E80"/>
    <w:rsid w:val="00866E94"/>
    <w:rsid w:val="00870507"/>
    <w:rsid w:val="0087094E"/>
    <w:rsid w:val="00870A77"/>
    <w:rsid w:val="00870A89"/>
    <w:rsid w:val="008737A7"/>
    <w:rsid w:val="0087468C"/>
    <w:rsid w:val="00874832"/>
    <w:rsid w:val="00874E88"/>
    <w:rsid w:val="00875D8D"/>
    <w:rsid w:val="00877226"/>
    <w:rsid w:val="00877378"/>
    <w:rsid w:val="00882969"/>
    <w:rsid w:val="00883314"/>
    <w:rsid w:val="00883C13"/>
    <w:rsid w:val="008845B7"/>
    <w:rsid w:val="0088524E"/>
    <w:rsid w:val="00885D66"/>
    <w:rsid w:val="0088694F"/>
    <w:rsid w:val="00886C6C"/>
    <w:rsid w:val="00887A00"/>
    <w:rsid w:val="00890926"/>
    <w:rsid w:val="0089230B"/>
    <w:rsid w:val="00892B87"/>
    <w:rsid w:val="0089353B"/>
    <w:rsid w:val="0089359D"/>
    <w:rsid w:val="008941EB"/>
    <w:rsid w:val="00894452"/>
    <w:rsid w:val="008951F3"/>
    <w:rsid w:val="008955BC"/>
    <w:rsid w:val="00895849"/>
    <w:rsid w:val="00895C76"/>
    <w:rsid w:val="00895CED"/>
    <w:rsid w:val="008964E6"/>
    <w:rsid w:val="00896606"/>
    <w:rsid w:val="008A1462"/>
    <w:rsid w:val="008A177E"/>
    <w:rsid w:val="008A182F"/>
    <w:rsid w:val="008A247B"/>
    <w:rsid w:val="008A281D"/>
    <w:rsid w:val="008A2999"/>
    <w:rsid w:val="008A2DB5"/>
    <w:rsid w:val="008A3F19"/>
    <w:rsid w:val="008A3FA8"/>
    <w:rsid w:val="008A5065"/>
    <w:rsid w:val="008A5AA5"/>
    <w:rsid w:val="008A5DF3"/>
    <w:rsid w:val="008A6F0F"/>
    <w:rsid w:val="008A70F1"/>
    <w:rsid w:val="008A7A42"/>
    <w:rsid w:val="008B06C1"/>
    <w:rsid w:val="008B097E"/>
    <w:rsid w:val="008B277A"/>
    <w:rsid w:val="008B3733"/>
    <w:rsid w:val="008B44BF"/>
    <w:rsid w:val="008B4528"/>
    <w:rsid w:val="008B4A0C"/>
    <w:rsid w:val="008B5B2B"/>
    <w:rsid w:val="008C1C78"/>
    <w:rsid w:val="008C27AD"/>
    <w:rsid w:val="008C2A59"/>
    <w:rsid w:val="008C367D"/>
    <w:rsid w:val="008C3840"/>
    <w:rsid w:val="008C3A96"/>
    <w:rsid w:val="008C4046"/>
    <w:rsid w:val="008C4564"/>
    <w:rsid w:val="008C5BCD"/>
    <w:rsid w:val="008C6537"/>
    <w:rsid w:val="008C6FCF"/>
    <w:rsid w:val="008D0AC9"/>
    <w:rsid w:val="008D0B37"/>
    <w:rsid w:val="008D1A14"/>
    <w:rsid w:val="008D3D4A"/>
    <w:rsid w:val="008D56E2"/>
    <w:rsid w:val="008D5F50"/>
    <w:rsid w:val="008D6B15"/>
    <w:rsid w:val="008D7198"/>
    <w:rsid w:val="008E1E1A"/>
    <w:rsid w:val="008E2369"/>
    <w:rsid w:val="008E41CC"/>
    <w:rsid w:val="008E422B"/>
    <w:rsid w:val="008E571C"/>
    <w:rsid w:val="008E57D3"/>
    <w:rsid w:val="008E5908"/>
    <w:rsid w:val="008E6461"/>
    <w:rsid w:val="008E65C7"/>
    <w:rsid w:val="008E737D"/>
    <w:rsid w:val="008E7456"/>
    <w:rsid w:val="008F2989"/>
    <w:rsid w:val="008F3D43"/>
    <w:rsid w:val="008F4855"/>
    <w:rsid w:val="008F5296"/>
    <w:rsid w:val="008F5854"/>
    <w:rsid w:val="008F5CCA"/>
    <w:rsid w:val="00900157"/>
    <w:rsid w:val="00901262"/>
    <w:rsid w:val="00902A66"/>
    <w:rsid w:val="00903D16"/>
    <w:rsid w:val="009040A2"/>
    <w:rsid w:val="009043C3"/>
    <w:rsid w:val="009062FE"/>
    <w:rsid w:val="00906EFC"/>
    <w:rsid w:val="0090761E"/>
    <w:rsid w:val="00907737"/>
    <w:rsid w:val="009079D5"/>
    <w:rsid w:val="00907E41"/>
    <w:rsid w:val="00910347"/>
    <w:rsid w:val="00911C70"/>
    <w:rsid w:val="00911DFE"/>
    <w:rsid w:val="00912B4E"/>
    <w:rsid w:val="00912ED0"/>
    <w:rsid w:val="009136D6"/>
    <w:rsid w:val="00913FCC"/>
    <w:rsid w:val="00913FE4"/>
    <w:rsid w:val="00915503"/>
    <w:rsid w:val="00915733"/>
    <w:rsid w:val="0091590E"/>
    <w:rsid w:val="00916CE9"/>
    <w:rsid w:val="009170CA"/>
    <w:rsid w:val="00920177"/>
    <w:rsid w:val="0092098D"/>
    <w:rsid w:val="009212DB"/>
    <w:rsid w:val="00921FD9"/>
    <w:rsid w:val="009225E8"/>
    <w:rsid w:val="009234B7"/>
    <w:rsid w:val="00923771"/>
    <w:rsid w:val="00923960"/>
    <w:rsid w:val="0092418D"/>
    <w:rsid w:val="0092571F"/>
    <w:rsid w:val="009263CF"/>
    <w:rsid w:val="00930BEC"/>
    <w:rsid w:val="0093263A"/>
    <w:rsid w:val="009327C0"/>
    <w:rsid w:val="00935833"/>
    <w:rsid w:val="00936DC5"/>
    <w:rsid w:val="00940CA8"/>
    <w:rsid w:val="009419D6"/>
    <w:rsid w:val="009420D2"/>
    <w:rsid w:val="0094332C"/>
    <w:rsid w:val="00944A91"/>
    <w:rsid w:val="009463D1"/>
    <w:rsid w:val="00946776"/>
    <w:rsid w:val="00946AE8"/>
    <w:rsid w:val="00952C3F"/>
    <w:rsid w:val="009532EB"/>
    <w:rsid w:val="00954049"/>
    <w:rsid w:val="00955B57"/>
    <w:rsid w:val="00955E31"/>
    <w:rsid w:val="00957310"/>
    <w:rsid w:val="00960107"/>
    <w:rsid w:val="009601B4"/>
    <w:rsid w:val="009604B4"/>
    <w:rsid w:val="00961C84"/>
    <w:rsid w:val="00962541"/>
    <w:rsid w:val="009626A7"/>
    <w:rsid w:val="0096294B"/>
    <w:rsid w:val="00964017"/>
    <w:rsid w:val="009641EC"/>
    <w:rsid w:val="00964FE1"/>
    <w:rsid w:val="00965B39"/>
    <w:rsid w:val="009661BC"/>
    <w:rsid w:val="009662EC"/>
    <w:rsid w:val="009678E2"/>
    <w:rsid w:val="00967FC1"/>
    <w:rsid w:val="0097068B"/>
    <w:rsid w:val="00970A6F"/>
    <w:rsid w:val="0097174B"/>
    <w:rsid w:val="00971833"/>
    <w:rsid w:val="009727C7"/>
    <w:rsid w:val="00972AC6"/>
    <w:rsid w:val="00972F76"/>
    <w:rsid w:val="00973689"/>
    <w:rsid w:val="0097728A"/>
    <w:rsid w:val="0097762B"/>
    <w:rsid w:val="00977F24"/>
    <w:rsid w:val="0098106D"/>
    <w:rsid w:val="009811BD"/>
    <w:rsid w:val="009819BF"/>
    <w:rsid w:val="00982BD1"/>
    <w:rsid w:val="009832EE"/>
    <w:rsid w:val="009846F4"/>
    <w:rsid w:val="00985083"/>
    <w:rsid w:val="00986746"/>
    <w:rsid w:val="009867CD"/>
    <w:rsid w:val="00991BEF"/>
    <w:rsid w:val="00991E9B"/>
    <w:rsid w:val="0099269F"/>
    <w:rsid w:val="00992EFE"/>
    <w:rsid w:val="0099303E"/>
    <w:rsid w:val="00993164"/>
    <w:rsid w:val="00995EF9"/>
    <w:rsid w:val="00995F99"/>
    <w:rsid w:val="00996807"/>
    <w:rsid w:val="0099729A"/>
    <w:rsid w:val="009A0CAC"/>
    <w:rsid w:val="009A16CA"/>
    <w:rsid w:val="009A1AC3"/>
    <w:rsid w:val="009A2A7C"/>
    <w:rsid w:val="009A2AC2"/>
    <w:rsid w:val="009A483E"/>
    <w:rsid w:val="009A4EAF"/>
    <w:rsid w:val="009A5065"/>
    <w:rsid w:val="009A62D1"/>
    <w:rsid w:val="009A7AEC"/>
    <w:rsid w:val="009A7BB6"/>
    <w:rsid w:val="009B147E"/>
    <w:rsid w:val="009B25D2"/>
    <w:rsid w:val="009B2EA8"/>
    <w:rsid w:val="009B2EE0"/>
    <w:rsid w:val="009B5356"/>
    <w:rsid w:val="009B5387"/>
    <w:rsid w:val="009B5B1D"/>
    <w:rsid w:val="009B772A"/>
    <w:rsid w:val="009C155F"/>
    <w:rsid w:val="009C1F31"/>
    <w:rsid w:val="009C3242"/>
    <w:rsid w:val="009C50DF"/>
    <w:rsid w:val="009C6361"/>
    <w:rsid w:val="009C6C10"/>
    <w:rsid w:val="009D00A8"/>
    <w:rsid w:val="009D0718"/>
    <w:rsid w:val="009D489B"/>
    <w:rsid w:val="009D57E2"/>
    <w:rsid w:val="009E2BB9"/>
    <w:rsid w:val="009E3728"/>
    <w:rsid w:val="009E5E8C"/>
    <w:rsid w:val="009E6367"/>
    <w:rsid w:val="009E6D70"/>
    <w:rsid w:val="009E79D6"/>
    <w:rsid w:val="009F35F0"/>
    <w:rsid w:val="009F3F84"/>
    <w:rsid w:val="009F4D7F"/>
    <w:rsid w:val="009F4E60"/>
    <w:rsid w:val="009F5F03"/>
    <w:rsid w:val="009F6FD9"/>
    <w:rsid w:val="009F7506"/>
    <w:rsid w:val="00A005AC"/>
    <w:rsid w:val="00A015BD"/>
    <w:rsid w:val="00A01B57"/>
    <w:rsid w:val="00A02175"/>
    <w:rsid w:val="00A0253F"/>
    <w:rsid w:val="00A028A3"/>
    <w:rsid w:val="00A048DC"/>
    <w:rsid w:val="00A04AAA"/>
    <w:rsid w:val="00A055A8"/>
    <w:rsid w:val="00A05A1C"/>
    <w:rsid w:val="00A0627F"/>
    <w:rsid w:val="00A063B0"/>
    <w:rsid w:val="00A06CC4"/>
    <w:rsid w:val="00A0703E"/>
    <w:rsid w:val="00A0771F"/>
    <w:rsid w:val="00A10768"/>
    <w:rsid w:val="00A1139C"/>
    <w:rsid w:val="00A12A20"/>
    <w:rsid w:val="00A140AD"/>
    <w:rsid w:val="00A146A1"/>
    <w:rsid w:val="00A165E0"/>
    <w:rsid w:val="00A17102"/>
    <w:rsid w:val="00A17A41"/>
    <w:rsid w:val="00A2017A"/>
    <w:rsid w:val="00A20A9F"/>
    <w:rsid w:val="00A20E21"/>
    <w:rsid w:val="00A2111A"/>
    <w:rsid w:val="00A233A9"/>
    <w:rsid w:val="00A238E3"/>
    <w:rsid w:val="00A243A0"/>
    <w:rsid w:val="00A24D73"/>
    <w:rsid w:val="00A24FE8"/>
    <w:rsid w:val="00A25588"/>
    <w:rsid w:val="00A25A9A"/>
    <w:rsid w:val="00A25CA1"/>
    <w:rsid w:val="00A25D4A"/>
    <w:rsid w:val="00A26758"/>
    <w:rsid w:val="00A26B1D"/>
    <w:rsid w:val="00A27D64"/>
    <w:rsid w:val="00A30A12"/>
    <w:rsid w:val="00A30DAA"/>
    <w:rsid w:val="00A30EFF"/>
    <w:rsid w:val="00A312BE"/>
    <w:rsid w:val="00A34B1A"/>
    <w:rsid w:val="00A34C18"/>
    <w:rsid w:val="00A36705"/>
    <w:rsid w:val="00A36718"/>
    <w:rsid w:val="00A36797"/>
    <w:rsid w:val="00A369F3"/>
    <w:rsid w:val="00A37046"/>
    <w:rsid w:val="00A37296"/>
    <w:rsid w:val="00A37B0C"/>
    <w:rsid w:val="00A403B5"/>
    <w:rsid w:val="00A4069C"/>
    <w:rsid w:val="00A40ED2"/>
    <w:rsid w:val="00A4211B"/>
    <w:rsid w:val="00A426FD"/>
    <w:rsid w:val="00A434DE"/>
    <w:rsid w:val="00A445F4"/>
    <w:rsid w:val="00A44BB8"/>
    <w:rsid w:val="00A46DB0"/>
    <w:rsid w:val="00A47E43"/>
    <w:rsid w:val="00A501F5"/>
    <w:rsid w:val="00A50221"/>
    <w:rsid w:val="00A50993"/>
    <w:rsid w:val="00A530D3"/>
    <w:rsid w:val="00A53A0A"/>
    <w:rsid w:val="00A53F2B"/>
    <w:rsid w:val="00A54EF6"/>
    <w:rsid w:val="00A57D19"/>
    <w:rsid w:val="00A57F8F"/>
    <w:rsid w:val="00A60481"/>
    <w:rsid w:val="00A604F7"/>
    <w:rsid w:val="00A605CB"/>
    <w:rsid w:val="00A60B72"/>
    <w:rsid w:val="00A61272"/>
    <w:rsid w:val="00A62848"/>
    <w:rsid w:val="00A62E86"/>
    <w:rsid w:val="00A63B84"/>
    <w:rsid w:val="00A64EAF"/>
    <w:rsid w:val="00A65409"/>
    <w:rsid w:val="00A65993"/>
    <w:rsid w:val="00A65A54"/>
    <w:rsid w:val="00A66C9F"/>
    <w:rsid w:val="00A71C55"/>
    <w:rsid w:val="00A71E17"/>
    <w:rsid w:val="00A7260A"/>
    <w:rsid w:val="00A726CE"/>
    <w:rsid w:val="00A73DA6"/>
    <w:rsid w:val="00A74F8B"/>
    <w:rsid w:val="00A7640F"/>
    <w:rsid w:val="00A76C2D"/>
    <w:rsid w:val="00A76D98"/>
    <w:rsid w:val="00A77943"/>
    <w:rsid w:val="00A8192A"/>
    <w:rsid w:val="00A81AC6"/>
    <w:rsid w:val="00A82014"/>
    <w:rsid w:val="00A823B0"/>
    <w:rsid w:val="00A82974"/>
    <w:rsid w:val="00A82C32"/>
    <w:rsid w:val="00A83E5D"/>
    <w:rsid w:val="00A84788"/>
    <w:rsid w:val="00A84A85"/>
    <w:rsid w:val="00A852E7"/>
    <w:rsid w:val="00A86120"/>
    <w:rsid w:val="00A86325"/>
    <w:rsid w:val="00A868C5"/>
    <w:rsid w:val="00A86DCD"/>
    <w:rsid w:val="00A8743B"/>
    <w:rsid w:val="00A877DE"/>
    <w:rsid w:val="00A87B41"/>
    <w:rsid w:val="00A914D1"/>
    <w:rsid w:val="00A9161A"/>
    <w:rsid w:val="00A917BC"/>
    <w:rsid w:val="00A926D8"/>
    <w:rsid w:val="00A93040"/>
    <w:rsid w:val="00A938CA"/>
    <w:rsid w:val="00A940EB"/>
    <w:rsid w:val="00A94A7E"/>
    <w:rsid w:val="00A94B4A"/>
    <w:rsid w:val="00A94C40"/>
    <w:rsid w:val="00A955BF"/>
    <w:rsid w:val="00A95841"/>
    <w:rsid w:val="00A965B1"/>
    <w:rsid w:val="00A9683D"/>
    <w:rsid w:val="00A971F1"/>
    <w:rsid w:val="00A97326"/>
    <w:rsid w:val="00A97514"/>
    <w:rsid w:val="00A9752A"/>
    <w:rsid w:val="00A977DC"/>
    <w:rsid w:val="00AA1DB1"/>
    <w:rsid w:val="00AA2880"/>
    <w:rsid w:val="00AA292E"/>
    <w:rsid w:val="00AA2DBF"/>
    <w:rsid w:val="00AA2E77"/>
    <w:rsid w:val="00AA46AA"/>
    <w:rsid w:val="00AA5253"/>
    <w:rsid w:val="00AA5A27"/>
    <w:rsid w:val="00AA694B"/>
    <w:rsid w:val="00AA6CA1"/>
    <w:rsid w:val="00AA778E"/>
    <w:rsid w:val="00AB004F"/>
    <w:rsid w:val="00AB027D"/>
    <w:rsid w:val="00AB1416"/>
    <w:rsid w:val="00AB199F"/>
    <w:rsid w:val="00AB39A4"/>
    <w:rsid w:val="00AB60DF"/>
    <w:rsid w:val="00AB69C7"/>
    <w:rsid w:val="00AB7393"/>
    <w:rsid w:val="00AB7AB7"/>
    <w:rsid w:val="00AB7F92"/>
    <w:rsid w:val="00AC0040"/>
    <w:rsid w:val="00AC2F81"/>
    <w:rsid w:val="00AC31B1"/>
    <w:rsid w:val="00AC43F6"/>
    <w:rsid w:val="00AC5FBC"/>
    <w:rsid w:val="00AC6B0C"/>
    <w:rsid w:val="00AD13CD"/>
    <w:rsid w:val="00AD1C44"/>
    <w:rsid w:val="00AD1DA8"/>
    <w:rsid w:val="00AD1DFB"/>
    <w:rsid w:val="00AD2346"/>
    <w:rsid w:val="00AD28F9"/>
    <w:rsid w:val="00AD33C5"/>
    <w:rsid w:val="00AD33FB"/>
    <w:rsid w:val="00AD4E1D"/>
    <w:rsid w:val="00AD4E62"/>
    <w:rsid w:val="00AD67E6"/>
    <w:rsid w:val="00AD6F72"/>
    <w:rsid w:val="00AD75AB"/>
    <w:rsid w:val="00AD7875"/>
    <w:rsid w:val="00AD7B90"/>
    <w:rsid w:val="00AD7CEB"/>
    <w:rsid w:val="00AD7D5A"/>
    <w:rsid w:val="00AE011D"/>
    <w:rsid w:val="00AE15A3"/>
    <w:rsid w:val="00AE287A"/>
    <w:rsid w:val="00AE2CC9"/>
    <w:rsid w:val="00AE359C"/>
    <w:rsid w:val="00AE36C4"/>
    <w:rsid w:val="00AE507F"/>
    <w:rsid w:val="00AE537B"/>
    <w:rsid w:val="00AE729D"/>
    <w:rsid w:val="00AF0E0A"/>
    <w:rsid w:val="00AF1AFC"/>
    <w:rsid w:val="00AF1CBA"/>
    <w:rsid w:val="00AF24BB"/>
    <w:rsid w:val="00AF2BFC"/>
    <w:rsid w:val="00AF2EE6"/>
    <w:rsid w:val="00AF4C24"/>
    <w:rsid w:val="00AF56A9"/>
    <w:rsid w:val="00AF5FB0"/>
    <w:rsid w:val="00B00FB9"/>
    <w:rsid w:val="00B011FE"/>
    <w:rsid w:val="00B03967"/>
    <w:rsid w:val="00B039B8"/>
    <w:rsid w:val="00B04242"/>
    <w:rsid w:val="00B04796"/>
    <w:rsid w:val="00B061F5"/>
    <w:rsid w:val="00B06833"/>
    <w:rsid w:val="00B06FF3"/>
    <w:rsid w:val="00B1021F"/>
    <w:rsid w:val="00B12C0F"/>
    <w:rsid w:val="00B141DE"/>
    <w:rsid w:val="00B15C6E"/>
    <w:rsid w:val="00B15F72"/>
    <w:rsid w:val="00B1663E"/>
    <w:rsid w:val="00B166CC"/>
    <w:rsid w:val="00B17EEE"/>
    <w:rsid w:val="00B202FE"/>
    <w:rsid w:val="00B2342F"/>
    <w:rsid w:val="00B2374C"/>
    <w:rsid w:val="00B242BC"/>
    <w:rsid w:val="00B262B9"/>
    <w:rsid w:val="00B26365"/>
    <w:rsid w:val="00B27248"/>
    <w:rsid w:val="00B27DED"/>
    <w:rsid w:val="00B30032"/>
    <w:rsid w:val="00B3053F"/>
    <w:rsid w:val="00B3132A"/>
    <w:rsid w:val="00B313D1"/>
    <w:rsid w:val="00B31838"/>
    <w:rsid w:val="00B31B0F"/>
    <w:rsid w:val="00B3249E"/>
    <w:rsid w:val="00B33C06"/>
    <w:rsid w:val="00B34436"/>
    <w:rsid w:val="00B3443B"/>
    <w:rsid w:val="00B34F20"/>
    <w:rsid w:val="00B36043"/>
    <w:rsid w:val="00B36268"/>
    <w:rsid w:val="00B367A4"/>
    <w:rsid w:val="00B36C0C"/>
    <w:rsid w:val="00B4003B"/>
    <w:rsid w:val="00B40522"/>
    <w:rsid w:val="00B40E65"/>
    <w:rsid w:val="00B41CFD"/>
    <w:rsid w:val="00B42343"/>
    <w:rsid w:val="00B42EE4"/>
    <w:rsid w:val="00B42FC4"/>
    <w:rsid w:val="00B4454C"/>
    <w:rsid w:val="00B45AD1"/>
    <w:rsid w:val="00B46C7E"/>
    <w:rsid w:val="00B472D1"/>
    <w:rsid w:val="00B50235"/>
    <w:rsid w:val="00B51AB2"/>
    <w:rsid w:val="00B522F3"/>
    <w:rsid w:val="00B54853"/>
    <w:rsid w:val="00B55558"/>
    <w:rsid w:val="00B555C0"/>
    <w:rsid w:val="00B56C71"/>
    <w:rsid w:val="00B57662"/>
    <w:rsid w:val="00B6034B"/>
    <w:rsid w:val="00B6234A"/>
    <w:rsid w:val="00B6281C"/>
    <w:rsid w:val="00B62BEE"/>
    <w:rsid w:val="00B6352A"/>
    <w:rsid w:val="00B63548"/>
    <w:rsid w:val="00B63BA0"/>
    <w:rsid w:val="00B65685"/>
    <w:rsid w:val="00B660D4"/>
    <w:rsid w:val="00B67ED8"/>
    <w:rsid w:val="00B72695"/>
    <w:rsid w:val="00B73FBA"/>
    <w:rsid w:val="00B754AB"/>
    <w:rsid w:val="00B755D1"/>
    <w:rsid w:val="00B75B04"/>
    <w:rsid w:val="00B76029"/>
    <w:rsid w:val="00B769ED"/>
    <w:rsid w:val="00B76FEF"/>
    <w:rsid w:val="00B80334"/>
    <w:rsid w:val="00B80702"/>
    <w:rsid w:val="00B808C9"/>
    <w:rsid w:val="00B808E6"/>
    <w:rsid w:val="00B80AFF"/>
    <w:rsid w:val="00B80E4C"/>
    <w:rsid w:val="00B80F06"/>
    <w:rsid w:val="00B811CF"/>
    <w:rsid w:val="00B812A3"/>
    <w:rsid w:val="00B8136D"/>
    <w:rsid w:val="00B81444"/>
    <w:rsid w:val="00B8188B"/>
    <w:rsid w:val="00B82715"/>
    <w:rsid w:val="00B82749"/>
    <w:rsid w:val="00B83053"/>
    <w:rsid w:val="00B86121"/>
    <w:rsid w:val="00B863D3"/>
    <w:rsid w:val="00B8710C"/>
    <w:rsid w:val="00B90A19"/>
    <w:rsid w:val="00B93CC2"/>
    <w:rsid w:val="00B94A1E"/>
    <w:rsid w:val="00B94E31"/>
    <w:rsid w:val="00B95EE6"/>
    <w:rsid w:val="00B960EC"/>
    <w:rsid w:val="00B967F3"/>
    <w:rsid w:val="00B96A6B"/>
    <w:rsid w:val="00B97B14"/>
    <w:rsid w:val="00BA00B2"/>
    <w:rsid w:val="00BA1347"/>
    <w:rsid w:val="00BA1D13"/>
    <w:rsid w:val="00BA1E0A"/>
    <w:rsid w:val="00BA1E34"/>
    <w:rsid w:val="00BA2028"/>
    <w:rsid w:val="00BA206F"/>
    <w:rsid w:val="00BA29E9"/>
    <w:rsid w:val="00BA2BDA"/>
    <w:rsid w:val="00BA304D"/>
    <w:rsid w:val="00BA396F"/>
    <w:rsid w:val="00BA53F8"/>
    <w:rsid w:val="00BA556D"/>
    <w:rsid w:val="00BA558B"/>
    <w:rsid w:val="00BA5DCD"/>
    <w:rsid w:val="00BA66A8"/>
    <w:rsid w:val="00BA74B5"/>
    <w:rsid w:val="00BA7964"/>
    <w:rsid w:val="00BB047C"/>
    <w:rsid w:val="00BB087D"/>
    <w:rsid w:val="00BB2745"/>
    <w:rsid w:val="00BB30E2"/>
    <w:rsid w:val="00BB4291"/>
    <w:rsid w:val="00BB54B3"/>
    <w:rsid w:val="00BB5804"/>
    <w:rsid w:val="00BB59AB"/>
    <w:rsid w:val="00BB6075"/>
    <w:rsid w:val="00BB64C8"/>
    <w:rsid w:val="00BB6F49"/>
    <w:rsid w:val="00BC179C"/>
    <w:rsid w:val="00BC286B"/>
    <w:rsid w:val="00BC3674"/>
    <w:rsid w:val="00BC3EC6"/>
    <w:rsid w:val="00BC46F6"/>
    <w:rsid w:val="00BC488C"/>
    <w:rsid w:val="00BC57C2"/>
    <w:rsid w:val="00BC7083"/>
    <w:rsid w:val="00BC7358"/>
    <w:rsid w:val="00BC79FB"/>
    <w:rsid w:val="00BD15A9"/>
    <w:rsid w:val="00BD290C"/>
    <w:rsid w:val="00BD2AD8"/>
    <w:rsid w:val="00BD3C81"/>
    <w:rsid w:val="00BD43FA"/>
    <w:rsid w:val="00BD4F80"/>
    <w:rsid w:val="00BD549F"/>
    <w:rsid w:val="00BD5626"/>
    <w:rsid w:val="00BD7983"/>
    <w:rsid w:val="00BD7ECA"/>
    <w:rsid w:val="00BE07A1"/>
    <w:rsid w:val="00BE239B"/>
    <w:rsid w:val="00BE2773"/>
    <w:rsid w:val="00BE2D0B"/>
    <w:rsid w:val="00BE2DBD"/>
    <w:rsid w:val="00BE4739"/>
    <w:rsid w:val="00BE7A2D"/>
    <w:rsid w:val="00BE7C3D"/>
    <w:rsid w:val="00BF0598"/>
    <w:rsid w:val="00BF127C"/>
    <w:rsid w:val="00BF2CA2"/>
    <w:rsid w:val="00BF3D11"/>
    <w:rsid w:val="00BF42ED"/>
    <w:rsid w:val="00BF5AE8"/>
    <w:rsid w:val="00BF6DA4"/>
    <w:rsid w:val="00C0036B"/>
    <w:rsid w:val="00C032B9"/>
    <w:rsid w:val="00C04818"/>
    <w:rsid w:val="00C05382"/>
    <w:rsid w:val="00C05841"/>
    <w:rsid w:val="00C05A7A"/>
    <w:rsid w:val="00C05E8C"/>
    <w:rsid w:val="00C06A13"/>
    <w:rsid w:val="00C06F22"/>
    <w:rsid w:val="00C06F96"/>
    <w:rsid w:val="00C07368"/>
    <w:rsid w:val="00C078F7"/>
    <w:rsid w:val="00C135E8"/>
    <w:rsid w:val="00C141CD"/>
    <w:rsid w:val="00C14CDF"/>
    <w:rsid w:val="00C159EF"/>
    <w:rsid w:val="00C17602"/>
    <w:rsid w:val="00C179CB"/>
    <w:rsid w:val="00C20416"/>
    <w:rsid w:val="00C2086F"/>
    <w:rsid w:val="00C24B42"/>
    <w:rsid w:val="00C250DA"/>
    <w:rsid w:val="00C26317"/>
    <w:rsid w:val="00C2673F"/>
    <w:rsid w:val="00C26856"/>
    <w:rsid w:val="00C30450"/>
    <w:rsid w:val="00C3105A"/>
    <w:rsid w:val="00C3113C"/>
    <w:rsid w:val="00C33662"/>
    <w:rsid w:val="00C35F74"/>
    <w:rsid w:val="00C3633D"/>
    <w:rsid w:val="00C37063"/>
    <w:rsid w:val="00C412D4"/>
    <w:rsid w:val="00C413D7"/>
    <w:rsid w:val="00C4174C"/>
    <w:rsid w:val="00C4175F"/>
    <w:rsid w:val="00C41C52"/>
    <w:rsid w:val="00C4382E"/>
    <w:rsid w:val="00C43BD5"/>
    <w:rsid w:val="00C43F7C"/>
    <w:rsid w:val="00C455C5"/>
    <w:rsid w:val="00C45762"/>
    <w:rsid w:val="00C46671"/>
    <w:rsid w:val="00C46D2F"/>
    <w:rsid w:val="00C47991"/>
    <w:rsid w:val="00C517FA"/>
    <w:rsid w:val="00C51F0E"/>
    <w:rsid w:val="00C525ED"/>
    <w:rsid w:val="00C52BCF"/>
    <w:rsid w:val="00C52C3E"/>
    <w:rsid w:val="00C54751"/>
    <w:rsid w:val="00C547AD"/>
    <w:rsid w:val="00C55A81"/>
    <w:rsid w:val="00C56F4E"/>
    <w:rsid w:val="00C57F4C"/>
    <w:rsid w:val="00C6238B"/>
    <w:rsid w:val="00C62D64"/>
    <w:rsid w:val="00C6495E"/>
    <w:rsid w:val="00C651F4"/>
    <w:rsid w:val="00C66810"/>
    <w:rsid w:val="00C67E29"/>
    <w:rsid w:val="00C70939"/>
    <w:rsid w:val="00C70CF0"/>
    <w:rsid w:val="00C73DD7"/>
    <w:rsid w:val="00C73F85"/>
    <w:rsid w:val="00C7469B"/>
    <w:rsid w:val="00C75474"/>
    <w:rsid w:val="00C758FB"/>
    <w:rsid w:val="00C75A7B"/>
    <w:rsid w:val="00C76137"/>
    <w:rsid w:val="00C765A1"/>
    <w:rsid w:val="00C804BB"/>
    <w:rsid w:val="00C808F0"/>
    <w:rsid w:val="00C81F98"/>
    <w:rsid w:val="00C82949"/>
    <w:rsid w:val="00C83F0B"/>
    <w:rsid w:val="00C854C5"/>
    <w:rsid w:val="00C8583D"/>
    <w:rsid w:val="00C87875"/>
    <w:rsid w:val="00C91C51"/>
    <w:rsid w:val="00C945B9"/>
    <w:rsid w:val="00C94B0F"/>
    <w:rsid w:val="00C94D63"/>
    <w:rsid w:val="00C961F0"/>
    <w:rsid w:val="00C9636C"/>
    <w:rsid w:val="00C96451"/>
    <w:rsid w:val="00CA0FC7"/>
    <w:rsid w:val="00CA27B4"/>
    <w:rsid w:val="00CA31AF"/>
    <w:rsid w:val="00CA4782"/>
    <w:rsid w:val="00CA4ABA"/>
    <w:rsid w:val="00CA4DA7"/>
    <w:rsid w:val="00CA6FA8"/>
    <w:rsid w:val="00CA6FE7"/>
    <w:rsid w:val="00CA7EDC"/>
    <w:rsid w:val="00CB06CC"/>
    <w:rsid w:val="00CB103E"/>
    <w:rsid w:val="00CB26F7"/>
    <w:rsid w:val="00CB5CCA"/>
    <w:rsid w:val="00CB6AFA"/>
    <w:rsid w:val="00CB7B99"/>
    <w:rsid w:val="00CC04AA"/>
    <w:rsid w:val="00CC38F1"/>
    <w:rsid w:val="00CC553F"/>
    <w:rsid w:val="00CC6553"/>
    <w:rsid w:val="00CC67DC"/>
    <w:rsid w:val="00CC6DBF"/>
    <w:rsid w:val="00CC7BA7"/>
    <w:rsid w:val="00CD1903"/>
    <w:rsid w:val="00CD1C15"/>
    <w:rsid w:val="00CD26DC"/>
    <w:rsid w:val="00CD3039"/>
    <w:rsid w:val="00CD7144"/>
    <w:rsid w:val="00CD7304"/>
    <w:rsid w:val="00CE24E0"/>
    <w:rsid w:val="00CE2A47"/>
    <w:rsid w:val="00CE2C3F"/>
    <w:rsid w:val="00CE2D5A"/>
    <w:rsid w:val="00CE2E81"/>
    <w:rsid w:val="00CE456A"/>
    <w:rsid w:val="00CE5737"/>
    <w:rsid w:val="00CE6540"/>
    <w:rsid w:val="00CE69BF"/>
    <w:rsid w:val="00CE6B30"/>
    <w:rsid w:val="00CE7D47"/>
    <w:rsid w:val="00CF09EA"/>
    <w:rsid w:val="00CF1061"/>
    <w:rsid w:val="00CF16AF"/>
    <w:rsid w:val="00CF1838"/>
    <w:rsid w:val="00CF185C"/>
    <w:rsid w:val="00CF417B"/>
    <w:rsid w:val="00CF504F"/>
    <w:rsid w:val="00CF5947"/>
    <w:rsid w:val="00CF67CD"/>
    <w:rsid w:val="00CF6BC8"/>
    <w:rsid w:val="00CF772C"/>
    <w:rsid w:val="00D001C7"/>
    <w:rsid w:val="00D008D6"/>
    <w:rsid w:val="00D01532"/>
    <w:rsid w:val="00D016B8"/>
    <w:rsid w:val="00D0176F"/>
    <w:rsid w:val="00D02336"/>
    <w:rsid w:val="00D03239"/>
    <w:rsid w:val="00D04210"/>
    <w:rsid w:val="00D043CD"/>
    <w:rsid w:val="00D049CB"/>
    <w:rsid w:val="00D05578"/>
    <w:rsid w:val="00D05D45"/>
    <w:rsid w:val="00D07F72"/>
    <w:rsid w:val="00D07F9E"/>
    <w:rsid w:val="00D10E43"/>
    <w:rsid w:val="00D114F0"/>
    <w:rsid w:val="00D11AFA"/>
    <w:rsid w:val="00D12CEE"/>
    <w:rsid w:val="00D13757"/>
    <w:rsid w:val="00D14812"/>
    <w:rsid w:val="00D16EBF"/>
    <w:rsid w:val="00D17C9A"/>
    <w:rsid w:val="00D206A7"/>
    <w:rsid w:val="00D22279"/>
    <w:rsid w:val="00D228C4"/>
    <w:rsid w:val="00D2294E"/>
    <w:rsid w:val="00D23DFB"/>
    <w:rsid w:val="00D24110"/>
    <w:rsid w:val="00D24349"/>
    <w:rsid w:val="00D252CA"/>
    <w:rsid w:val="00D26C92"/>
    <w:rsid w:val="00D27E8B"/>
    <w:rsid w:val="00D31696"/>
    <w:rsid w:val="00D322D3"/>
    <w:rsid w:val="00D32CC9"/>
    <w:rsid w:val="00D34F14"/>
    <w:rsid w:val="00D34F80"/>
    <w:rsid w:val="00D352FE"/>
    <w:rsid w:val="00D35D8A"/>
    <w:rsid w:val="00D40088"/>
    <w:rsid w:val="00D405EA"/>
    <w:rsid w:val="00D40658"/>
    <w:rsid w:val="00D407A9"/>
    <w:rsid w:val="00D419B4"/>
    <w:rsid w:val="00D42215"/>
    <w:rsid w:val="00D42540"/>
    <w:rsid w:val="00D434E0"/>
    <w:rsid w:val="00D43631"/>
    <w:rsid w:val="00D43889"/>
    <w:rsid w:val="00D43910"/>
    <w:rsid w:val="00D43FA8"/>
    <w:rsid w:val="00D442BA"/>
    <w:rsid w:val="00D445BA"/>
    <w:rsid w:val="00D44ED4"/>
    <w:rsid w:val="00D460C3"/>
    <w:rsid w:val="00D466BD"/>
    <w:rsid w:val="00D473CF"/>
    <w:rsid w:val="00D47DA3"/>
    <w:rsid w:val="00D50053"/>
    <w:rsid w:val="00D5327C"/>
    <w:rsid w:val="00D54D67"/>
    <w:rsid w:val="00D5620B"/>
    <w:rsid w:val="00D6048A"/>
    <w:rsid w:val="00D60844"/>
    <w:rsid w:val="00D60C45"/>
    <w:rsid w:val="00D61975"/>
    <w:rsid w:val="00D6244A"/>
    <w:rsid w:val="00D631F6"/>
    <w:rsid w:val="00D636B7"/>
    <w:rsid w:val="00D64B67"/>
    <w:rsid w:val="00D64C95"/>
    <w:rsid w:val="00D64D88"/>
    <w:rsid w:val="00D64E8A"/>
    <w:rsid w:val="00D65E8A"/>
    <w:rsid w:val="00D66E81"/>
    <w:rsid w:val="00D672DD"/>
    <w:rsid w:val="00D70F4C"/>
    <w:rsid w:val="00D714CC"/>
    <w:rsid w:val="00D71567"/>
    <w:rsid w:val="00D718D3"/>
    <w:rsid w:val="00D724DA"/>
    <w:rsid w:val="00D72E12"/>
    <w:rsid w:val="00D732DC"/>
    <w:rsid w:val="00D73497"/>
    <w:rsid w:val="00D748F3"/>
    <w:rsid w:val="00D752AC"/>
    <w:rsid w:val="00D770E3"/>
    <w:rsid w:val="00D77752"/>
    <w:rsid w:val="00D80122"/>
    <w:rsid w:val="00D80129"/>
    <w:rsid w:val="00D801B5"/>
    <w:rsid w:val="00D80D03"/>
    <w:rsid w:val="00D810DC"/>
    <w:rsid w:val="00D8117D"/>
    <w:rsid w:val="00D81DFD"/>
    <w:rsid w:val="00D844E5"/>
    <w:rsid w:val="00D84800"/>
    <w:rsid w:val="00D8497F"/>
    <w:rsid w:val="00D8687F"/>
    <w:rsid w:val="00D86F2D"/>
    <w:rsid w:val="00D9019F"/>
    <w:rsid w:val="00D905CA"/>
    <w:rsid w:val="00D91472"/>
    <w:rsid w:val="00D9161B"/>
    <w:rsid w:val="00D917E3"/>
    <w:rsid w:val="00D9464B"/>
    <w:rsid w:val="00D9690C"/>
    <w:rsid w:val="00D9753B"/>
    <w:rsid w:val="00DA1674"/>
    <w:rsid w:val="00DA1847"/>
    <w:rsid w:val="00DA3934"/>
    <w:rsid w:val="00DA6F74"/>
    <w:rsid w:val="00DA7395"/>
    <w:rsid w:val="00DA787C"/>
    <w:rsid w:val="00DB03A7"/>
    <w:rsid w:val="00DB1878"/>
    <w:rsid w:val="00DB19A0"/>
    <w:rsid w:val="00DB21F7"/>
    <w:rsid w:val="00DB2A7F"/>
    <w:rsid w:val="00DB2D0F"/>
    <w:rsid w:val="00DB5633"/>
    <w:rsid w:val="00DB59BC"/>
    <w:rsid w:val="00DB6509"/>
    <w:rsid w:val="00DC0307"/>
    <w:rsid w:val="00DC045E"/>
    <w:rsid w:val="00DC0A19"/>
    <w:rsid w:val="00DC138B"/>
    <w:rsid w:val="00DC159F"/>
    <w:rsid w:val="00DC2E2F"/>
    <w:rsid w:val="00DC3544"/>
    <w:rsid w:val="00DC4E09"/>
    <w:rsid w:val="00DC647E"/>
    <w:rsid w:val="00DC6E1F"/>
    <w:rsid w:val="00DC71C8"/>
    <w:rsid w:val="00DC7CCF"/>
    <w:rsid w:val="00DD057E"/>
    <w:rsid w:val="00DD09E8"/>
    <w:rsid w:val="00DD0EC0"/>
    <w:rsid w:val="00DD1726"/>
    <w:rsid w:val="00DD1F21"/>
    <w:rsid w:val="00DD2608"/>
    <w:rsid w:val="00DD26D1"/>
    <w:rsid w:val="00DD3F8B"/>
    <w:rsid w:val="00DD491A"/>
    <w:rsid w:val="00DD4E8E"/>
    <w:rsid w:val="00DD5D49"/>
    <w:rsid w:val="00DD5FD4"/>
    <w:rsid w:val="00DD6376"/>
    <w:rsid w:val="00DD696F"/>
    <w:rsid w:val="00DD7080"/>
    <w:rsid w:val="00DD759E"/>
    <w:rsid w:val="00DD77C3"/>
    <w:rsid w:val="00DE095D"/>
    <w:rsid w:val="00DE133F"/>
    <w:rsid w:val="00DE2AAC"/>
    <w:rsid w:val="00DE5111"/>
    <w:rsid w:val="00DE5ACB"/>
    <w:rsid w:val="00DE5B5E"/>
    <w:rsid w:val="00DE6A1C"/>
    <w:rsid w:val="00DE7C74"/>
    <w:rsid w:val="00DF3721"/>
    <w:rsid w:val="00DF4CD5"/>
    <w:rsid w:val="00DF4D00"/>
    <w:rsid w:val="00DF537F"/>
    <w:rsid w:val="00DF5F3D"/>
    <w:rsid w:val="00DF60B3"/>
    <w:rsid w:val="00DF7AC6"/>
    <w:rsid w:val="00E00208"/>
    <w:rsid w:val="00E00A42"/>
    <w:rsid w:val="00E012A1"/>
    <w:rsid w:val="00E0178C"/>
    <w:rsid w:val="00E041C2"/>
    <w:rsid w:val="00E047D8"/>
    <w:rsid w:val="00E06594"/>
    <w:rsid w:val="00E07847"/>
    <w:rsid w:val="00E1024C"/>
    <w:rsid w:val="00E10336"/>
    <w:rsid w:val="00E1087F"/>
    <w:rsid w:val="00E11A41"/>
    <w:rsid w:val="00E11F72"/>
    <w:rsid w:val="00E1208A"/>
    <w:rsid w:val="00E1223D"/>
    <w:rsid w:val="00E14599"/>
    <w:rsid w:val="00E1735B"/>
    <w:rsid w:val="00E20EFD"/>
    <w:rsid w:val="00E2136B"/>
    <w:rsid w:val="00E21CEA"/>
    <w:rsid w:val="00E238F6"/>
    <w:rsid w:val="00E23BA9"/>
    <w:rsid w:val="00E26697"/>
    <w:rsid w:val="00E26AD8"/>
    <w:rsid w:val="00E3137D"/>
    <w:rsid w:val="00E31389"/>
    <w:rsid w:val="00E32151"/>
    <w:rsid w:val="00E32EDC"/>
    <w:rsid w:val="00E34CA0"/>
    <w:rsid w:val="00E35C68"/>
    <w:rsid w:val="00E3705E"/>
    <w:rsid w:val="00E37BC8"/>
    <w:rsid w:val="00E40B9E"/>
    <w:rsid w:val="00E42B51"/>
    <w:rsid w:val="00E4455A"/>
    <w:rsid w:val="00E4489A"/>
    <w:rsid w:val="00E44C89"/>
    <w:rsid w:val="00E44DB9"/>
    <w:rsid w:val="00E44EEF"/>
    <w:rsid w:val="00E467E7"/>
    <w:rsid w:val="00E46A50"/>
    <w:rsid w:val="00E470FA"/>
    <w:rsid w:val="00E478E8"/>
    <w:rsid w:val="00E512EA"/>
    <w:rsid w:val="00E520AF"/>
    <w:rsid w:val="00E52C9A"/>
    <w:rsid w:val="00E5361A"/>
    <w:rsid w:val="00E5381C"/>
    <w:rsid w:val="00E55AA5"/>
    <w:rsid w:val="00E55BCA"/>
    <w:rsid w:val="00E60B27"/>
    <w:rsid w:val="00E63E8F"/>
    <w:rsid w:val="00E67AD5"/>
    <w:rsid w:val="00E70BC4"/>
    <w:rsid w:val="00E72583"/>
    <w:rsid w:val="00E72ABB"/>
    <w:rsid w:val="00E73A82"/>
    <w:rsid w:val="00E73F2A"/>
    <w:rsid w:val="00E7478C"/>
    <w:rsid w:val="00E76F3C"/>
    <w:rsid w:val="00E77000"/>
    <w:rsid w:val="00E8149E"/>
    <w:rsid w:val="00E81F81"/>
    <w:rsid w:val="00E83CF3"/>
    <w:rsid w:val="00E8505B"/>
    <w:rsid w:val="00E857A9"/>
    <w:rsid w:val="00E879DD"/>
    <w:rsid w:val="00E87BDB"/>
    <w:rsid w:val="00E9015A"/>
    <w:rsid w:val="00E90F85"/>
    <w:rsid w:val="00E918BA"/>
    <w:rsid w:val="00E9227E"/>
    <w:rsid w:val="00E942B2"/>
    <w:rsid w:val="00E94C79"/>
    <w:rsid w:val="00E94DE4"/>
    <w:rsid w:val="00E95030"/>
    <w:rsid w:val="00E960EE"/>
    <w:rsid w:val="00E96F08"/>
    <w:rsid w:val="00E9715C"/>
    <w:rsid w:val="00E97FCC"/>
    <w:rsid w:val="00EA0931"/>
    <w:rsid w:val="00EA0939"/>
    <w:rsid w:val="00EA131F"/>
    <w:rsid w:val="00EA13AA"/>
    <w:rsid w:val="00EA20FB"/>
    <w:rsid w:val="00EA4072"/>
    <w:rsid w:val="00EA42A5"/>
    <w:rsid w:val="00EA43C5"/>
    <w:rsid w:val="00EA559A"/>
    <w:rsid w:val="00EA55E8"/>
    <w:rsid w:val="00EA73AD"/>
    <w:rsid w:val="00EB268F"/>
    <w:rsid w:val="00EB3A8B"/>
    <w:rsid w:val="00EB53E4"/>
    <w:rsid w:val="00EB6642"/>
    <w:rsid w:val="00EB6F03"/>
    <w:rsid w:val="00EB736E"/>
    <w:rsid w:val="00EB7D64"/>
    <w:rsid w:val="00EC00E6"/>
    <w:rsid w:val="00EC1945"/>
    <w:rsid w:val="00EC4A39"/>
    <w:rsid w:val="00EC5897"/>
    <w:rsid w:val="00EC6C87"/>
    <w:rsid w:val="00EC7696"/>
    <w:rsid w:val="00ED0E32"/>
    <w:rsid w:val="00ED18B2"/>
    <w:rsid w:val="00ED2685"/>
    <w:rsid w:val="00ED3131"/>
    <w:rsid w:val="00ED40BD"/>
    <w:rsid w:val="00ED49F9"/>
    <w:rsid w:val="00ED64CC"/>
    <w:rsid w:val="00ED6C04"/>
    <w:rsid w:val="00ED77B5"/>
    <w:rsid w:val="00EE0237"/>
    <w:rsid w:val="00EE03FF"/>
    <w:rsid w:val="00EE152A"/>
    <w:rsid w:val="00EE1A3D"/>
    <w:rsid w:val="00EE1C79"/>
    <w:rsid w:val="00EE1E19"/>
    <w:rsid w:val="00EE228D"/>
    <w:rsid w:val="00EE36D6"/>
    <w:rsid w:val="00EE3E41"/>
    <w:rsid w:val="00EE4098"/>
    <w:rsid w:val="00EE435F"/>
    <w:rsid w:val="00EE4827"/>
    <w:rsid w:val="00EE4D3A"/>
    <w:rsid w:val="00EE4D45"/>
    <w:rsid w:val="00EE4E85"/>
    <w:rsid w:val="00EE55AA"/>
    <w:rsid w:val="00EE5FB6"/>
    <w:rsid w:val="00EF06FA"/>
    <w:rsid w:val="00EF0D48"/>
    <w:rsid w:val="00EF10A8"/>
    <w:rsid w:val="00EF1C78"/>
    <w:rsid w:val="00EF4BD2"/>
    <w:rsid w:val="00EF6651"/>
    <w:rsid w:val="00EF739C"/>
    <w:rsid w:val="00F00236"/>
    <w:rsid w:val="00F04048"/>
    <w:rsid w:val="00F04E5B"/>
    <w:rsid w:val="00F05754"/>
    <w:rsid w:val="00F05812"/>
    <w:rsid w:val="00F0722E"/>
    <w:rsid w:val="00F07B71"/>
    <w:rsid w:val="00F10F38"/>
    <w:rsid w:val="00F1138F"/>
    <w:rsid w:val="00F114BC"/>
    <w:rsid w:val="00F135CE"/>
    <w:rsid w:val="00F1507F"/>
    <w:rsid w:val="00F1528E"/>
    <w:rsid w:val="00F15CF8"/>
    <w:rsid w:val="00F17066"/>
    <w:rsid w:val="00F177AD"/>
    <w:rsid w:val="00F2005D"/>
    <w:rsid w:val="00F2047C"/>
    <w:rsid w:val="00F220D2"/>
    <w:rsid w:val="00F22A50"/>
    <w:rsid w:val="00F23E3A"/>
    <w:rsid w:val="00F2484A"/>
    <w:rsid w:val="00F25D21"/>
    <w:rsid w:val="00F27237"/>
    <w:rsid w:val="00F308B1"/>
    <w:rsid w:val="00F30A20"/>
    <w:rsid w:val="00F3119C"/>
    <w:rsid w:val="00F31B77"/>
    <w:rsid w:val="00F328E7"/>
    <w:rsid w:val="00F3343A"/>
    <w:rsid w:val="00F33AE8"/>
    <w:rsid w:val="00F34354"/>
    <w:rsid w:val="00F346E2"/>
    <w:rsid w:val="00F3484B"/>
    <w:rsid w:val="00F34B69"/>
    <w:rsid w:val="00F34CD8"/>
    <w:rsid w:val="00F353A0"/>
    <w:rsid w:val="00F357AB"/>
    <w:rsid w:val="00F35C8B"/>
    <w:rsid w:val="00F35F33"/>
    <w:rsid w:val="00F36547"/>
    <w:rsid w:val="00F416CA"/>
    <w:rsid w:val="00F42D37"/>
    <w:rsid w:val="00F4341D"/>
    <w:rsid w:val="00F44022"/>
    <w:rsid w:val="00F4485D"/>
    <w:rsid w:val="00F44D28"/>
    <w:rsid w:val="00F46A52"/>
    <w:rsid w:val="00F47491"/>
    <w:rsid w:val="00F510A6"/>
    <w:rsid w:val="00F519E4"/>
    <w:rsid w:val="00F51C40"/>
    <w:rsid w:val="00F52528"/>
    <w:rsid w:val="00F52D11"/>
    <w:rsid w:val="00F548BD"/>
    <w:rsid w:val="00F54EE3"/>
    <w:rsid w:val="00F55435"/>
    <w:rsid w:val="00F55F3F"/>
    <w:rsid w:val="00F56F25"/>
    <w:rsid w:val="00F576F3"/>
    <w:rsid w:val="00F578D5"/>
    <w:rsid w:val="00F57DE7"/>
    <w:rsid w:val="00F6055E"/>
    <w:rsid w:val="00F60C08"/>
    <w:rsid w:val="00F629C3"/>
    <w:rsid w:val="00F62D92"/>
    <w:rsid w:val="00F64CB3"/>
    <w:rsid w:val="00F650C0"/>
    <w:rsid w:val="00F66369"/>
    <w:rsid w:val="00F672B5"/>
    <w:rsid w:val="00F67B0A"/>
    <w:rsid w:val="00F70AD8"/>
    <w:rsid w:val="00F713F7"/>
    <w:rsid w:val="00F724BA"/>
    <w:rsid w:val="00F7255C"/>
    <w:rsid w:val="00F73248"/>
    <w:rsid w:val="00F757C6"/>
    <w:rsid w:val="00F75EEE"/>
    <w:rsid w:val="00F7724B"/>
    <w:rsid w:val="00F809D5"/>
    <w:rsid w:val="00F82755"/>
    <w:rsid w:val="00F82FE9"/>
    <w:rsid w:val="00F8336C"/>
    <w:rsid w:val="00F83591"/>
    <w:rsid w:val="00F83796"/>
    <w:rsid w:val="00F837DB"/>
    <w:rsid w:val="00F84BA6"/>
    <w:rsid w:val="00F85764"/>
    <w:rsid w:val="00F85E9E"/>
    <w:rsid w:val="00F8715D"/>
    <w:rsid w:val="00F90072"/>
    <w:rsid w:val="00F9233F"/>
    <w:rsid w:val="00F92719"/>
    <w:rsid w:val="00F930B1"/>
    <w:rsid w:val="00F93565"/>
    <w:rsid w:val="00F93E6D"/>
    <w:rsid w:val="00F94234"/>
    <w:rsid w:val="00F946A7"/>
    <w:rsid w:val="00F96B0D"/>
    <w:rsid w:val="00F97965"/>
    <w:rsid w:val="00FA00FF"/>
    <w:rsid w:val="00FA012B"/>
    <w:rsid w:val="00FA179E"/>
    <w:rsid w:val="00FA3032"/>
    <w:rsid w:val="00FA3B14"/>
    <w:rsid w:val="00FA5069"/>
    <w:rsid w:val="00FA5D2F"/>
    <w:rsid w:val="00FA5F4E"/>
    <w:rsid w:val="00FA642D"/>
    <w:rsid w:val="00FA77ED"/>
    <w:rsid w:val="00FB0132"/>
    <w:rsid w:val="00FB092E"/>
    <w:rsid w:val="00FB1CC8"/>
    <w:rsid w:val="00FB21CE"/>
    <w:rsid w:val="00FB45F0"/>
    <w:rsid w:val="00FB5345"/>
    <w:rsid w:val="00FB668B"/>
    <w:rsid w:val="00FB692B"/>
    <w:rsid w:val="00FB6B81"/>
    <w:rsid w:val="00FC0CF3"/>
    <w:rsid w:val="00FC111B"/>
    <w:rsid w:val="00FC27F1"/>
    <w:rsid w:val="00FC2BE8"/>
    <w:rsid w:val="00FC2C8F"/>
    <w:rsid w:val="00FC336A"/>
    <w:rsid w:val="00FC36A3"/>
    <w:rsid w:val="00FC3C2B"/>
    <w:rsid w:val="00FC41FE"/>
    <w:rsid w:val="00FC5004"/>
    <w:rsid w:val="00FC645F"/>
    <w:rsid w:val="00FC7A80"/>
    <w:rsid w:val="00FD0F9D"/>
    <w:rsid w:val="00FD13B2"/>
    <w:rsid w:val="00FD3CBC"/>
    <w:rsid w:val="00FD3EA3"/>
    <w:rsid w:val="00FD42C3"/>
    <w:rsid w:val="00FD53E4"/>
    <w:rsid w:val="00FD548F"/>
    <w:rsid w:val="00FD63CE"/>
    <w:rsid w:val="00FD6B65"/>
    <w:rsid w:val="00FE05B3"/>
    <w:rsid w:val="00FE05BE"/>
    <w:rsid w:val="00FE0F17"/>
    <w:rsid w:val="00FE19AE"/>
    <w:rsid w:val="00FE308B"/>
    <w:rsid w:val="00FE35F7"/>
    <w:rsid w:val="00FE42F9"/>
    <w:rsid w:val="00FE53CF"/>
    <w:rsid w:val="00FE6D2F"/>
    <w:rsid w:val="00FE6ECD"/>
    <w:rsid w:val="00FE77DE"/>
    <w:rsid w:val="00FF0386"/>
    <w:rsid w:val="00FF20F8"/>
    <w:rsid w:val="00FF23B8"/>
    <w:rsid w:val="00FF3725"/>
    <w:rsid w:val="00FF39ED"/>
    <w:rsid w:val="00FF4273"/>
    <w:rsid w:val="00FF4A7C"/>
    <w:rsid w:val="00FF5101"/>
    <w:rsid w:val="00FF5366"/>
    <w:rsid w:val="00FF5BAF"/>
    <w:rsid w:val="00FF6C53"/>
    <w:rsid w:val="00FF74B1"/>
    <w:rsid w:val="00FF7AE6"/>
    <w:rsid w:val="00FF7EE4"/>
    <w:rsid w:val="0134B592"/>
    <w:rsid w:val="015CE9F8"/>
    <w:rsid w:val="01704106"/>
    <w:rsid w:val="018DFBEF"/>
    <w:rsid w:val="0196D250"/>
    <w:rsid w:val="0198D3C1"/>
    <w:rsid w:val="0199F3EA"/>
    <w:rsid w:val="01EA7460"/>
    <w:rsid w:val="02891E50"/>
    <w:rsid w:val="02C55410"/>
    <w:rsid w:val="02D6BF2A"/>
    <w:rsid w:val="02EF3B34"/>
    <w:rsid w:val="02F474F0"/>
    <w:rsid w:val="0305A2D1"/>
    <w:rsid w:val="032F16DC"/>
    <w:rsid w:val="034FAF21"/>
    <w:rsid w:val="03B6CCB5"/>
    <w:rsid w:val="042BD4C2"/>
    <w:rsid w:val="044B243D"/>
    <w:rsid w:val="051A458B"/>
    <w:rsid w:val="0527B711"/>
    <w:rsid w:val="0550CC16"/>
    <w:rsid w:val="0552059E"/>
    <w:rsid w:val="055DB0CF"/>
    <w:rsid w:val="05705A5D"/>
    <w:rsid w:val="057B51AA"/>
    <w:rsid w:val="05A7205C"/>
    <w:rsid w:val="05A98D33"/>
    <w:rsid w:val="05BEB3DD"/>
    <w:rsid w:val="05DB6561"/>
    <w:rsid w:val="05F03BE9"/>
    <w:rsid w:val="05F55158"/>
    <w:rsid w:val="06070666"/>
    <w:rsid w:val="061AE28C"/>
    <w:rsid w:val="0621D003"/>
    <w:rsid w:val="06352437"/>
    <w:rsid w:val="065A1704"/>
    <w:rsid w:val="067DFEB5"/>
    <w:rsid w:val="068DD31C"/>
    <w:rsid w:val="069529B1"/>
    <w:rsid w:val="06B099C5"/>
    <w:rsid w:val="06BA0622"/>
    <w:rsid w:val="06D09EFC"/>
    <w:rsid w:val="06E21F3B"/>
    <w:rsid w:val="06ED3E87"/>
    <w:rsid w:val="072154AE"/>
    <w:rsid w:val="073E0809"/>
    <w:rsid w:val="0748DA18"/>
    <w:rsid w:val="075C3B4B"/>
    <w:rsid w:val="079AE3D5"/>
    <w:rsid w:val="07FFCA90"/>
    <w:rsid w:val="08019E29"/>
    <w:rsid w:val="080E7244"/>
    <w:rsid w:val="08270891"/>
    <w:rsid w:val="085D1A7B"/>
    <w:rsid w:val="087CAE15"/>
    <w:rsid w:val="088E5E54"/>
    <w:rsid w:val="089B44AD"/>
    <w:rsid w:val="08B505B3"/>
    <w:rsid w:val="0962F143"/>
    <w:rsid w:val="09676C85"/>
    <w:rsid w:val="09905DA0"/>
    <w:rsid w:val="09BEB584"/>
    <w:rsid w:val="09DFA58A"/>
    <w:rsid w:val="09E42F00"/>
    <w:rsid w:val="0A278E3E"/>
    <w:rsid w:val="0A83827B"/>
    <w:rsid w:val="0ADAE618"/>
    <w:rsid w:val="0AEA519A"/>
    <w:rsid w:val="0AECEB38"/>
    <w:rsid w:val="0AF99E1B"/>
    <w:rsid w:val="0AFF6F47"/>
    <w:rsid w:val="0B51CC3C"/>
    <w:rsid w:val="0B722D22"/>
    <w:rsid w:val="0B82CB63"/>
    <w:rsid w:val="0BEA98CE"/>
    <w:rsid w:val="0BF36410"/>
    <w:rsid w:val="0BF94117"/>
    <w:rsid w:val="0BFA874D"/>
    <w:rsid w:val="0C2073DB"/>
    <w:rsid w:val="0C41BF3F"/>
    <w:rsid w:val="0C430AAA"/>
    <w:rsid w:val="0C4C65EE"/>
    <w:rsid w:val="0C79B287"/>
    <w:rsid w:val="0C9090D9"/>
    <w:rsid w:val="0C94A769"/>
    <w:rsid w:val="0CA8FFBF"/>
    <w:rsid w:val="0CD47023"/>
    <w:rsid w:val="0CF915F5"/>
    <w:rsid w:val="0CFB6EC0"/>
    <w:rsid w:val="0D1B025A"/>
    <w:rsid w:val="0D20B581"/>
    <w:rsid w:val="0D29CFCB"/>
    <w:rsid w:val="0D3154BB"/>
    <w:rsid w:val="0D39A5A7"/>
    <w:rsid w:val="0D4B270A"/>
    <w:rsid w:val="0D5C9EE7"/>
    <w:rsid w:val="0DA512EC"/>
    <w:rsid w:val="0DA84741"/>
    <w:rsid w:val="0DCEF1AC"/>
    <w:rsid w:val="0DD98835"/>
    <w:rsid w:val="0E1058E4"/>
    <w:rsid w:val="0E1C46C5"/>
    <w:rsid w:val="0E2F083B"/>
    <w:rsid w:val="0E35E7F2"/>
    <w:rsid w:val="0E877464"/>
    <w:rsid w:val="0EACD227"/>
    <w:rsid w:val="0EFBDEE0"/>
    <w:rsid w:val="0F35BF77"/>
    <w:rsid w:val="0F3F2D02"/>
    <w:rsid w:val="0F565C26"/>
    <w:rsid w:val="0F85CA1F"/>
    <w:rsid w:val="0FA8FD9E"/>
    <w:rsid w:val="0FC2F3C2"/>
    <w:rsid w:val="0FEBE5F9"/>
    <w:rsid w:val="101B76B4"/>
    <w:rsid w:val="101EAD67"/>
    <w:rsid w:val="102E2D55"/>
    <w:rsid w:val="1036452C"/>
    <w:rsid w:val="1051242A"/>
    <w:rsid w:val="1072573E"/>
    <w:rsid w:val="107876AB"/>
    <w:rsid w:val="1109A113"/>
    <w:rsid w:val="1109C48B"/>
    <w:rsid w:val="11335A38"/>
    <w:rsid w:val="11482B7C"/>
    <w:rsid w:val="115419BD"/>
    <w:rsid w:val="1155792F"/>
    <w:rsid w:val="11B0FDBC"/>
    <w:rsid w:val="11FFAE54"/>
    <w:rsid w:val="12152AA2"/>
    <w:rsid w:val="1219D967"/>
    <w:rsid w:val="1248F1B4"/>
    <w:rsid w:val="127C8F40"/>
    <w:rsid w:val="1285A73D"/>
    <w:rsid w:val="128E7746"/>
    <w:rsid w:val="129E2573"/>
    <w:rsid w:val="130DD0CF"/>
    <w:rsid w:val="138B46C4"/>
    <w:rsid w:val="13A56A98"/>
    <w:rsid w:val="13C05A42"/>
    <w:rsid w:val="13C306FC"/>
    <w:rsid w:val="13EBC6C6"/>
    <w:rsid w:val="13F3290A"/>
    <w:rsid w:val="14505F8E"/>
    <w:rsid w:val="1450FF94"/>
    <w:rsid w:val="148D4A32"/>
    <w:rsid w:val="149BAF71"/>
    <w:rsid w:val="14A14CE7"/>
    <w:rsid w:val="14AA09F0"/>
    <w:rsid w:val="14BC2230"/>
    <w:rsid w:val="1588F554"/>
    <w:rsid w:val="15EA1F28"/>
    <w:rsid w:val="15FFC247"/>
    <w:rsid w:val="1690F5A7"/>
    <w:rsid w:val="16D8A237"/>
    <w:rsid w:val="16DC591C"/>
    <w:rsid w:val="16F7BCC7"/>
    <w:rsid w:val="17282DFC"/>
    <w:rsid w:val="17A4FC83"/>
    <w:rsid w:val="181BD484"/>
    <w:rsid w:val="181FE14F"/>
    <w:rsid w:val="18259082"/>
    <w:rsid w:val="183A3B83"/>
    <w:rsid w:val="183BFF70"/>
    <w:rsid w:val="1854B580"/>
    <w:rsid w:val="185A5B02"/>
    <w:rsid w:val="18BF5871"/>
    <w:rsid w:val="18D9AC65"/>
    <w:rsid w:val="18ED972C"/>
    <w:rsid w:val="191CF28E"/>
    <w:rsid w:val="19235E19"/>
    <w:rsid w:val="1923BD7A"/>
    <w:rsid w:val="193EF1C8"/>
    <w:rsid w:val="195D35BC"/>
    <w:rsid w:val="1995A49A"/>
    <w:rsid w:val="19A9AC90"/>
    <w:rsid w:val="19B5A366"/>
    <w:rsid w:val="19C9F079"/>
    <w:rsid w:val="19DED941"/>
    <w:rsid w:val="1A1FC549"/>
    <w:rsid w:val="1A2736A3"/>
    <w:rsid w:val="1A301925"/>
    <w:rsid w:val="1A6E4FFD"/>
    <w:rsid w:val="1A900DF8"/>
    <w:rsid w:val="1A921E61"/>
    <w:rsid w:val="1B22B894"/>
    <w:rsid w:val="1B379C19"/>
    <w:rsid w:val="1B3AF618"/>
    <w:rsid w:val="1B3CC6AD"/>
    <w:rsid w:val="1B6BE3BF"/>
    <w:rsid w:val="1C29C273"/>
    <w:rsid w:val="1C3B8007"/>
    <w:rsid w:val="1C46FDBE"/>
    <w:rsid w:val="1C49E343"/>
    <w:rsid w:val="1C59AB0B"/>
    <w:rsid w:val="1CCD782D"/>
    <w:rsid w:val="1CD05A41"/>
    <w:rsid w:val="1CD5C695"/>
    <w:rsid w:val="1D543191"/>
    <w:rsid w:val="1D75B86C"/>
    <w:rsid w:val="1DD978FA"/>
    <w:rsid w:val="1E276684"/>
    <w:rsid w:val="1E36BB66"/>
    <w:rsid w:val="1E654644"/>
    <w:rsid w:val="1E72DB5B"/>
    <w:rsid w:val="1E9CAAE1"/>
    <w:rsid w:val="1ED058D6"/>
    <w:rsid w:val="1F339484"/>
    <w:rsid w:val="1F4AF418"/>
    <w:rsid w:val="1F537CC5"/>
    <w:rsid w:val="1F7E0708"/>
    <w:rsid w:val="1F96BAEB"/>
    <w:rsid w:val="1F9A48DB"/>
    <w:rsid w:val="1FAF92BC"/>
    <w:rsid w:val="1FB5D02C"/>
    <w:rsid w:val="1FE42E5E"/>
    <w:rsid w:val="1FF37876"/>
    <w:rsid w:val="1FF74AAE"/>
    <w:rsid w:val="1FFC1937"/>
    <w:rsid w:val="1FFD8D77"/>
    <w:rsid w:val="202A29E6"/>
    <w:rsid w:val="2056C4A1"/>
    <w:rsid w:val="20574605"/>
    <w:rsid w:val="20730CA7"/>
    <w:rsid w:val="207B8E76"/>
    <w:rsid w:val="20818708"/>
    <w:rsid w:val="20958EFE"/>
    <w:rsid w:val="20CFC793"/>
    <w:rsid w:val="21167691"/>
    <w:rsid w:val="212E6FFE"/>
    <w:rsid w:val="2132ED5A"/>
    <w:rsid w:val="214293B5"/>
    <w:rsid w:val="215BF261"/>
    <w:rsid w:val="2186022E"/>
    <w:rsid w:val="21881EE4"/>
    <w:rsid w:val="220ABE65"/>
    <w:rsid w:val="22156D77"/>
    <w:rsid w:val="222BDCA9"/>
    <w:rsid w:val="222EA211"/>
    <w:rsid w:val="226A9DF8"/>
    <w:rsid w:val="227E5FDD"/>
    <w:rsid w:val="2292BFF0"/>
    <w:rsid w:val="23370388"/>
    <w:rsid w:val="23389D6C"/>
    <w:rsid w:val="2340E0E0"/>
    <w:rsid w:val="23618EEB"/>
    <w:rsid w:val="23E11078"/>
    <w:rsid w:val="23F3DC72"/>
    <w:rsid w:val="2422E039"/>
    <w:rsid w:val="242DEBF3"/>
    <w:rsid w:val="2435ED1C"/>
    <w:rsid w:val="244F667D"/>
    <w:rsid w:val="24677ACE"/>
    <w:rsid w:val="24C2864A"/>
    <w:rsid w:val="24C54F4C"/>
    <w:rsid w:val="24D86C7B"/>
    <w:rsid w:val="2523EBA9"/>
    <w:rsid w:val="253C016B"/>
    <w:rsid w:val="253F55C1"/>
    <w:rsid w:val="2557C7E3"/>
    <w:rsid w:val="2589A809"/>
    <w:rsid w:val="25926736"/>
    <w:rsid w:val="25A8382D"/>
    <w:rsid w:val="25AB7CBF"/>
    <w:rsid w:val="25B0D311"/>
    <w:rsid w:val="25CD13BA"/>
    <w:rsid w:val="25D04819"/>
    <w:rsid w:val="25D91F75"/>
    <w:rsid w:val="25FCAE67"/>
    <w:rsid w:val="26059017"/>
    <w:rsid w:val="2649F2C6"/>
    <w:rsid w:val="2665ABBE"/>
    <w:rsid w:val="26733E1A"/>
    <w:rsid w:val="268FED73"/>
    <w:rsid w:val="2693C263"/>
    <w:rsid w:val="26DCE950"/>
    <w:rsid w:val="26FAEE52"/>
    <w:rsid w:val="2716EF38"/>
    <w:rsid w:val="272422C6"/>
    <w:rsid w:val="272E6A43"/>
    <w:rsid w:val="2740C06D"/>
    <w:rsid w:val="276191A1"/>
    <w:rsid w:val="27625AEF"/>
    <w:rsid w:val="27A4D4BF"/>
    <w:rsid w:val="27AB16D2"/>
    <w:rsid w:val="27EB787E"/>
    <w:rsid w:val="27EEF79F"/>
    <w:rsid w:val="27FD21E4"/>
    <w:rsid w:val="280622A4"/>
    <w:rsid w:val="2807A258"/>
    <w:rsid w:val="2830A844"/>
    <w:rsid w:val="2830E86C"/>
    <w:rsid w:val="284CDA12"/>
    <w:rsid w:val="286DDA51"/>
    <w:rsid w:val="28A6FD97"/>
    <w:rsid w:val="28A9707B"/>
    <w:rsid w:val="292A721B"/>
    <w:rsid w:val="2974930E"/>
    <w:rsid w:val="297A0BA4"/>
    <w:rsid w:val="29BB6D38"/>
    <w:rsid w:val="29C1C993"/>
    <w:rsid w:val="29D79040"/>
    <w:rsid w:val="29D9D597"/>
    <w:rsid w:val="2A0015DB"/>
    <w:rsid w:val="2A26A2E6"/>
    <w:rsid w:val="2A3225F4"/>
    <w:rsid w:val="2A41E2C6"/>
    <w:rsid w:val="2A64975B"/>
    <w:rsid w:val="2AD0E516"/>
    <w:rsid w:val="2AF45C57"/>
    <w:rsid w:val="2AFB43AD"/>
    <w:rsid w:val="2AFEDC7A"/>
    <w:rsid w:val="2B2A4E91"/>
    <w:rsid w:val="2B49F6A5"/>
    <w:rsid w:val="2B66F5AE"/>
    <w:rsid w:val="2B8CF45B"/>
    <w:rsid w:val="2B8E0216"/>
    <w:rsid w:val="2BF7F6A4"/>
    <w:rsid w:val="2BF93139"/>
    <w:rsid w:val="2BFBF46F"/>
    <w:rsid w:val="2C1EB035"/>
    <w:rsid w:val="2C515F3B"/>
    <w:rsid w:val="2C80980F"/>
    <w:rsid w:val="2C9CA840"/>
    <w:rsid w:val="2CD5A57D"/>
    <w:rsid w:val="2CE26D07"/>
    <w:rsid w:val="2CE778D8"/>
    <w:rsid w:val="2CF30451"/>
    <w:rsid w:val="2CF8176C"/>
    <w:rsid w:val="2D03B7A7"/>
    <w:rsid w:val="2D2E5462"/>
    <w:rsid w:val="2D453212"/>
    <w:rsid w:val="2D62A7F2"/>
    <w:rsid w:val="2D82E650"/>
    <w:rsid w:val="2D8A489F"/>
    <w:rsid w:val="2D8F72A3"/>
    <w:rsid w:val="2D9E0875"/>
    <w:rsid w:val="2DE854A7"/>
    <w:rsid w:val="2E0F3ABB"/>
    <w:rsid w:val="2E6DF768"/>
    <w:rsid w:val="2E6FC518"/>
    <w:rsid w:val="2E76EC02"/>
    <w:rsid w:val="2EDFF321"/>
    <w:rsid w:val="2F21FCB7"/>
    <w:rsid w:val="2F28F8B6"/>
    <w:rsid w:val="2F309007"/>
    <w:rsid w:val="2F3C6F90"/>
    <w:rsid w:val="2F618ED2"/>
    <w:rsid w:val="2F6C0EF5"/>
    <w:rsid w:val="2F9A0991"/>
    <w:rsid w:val="2FD07120"/>
    <w:rsid w:val="2FF30494"/>
    <w:rsid w:val="2FF874FB"/>
    <w:rsid w:val="3043D37F"/>
    <w:rsid w:val="306D1861"/>
    <w:rsid w:val="309529C8"/>
    <w:rsid w:val="30BC5627"/>
    <w:rsid w:val="31165976"/>
    <w:rsid w:val="31203E0F"/>
    <w:rsid w:val="31464405"/>
    <w:rsid w:val="3191E13D"/>
    <w:rsid w:val="31A2AABA"/>
    <w:rsid w:val="31E4A19A"/>
    <w:rsid w:val="32176112"/>
    <w:rsid w:val="3227094D"/>
    <w:rsid w:val="32712A02"/>
    <w:rsid w:val="32BF7CA0"/>
    <w:rsid w:val="32CC45F8"/>
    <w:rsid w:val="32D60898"/>
    <w:rsid w:val="32FF80D3"/>
    <w:rsid w:val="330BBB7D"/>
    <w:rsid w:val="33483668"/>
    <w:rsid w:val="3378C3A5"/>
    <w:rsid w:val="33E18BEE"/>
    <w:rsid w:val="33F8F1BF"/>
    <w:rsid w:val="33FED4AF"/>
    <w:rsid w:val="340FCFBF"/>
    <w:rsid w:val="34259BE8"/>
    <w:rsid w:val="343E031D"/>
    <w:rsid w:val="345B0D0B"/>
    <w:rsid w:val="34BE73CB"/>
    <w:rsid w:val="34C0B43B"/>
    <w:rsid w:val="34C2529B"/>
    <w:rsid w:val="34E21923"/>
    <w:rsid w:val="34F15029"/>
    <w:rsid w:val="3525A6E0"/>
    <w:rsid w:val="3526F941"/>
    <w:rsid w:val="35307D9D"/>
    <w:rsid w:val="35413E34"/>
    <w:rsid w:val="3551C45B"/>
    <w:rsid w:val="35E1D957"/>
    <w:rsid w:val="35E30146"/>
    <w:rsid w:val="3600BC2F"/>
    <w:rsid w:val="364144D3"/>
    <w:rsid w:val="36496A9E"/>
    <w:rsid w:val="3676A06C"/>
    <w:rsid w:val="367BE728"/>
    <w:rsid w:val="369A450A"/>
    <w:rsid w:val="36C17526"/>
    <w:rsid w:val="37151D03"/>
    <w:rsid w:val="373252D4"/>
    <w:rsid w:val="378EE48F"/>
    <w:rsid w:val="37C0A76E"/>
    <w:rsid w:val="37E4DBF1"/>
    <w:rsid w:val="37EDC578"/>
    <w:rsid w:val="3819226D"/>
    <w:rsid w:val="38AA1329"/>
    <w:rsid w:val="38C585F9"/>
    <w:rsid w:val="38D20D40"/>
    <w:rsid w:val="3900FBCB"/>
    <w:rsid w:val="39204288"/>
    <w:rsid w:val="39259689"/>
    <w:rsid w:val="395C7451"/>
    <w:rsid w:val="397A7820"/>
    <w:rsid w:val="39C9A34F"/>
    <w:rsid w:val="39D62400"/>
    <w:rsid w:val="3A967FB3"/>
    <w:rsid w:val="3AB0C98A"/>
    <w:rsid w:val="3AE176FD"/>
    <w:rsid w:val="3AF8585D"/>
    <w:rsid w:val="3B3152B8"/>
    <w:rsid w:val="3B46BD09"/>
    <w:rsid w:val="3B546A76"/>
    <w:rsid w:val="3B5792D8"/>
    <w:rsid w:val="3B75534E"/>
    <w:rsid w:val="3BEBEB41"/>
    <w:rsid w:val="3BECAB23"/>
    <w:rsid w:val="3BEF1312"/>
    <w:rsid w:val="3C4B751C"/>
    <w:rsid w:val="3C6A3FA4"/>
    <w:rsid w:val="3C6BA6E5"/>
    <w:rsid w:val="3C9EF46E"/>
    <w:rsid w:val="3CA0070C"/>
    <w:rsid w:val="3D2E8A8F"/>
    <w:rsid w:val="3D30EF48"/>
    <w:rsid w:val="3D71DB50"/>
    <w:rsid w:val="3DAAE803"/>
    <w:rsid w:val="3DCC6953"/>
    <w:rsid w:val="3DE4DE77"/>
    <w:rsid w:val="3DE690FB"/>
    <w:rsid w:val="3DF8CC25"/>
    <w:rsid w:val="3DFC5BDE"/>
    <w:rsid w:val="3E1EE8EB"/>
    <w:rsid w:val="3E555E90"/>
    <w:rsid w:val="3E5B85AE"/>
    <w:rsid w:val="3E656B72"/>
    <w:rsid w:val="3E7512B2"/>
    <w:rsid w:val="3E78BCB1"/>
    <w:rsid w:val="3E88493D"/>
    <w:rsid w:val="3EBC63ED"/>
    <w:rsid w:val="3EC5BF6A"/>
    <w:rsid w:val="3EF0035F"/>
    <w:rsid w:val="3F0E55C0"/>
    <w:rsid w:val="3F1ACC89"/>
    <w:rsid w:val="3F2952C1"/>
    <w:rsid w:val="3F63AAA6"/>
    <w:rsid w:val="3F704B40"/>
    <w:rsid w:val="3F81B58F"/>
    <w:rsid w:val="3F85A812"/>
    <w:rsid w:val="3F92D510"/>
    <w:rsid w:val="3F99E1CD"/>
    <w:rsid w:val="3FAC3802"/>
    <w:rsid w:val="40761061"/>
    <w:rsid w:val="408175C3"/>
    <w:rsid w:val="408340AA"/>
    <w:rsid w:val="40988FB7"/>
    <w:rsid w:val="40ABA071"/>
    <w:rsid w:val="40BAFC51"/>
    <w:rsid w:val="40E86912"/>
    <w:rsid w:val="40FBDCE9"/>
    <w:rsid w:val="41554B0D"/>
    <w:rsid w:val="41928EF8"/>
    <w:rsid w:val="4192D316"/>
    <w:rsid w:val="41F9641D"/>
    <w:rsid w:val="41FCF70C"/>
    <w:rsid w:val="421BCC92"/>
    <w:rsid w:val="42286C4A"/>
    <w:rsid w:val="425BE41F"/>
    <w:rsid w:val="42864D72"/>
    <w:rsid w:val="4290C30E"/>
    <w:rsid w:val="42BCA5B8"/>
    <w:rsid w:val="432260DB"/>
    <w:rsid w:val="433986A4"/>
    <w:rsid w:val="4376E21D"/>
    <w:rsid w:val="43A0E391"/>
    <w:rsid w:val="43B3EC40"/>
    <w:rsid w:val="43B58018"/>
    <w:rsid w:val="43BE05F2"/>
    <w:rsid w:val="440D7FE9"/>
    <w:rsid w:val="443DDA9A"/>
    <w:rsid w:val="445C5890"/>
    <w:rsid w:val="44688C98"/>
    <w:rsid w:val="4478CE91"/>
    <w:rsid w:val="449C0348"/>
    <w:rsid w:val="44FF3B31"/>
    <w:rsid w:val="450CA5CB"/>
    <w:rsid w:val="4519DDE4"/>
    <w:rsid w:val="4526F4A0"/>
    <w:rsid w:val="45756456"/>
    <w:rsid w:val="45BD2864"/>
    <w:rsid w:val="45D829C0"/>
    <w:rsid w:val="464542A9"/>
    <w:rsid w:val="4664F5C4"/>
    <w:rsid w:val="46A9C042"/>
    <w:rsid w:val="46C826AF"/>
    <w:rsid w:val="46E5517E"/>
    <w:rsid w:val="46FD472C"/>
    <w:rsid w:val="470AA659"/>
    <w:rsid w:val="4726D13F"/>
    <w:rsid w:val="4727DBB6"/>
    <w:rsid w:val="47325B8E"/>
    <w:rsid w:val="475B1D1E"/>
    <w:rsid w:val="47693358"/>
    <w:rsid w:val="476CF2F0"/>
    <w:rsid w:val="4774F640"/>
    <w:rsid w:val="47796F7F"/>
    <w:rsid w:val="4796F797"/>
    <w:rsid w:val="47B04E50"/>
    <w:rsid w:val="47BAD6B7"/>
    <w:rsid w:val="47D6967E"/>
    <w:rsid w:val="48272FD7"/>
    <w:rsid w:val="4838B02E"/>
    <w:rsid w:val="487D37C6"/>
    <w:rsid w:val="488E79E0"/>
    <w:rsid w:val="48B7E509"/>
    <w:rsid w:val="48FF72B0"/>
    <w:rsid w:val="492EB45B"/>
    <w:rsid w:val="494A383B"/>
    <w:rsid w:val="495B370B"/>
    <w:rsid w:val="49BF39D8"/>
    <w:rsid w:val="49E8EA0A"/>
    <w:rsid w:val="4A18E39A"/>
    <w:rsid w:val="4A90873E"/>
    <w:rsid w:val="4AA8C439"/>
    <w:rsid w:val="4AE2B6D8"/>
    <w:rsid w:val="4AF048D6"/>
    <w:rsid w:val="4AF17CD0"/>
    <w:rsid w:val="4AF20A71"/>
    <w:rsid w:val="4B828B9B"/>
    <w:rsid w:val="4B89B08F"/>
    <w:rsid w:val="4B989F40"/>
    <w:rsid w:val="4BA0D2CA"/>
    <w:rsid w:val="4BBC337C"/>
    <w:rsid w:val="4BC9BC45"/>
    <w:rsid w:val="4BE22957"/>
    <w:rsid w:val="4BE90312"/>
    <w:rsid w:val="4BFD20BA"/>
    <w:rsid w:val="4C1A8D01"/>
    <w:rsid w:val="4C2D1248"/>
    <w:rsid w:val="4C36B453"/>
    <w:rsid w:val="4C44FACD"/>
    <w:rsid w:val="4C5D2026"/>
    <w:rsid w:val="4C8EE173"/>
    <w:rsid w:val="4C9E02BD"/>
    <w:rsid w:val="4CCC21AB"/>
    <w:rsid w:val="4CDF3A96"/>
    <w:rsid w:val="4CF752A6"/>
    <w:rsid w:val="4D07405A"/>
    <w:rsid w:val="4D0E4DCD"/>
    <w:rsid w:val="4D102FCC"/>
    <w:rsid w:val="4D13DF9A"/>
    <w:rsid w:val="4D68EA63"/>
    <w:rsid w:val="4DE6D7F8"/>
    <w:rsid w:val="4DF54DBB"/>
    <w:rsid w:val="4EBBF033"/>
    <w:rsid w:val="4F2B53CB"/>
    <w:rsid w:val="4F4D9E1E"/>
    <w:rsid w:val="4F4F8F76"/>
    <w:rsid w:val="4FCB12A0"/>
    <w:rsid w:val="4FCDF351"/>
    <w:rsid w:val="4FD15D8C"/>
    <w:rsid w:val="4FF0004D"/>
    <w:rsid w:val="4FF3DCFD"/>
    <w:rsid w:val="50109D3A"/>
    <w:rsid w:val="5027BB84"/>
    <w:rsid w:val="50488B04"/>
    <w:rsid w:val="50B39708"/>
    <w:rsid w:val="50D5260E"/>
    <w:rsid w:val="50E3F921"/>
    <w:rsid w:val="50ECE2C6"/>
    <w:rsid w:val="51729AAB"/>
    <w:rsid w:val="5173313D"/>
    <w:rsid w:val="51C1DB1F"/>
    <w:rsid w:val="520B976B"/>
    <w:rsid w:val="521613AC"/>
    <w:rsid w:val="5247EC44"/>
    <w:rsid w:val="524D8EA3"/>
    <w:rsid w:val="526C0BEB"/>
    <w:rsid w:val="52AB25B6"/>
    <w:rsid w:val="52CDF525"/>
    <w:rsid w:val="52DB5115"/>
    <w:rsid w:val="52FFC652"/>
    <w:rsid w:val="5322FEFC"/>
    <w:rsid w:val="5337E3D2"/>
    <w:rsid w:val="535462B1"/>
    <w:rsid w:val="5365104B"/>
    <w:rsid w:val="536A2213"/>
    <w:rsid w:val="53AD007D"/>
    <w:rsid w:val="53F04C9E"/>
    <w:rsid w:val="5408FE46"/>
    <w:rsid w:val="5438BD54"/>
    <w:rsid w:val="54582C0E"/>
    <w:rsid w:val="54585B4B"/>
    <w:rsid w:val="546453CC"/>
    <w:rsid w:val="546AA70B"/>
    <w:rsid w:val="5476DF98"/>
    <w:rsid w:val="547CA58D"/>
    <w:rsid w:val="54B54521"/>
    <w:rsid w:val="54CE66E7"/>
    <w:rsid w:val="54ECFBCF"/>
    <w:rsid w:val="54FAF617"/>
    <w:rsid w:val="550D3EBD"/>
    <w:rsid w:val="5528C92C"/>
    <w:rsid w:val="554005E9"/>
    <w:rsid w:val="5555BF23"/>
    <w:rsid w:val="55596B32"/>
    <w:rsid w:val="556B3D81"/>
    <w:rsid w:val="556D2FB9"/>
    <w:rsid w:val="55880EE2"/>
    <w:rsid w:val="5588F7C6"/>
    <w:rsid w:val="55932396"/>
    <w:rsid w:val="55AF0580"/>
    <w:rsid w:val="55E74386"/>
    <w:rsid w:val="55EEC40E"/>
    <w:rsid w:val="56932133"/>
    <w:rsid w:val="569A4C6F"/>
    <w:rsid w:val="569F6680"/>
    <w:rsid w:val="56BAF11D"/>
    <w:rsid w:val="571EB385"/>
    <w:rsid w:val="5724FB9C"/>
    <w:rsid w:val="573B4138"/>
    <w:rsid w:val="575E17B1"/>
    <w:rsid w:val="577243BD"/>
    <w:rsid w:val="57826DCE"/>
    <w:rsid w:val="5793E86C"/>
    <w:rsid w:val="57A66C9B"/>
    <w:rsid w:val="57A69EEA"/>
    <w:rsid w:val="57B828F9"/>
    <w:rsid w:val="57C3B4F2"/>
    <w:rsid w:val="58009251"/>
    <w:rsid w:val="582E9E3E"/>
    <w:rsid w:val="582F563B"/>
    <w:rsid w:val="583A73C1"/>
    <w:rsid w:val="5892F49F"/>
    <w:rsid w:val="589413E3"/>
    <w:rsid w:val="58A9F0BB"/>
    <w:rsid w:val="590F23CF"/>
    <w:rsid w:val="5922B487"/>
    <w:rsid w:val="5925B7AC"/>
    <w:rsid w:val="5933EF5E"/>
    <w:rsid w:val="59444808"/>
    <w:rsid w:val="595170C0"/>
    <w:rsid w:val="59BE8AA8"/>
    <w:rsid w:val="59D2E151"/>
    <w:rsid w:val="5A0925C4"/>
    <w:rsid w:val="5A0A8DE5"/>
    <w:rsid w:val="5A4D07B5"/>
    <w:rsid w:val="5A55AE84"/>
    <w:rsid w:val="5A57463E"/>
    <w:rsid w:val="5A7A7AFD"/>
    <w:rsid w:val="5ABACE41"/>
    <w:rsid w:val="5ABFB8CA"/>
    <w:rsid w:val="5ADC47D0"/>
    <w:rsid w:val="5ADE0920"/>
    <w:rsid w:val="5B01F3A8"/>
    <w:rsid w:val="5B1283EE"/>
    <w:rsid w:val="5B62AF77"/>
    <w:rsid w:val="5B66F6FD"/>
    <w:rsid w:val="5BE84C37"/>
    <w:rsid w:val="5C28AF95"/>
    <w:rsid w:val="5C3041F6"/>
    <w:rsid w:val="5C56072A"/>
    <w:rsid w:val="5C93CC3F"/>
    <w:rsid w:val="5CA82F7B"/>
    <w:rsid w:val="5CDB32FF"/>
    <w:rsid w:val="5CDB5FBE"/>
    <w:rsid w:val="5D6FC108"/>
    <w:rsid w:val="5D7FECC4"/>
    <w:rsid w:val="5D9F9DF7"/>
    <w:rsid w:val="5DACEE2F"/>
    <w:rsid w:val="5DBE781B"/>
    <w:rsid w:val="5DD60530"/>
    <w:rsid w:val="5DFA48F7"/>
    <w:rsid w:val="5E3B4E6F"/>
    <w:rsid w:val="5E5BE54F"/>
    <w:rsid w:val="5E798402"/>
    <w:rsid w:val="5E882AAB"/>
    <w:rsid w:val="5E90E624"/>
    <w:rsid w:val="5EFEB230"/>
    <w:rsid w:val="5F18F0F4"/>
    <w:rsid w:val="5F5BDC9B"/>
    <w:rsid w:val="5F6E70FA"/>
    <w:rsid w:val="5F7DE714"/>
    <w:rsid w:val="5F9A11D3"/>
    <w:rsid w:val="600033D5"/>
    <w:rsid w:val="601A2580"/>
    <w:rsid w:val="60613BEB"/>
    <w:rsid w:val="60BE6BB1"/>
    <w:rsid w:val="60D95A13"/>
    <w:rsid w:val="616CC813"/>
    <w:rsid w:val="61FA1A88"/>
    <w:rsid w:val="620E79F4"/>
    <w:rsid w:val="624ED779"/>
    <w:rsid w:val="62606BC7"/>
    <w:rsid w:val="626991DA"/>
    <w:rsid w:val="626A3B60"/>
    <w:rsid w:val="629AC92C"/>
    <w:rsid w:val="62D32C73"/>
    <w:rsid w:val="62EBF7D4"/>
    <w:rsid w:val="62F0A5B6"/>
    <w:rsid w:val="62FE4E09"/>
    <w:rsid w:val="62FF8F90"/>
    <w:rsid w:val="63047527"/>
    <w:rsid w:val="630C9DD4"/>
    <w:rsid w:val="6356C549"/>
    <w:rsid w:val="635A0F75"/>
    <w:rsid w:val="63900933"/>
    <w:rsid w:val="639B287F"/>
    <w:rsid w:val="63CF3EA6"/>
    <w:rsid w:val="63D10667"/>
    <w:rsid w:val="63D38BCA"/>
    <w:rsid w:val="6403B175"/>
    <w:rsid w:val="640DF042"/>
    <w:rsid w:val="644C4BC7"/>
    <w:rsid w:val="647DC0C9"/>
    <w:rsid w:val="6492A41C"/>
    <w:rsid w:val="64D6EF47"/>
    <w:rsid w:val="64F3B4C7"/>
    <w:rsid w:val="6506F9D9"/>
    <w:rsid w:val="65165AAD"/>
    <w:rsid w:val="651CB3A1"/>
    <w:rsid w:val="653918F8"/>
    <w:rsid w:val="6542E5F7"/>
    <w:rsid w:val="654F114E"/>
    <w:rsid w:val="6577DB68"/>
    <w:rsid w:val="65ABFA37"/>
    <w:rsid w:val="65B6342F"/>
    <w:rsid w:val="65C560A4"/>
    <w:rsid w:val="65C88818"/>
    <w:rsid w:val="65D128DD"/>
    <w:rsid w:val="65D8CC99"/>
    <w:rsid w:val="65FD2F4A"/>
    <w:rsid w:val="663A3D38"/>
    <w:rsid w:val="664CB199"/>
    <w:rsid w:val="66667C04"/>
    <w:rsid w:val="66B1A9C1"/>
    <w:rsid w:val="66ED0CFC"/>
    <w:rsid w:val="679AD530"/>
    <w:rsid w:val="67C7ABD0"/>
    <w:rsid w:val="67D1196D"/>
    <w:rsid w:val="67E20FD1"/>
    <w:rsid w:val="67F705CA"/>
    <w:rsid w:val="681BA793"/>
    <w:rsid w:val="68239AEB"/>
    <w:rsid w:val="683374E5"/>
    <w:rsid w:val="68891A8C"/>
    <w:rsid w:val="68B8D109"/>
    <w:rsid w:val="68D9F8C2"/>
    <w:rsid w:val="68DA351F"/>
    <w:rsid w:val="68DD16E5"/>
    <w:rsid w:val="69182485"/>
    <w:rsid w:val="6978B4D5"/>
    <w:rsid w:val="69BCE713"/>
    <w:rsid w:val="6A02C7D7"/>
    <w:rsid w:val="6A08018B"/>
    <w:rsid w:val="6A7C89FF"/>
    <w:rsid w:val="6A861E5D"/>
    <w:rsid w:val="6ACB8586"/>
    <w:rsid w:val="6B095938"/>
    <w:rsid w:val="6B0EEF94"/>
    <w:rsid w:val="6B5A2D2E"/>
    <w:rsid w:val="6B62F64B"/>
    <w:rsid w:val="6B649E80"/>
    <w:rsid w:val="6B9D9231"/>
    <w:rsid w:val="6BAB7309"/>
    <w:rsid w:val="6BCE3AFB"/>
    <w:rsid w:val="6BCF5C11"/>
    <w:rsid w:val="6BF6BA59"/>
    <w:rsid w:val="6C562DFF"/>
    <w:rsid w:val="6C5CD5C4"/>
    <w:rsid w:val="6C80CA62"/>
    <w:rsid w:val="6CBBDF10"/>
    <w:rsid w:val="6CF5FD8F"/>
    <w:rsid w:val="6D0976B9"/>
    <w:rsid w:val="6D5B7D81"/>
    <w:rsid w:val="6D96444D"/>
    <w:rsid w:val="6DB221CF"/>
    <w:rsid w:val="6DEC29BD"/>
    <w:rsid w:val="6E60C769"/>
    <w:rsid w:val="6E740107"/>
    <w:rsid w:val="6F5BFFA9"/>
    <w:rsid w:val="6F8334AE"/>
    <w:rsid w:val="701094FC"/>
    <w:rsid w:val="70126628"/>
    <w:rsid w:val="7023262D"/>
    <w:rsid w:val="702653D6"/>
    <w:rsid w:val="704736E8"/>
    <w:rsid w:val="70642F39"/>
    <w:rsid w:val="706A8557"/>
    <w:rsid w:val="710E4477"/>
    <w:rsid w:val="71346B62"/>
    <w:rsid w:val="71418C56"/>
    <w:rsid w:val="714C8B68"/>
    <w:rsid w:val="7186F6AC"/>
    <w:rsid w:val="718EDFE8"/>
    <w:rsid w:val="71C28F16"/>
    <w:rsid w:val="71DEF98A"/>
    <w:rsid w:val="71E0B508"/>
    <w:rsid w:val="71E6063E"/>
    <w:rsid w:val="721F9B87"/>
    <w:rsid w:val="722688F7"/>
    <w:rsid w:val="72644509"/>
    <w:rsid w:val="727D69D2"/>
    <w:rsid w:val="728A46BE"/>
    <w:rsid w:val="72B2BC1A"/>
    <w:rsid w:val="72DB06D6"/>
    <w:rsid w:val="72F4EDE9"/>
    <w:rsid w:val="72FF2646"/>
    <w:rsid w:val="7301AB64"/>
    <w:rsid w:val="731E36F2"/>
    <w:rsid w:val="734FD7FB"/>
    <w:rsid w:val="738EC20A"/>
    <w:rsid w:val="739ED5D8"/>
    <w:rsid w:val="73AFA4E2"/>
    <w:rsid w:val="73BBE530"/>
    <w:rsid w:val="742CE915"/>
    <w:rsid w:val="74398C48"/>
    <w:rsid w:val="7481BCD6"/>
    <w:rsid w:val="74B7110E"/>
    <w:rsid w:val="74BBCE04"/>
    <w:rsid w:val="74C54744"/>
    <w:rsid w:val="7513F126"/>
    <w:rsid w:val="752EEBF1"/>
    <w:rsid w:val="7536084C"/>
    <w:rsid w:val="758D0540"/>
    <w:rsid w:val="759361C8"/>
    <w:rsid w:val="75C0B1A8"/>
    <w:rsid w:val="75D3C297"/>
    <w:rsid w:val="75E3D2B6"/>
    <w:rsid w:val="76686CB8"/>
    <w:rsid w:val="767A8086"/>
    <w:rsid w:val="767B6DF7"/>
    <w:rsid w:val="7697A9E7"/>
    <w:rsid w:val="76986521"/>
    <w:rsid w:val="76D401FE"/>
    <w:rsid w:val="76FEAFD6"/>
    <w:rsid w:val="77150315"/>
    <w:rsid w:val="773B08A7"/>
    <w:rsid w:val="774D3D05"/>
    <w:rsid w:val="77598B89"/>
    <w:rsid w:val="776AF2B8"/>
    <w:rsid w:val="7792E020"/>
    <w:rsid w:val="784144AF"/>
    <w:rsid w:val="78700B67"/>
    <w:rsid w:val="78C93C22"/>
    <w:rsid w:val="78D97ADA"/>
    <w:rsid w:val="791FA0B9"/>
    <w:rsid w:val="7939598D"/>
    <w:rsid w:val="79553B8C"/>
    <w:rsid w:val="799227DA"/>
    <w:rsid w:val="799B9BCA"/>
    <w:rsid w:val="79D49F1A"/>
    <w:rsid w:val="7A23A264"/>
    <w:rsid w:val="7A2D9187"/>
    <w:rsid w:val="7A3CD998"/>
    <w:rsid w:val="7A532186"/>
    <w:rsid w:val="7A673792"/>
    <w:rsid w:val="7AA9CF91"/>
    <w:rsid w:val="7AFF6BEA"/>
    <w:rsid w:val="7B578FE8"/>
    <w:rsid w:val="7B6EA3D3"/>
    <w:rsid w:val="7BE47C0B"/>
    <w:rsid w:val="7BE629EA"/>
    <w:rsid w:val="7C13FD7F"/>
    <w:rsid w:val="7C23339B"/>
    <w:rsid w:val="7C241CDB"/>
    <w:rsid w:val="7C3DDF97"/>
    <w:rsid w:val="7C41210D"/>
    <w:rsid w:val="7C448802"/>
    <w:rsid w:val="7C6B77C9"/>
    <w:rsid w:val="7C779FAC"/>
    <w:rsid w:val="7C7A5283"/>
    <w:rsid w:val="7CDAA000"/>
    <w:rsid w:val="7CFA50B5"/>
    <w:rsid w:val="7D2041B1"/>
    <w:rsid w:val="7D4B6915"/>
    <w:rsid w:val="7DB73763"/>
    <w:rsid w:val="7E0C4A52"/>
    <w:rsid w:val="7E2E5DD7"/>
    <w:rsid w:val="7E36E8B3"/>
    <w:rsid w:val="7E43615C"/>
    <w:rsid w:val="7E4C18C0"/>
    <w:rsid w:val="7E848026"/>
    <w:rsid w:val="7EAB5CE7"/>
    <w:rsid w:val="7ECBA181"/>
    <w:rsid w:val="7EF8A6F2"/>
    <w:rsid w:val="7F1712EF"/>
    <w:rsid w:val="7F22CFD0"/>
    <w:rsid w:val="7F325A11"/>
    <w:rsid w:val="7F4728C7"/>
    <w:rsid w:val="7F5A5CD7"/>
    <w:rsid w:val="7F60E89C"/>
    <w:rsid w:val="7F8A3650"/>
    <w:rsid w:val="7F8A7914"/>
    <w:rsid w:val="7F98A06E"/>
    <w:rsid w:val="7FA81D31"/>
    <w:rsid w:val="7FD116A5"/>
    <w:rsid w:val="7FEAA3A9"/>
    <w:rsid w:val="7FEF23EC"/>
    <w:rsid w:val="7FEFCDA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21D0"/>
  <w15:chartTrackingRefBased/>
  <w15:docId w15:val="{00C32F57-9949-47E3-B405-FD0462E4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0AC"/>
    <w:pPr>
      <w:spacing w:line="252" w:lineRule="auto"/>
      <w:ind w:left="720"/>
      <w:contextualSpacing/>
    </w:pPr>
    <w:rPr>
      <w:rFonts w:ascii="Calibri" w:hAnsi="Calibri" w:cs="Calibri"/>
      <w:kern w:val="0"/>
    </w:rPr>
  </w:style>
  <w:style w:type="paragraph" w:styleId="Header">
    <w:name w:val="header"/>
    <w:basedOn w:val="Normal"/>
    <w:link w:val="HeaderChar"/>
    <w:uiPriority w:val="99"/>
    <w:unhideWhenUsed/>
    <w:rsid w:val="008951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51F3"/>
  </w:style>
  <w:style w:type="paragraph" w:styleId="Footer">
    <w:name w:val="footer"/>
    <w:basedOn w:val="Normal"/>
    <w:link w:val="FooterChar"/>
    <w:uiPriority w:val="99"/>
    <w:unhideWhenUsed/>
    <w:rsid w:val="008951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51F3"/>
  </w:style>
  <w:style w:type="character" w:styleId="Hyperlink">
    <w:name w:val="Hyperlink"/>
    <w:basedOn w:val="DefaultParagraphFont"/>
    <w:uiPriority w:val="99"/>
    <w:unhideWhenUsed/>
    <w:rsid w:val="00BF3D11"/>
    <w:rPr>
      <w:color w:val="0563C1" w:themeColor="hyperlink"/>
      <w:u w:val="single"/>
    </w:rPr>
  </w:style>
  <w:style w:type="character" w:styleId="UnresolvedMention">
    <w:name w:val="Unresolved Mention"/>
    <w:basedOn w:val="DefaultParagraphFont"/>
    <w:uiPriority w:val="99"/>
    <w:semiHidden/>
    <w:unhideWhenUsed/>
    <w:rsid w:val="00BF3D11"/>
    <w:rPr>
      <w:color w:val="605E5C"/>
      <w:shd w:val="clear" w:color="auto" w:fill="E1DFDD"/>
    </w:rPr>
  </w:style>
  <w:style w:type="character" w:styleId="FollowedHyperlink">
    <w:name w:val="FollowedHyperlink"/>
    <w:basedOn w:val="DefaultParagraphFont"/>
    <w:uiPriority w:val="99"/>
    <w:semiHidden/>
    <w:unhideWhenUsed/>
    <w:rsid w:val="00B522F3"/>
    <w:rPr>
      <w:color w:val="954F72" w:themeColor="followedHyperlink"/>
      <w:u w:val="single"/>
    </w:rPr>
  </w:style>
  <w:style w:type="character" w:styleId="CommentReference">
    <w:name w:val="annotation reference"/>
    <w:basedOn w:val="DefaultParagraphFont"/>
    <w:uiPriority w:val="99"/>
    <w:semiHidden/>
    <w:unhideWhenUsed/>
    <w:rsid w:val="00F66369"/>
    <w:rPr>
      <w:sz w:val="16"/>
      <w:szCs w:val="16"/>
    </w:rPr>
  </w:style>
  <w:style w:type="paragraph" w:styleId="CommentText">
    <w:name w:val="annotation text"/>
    <w:basedOn w:val="Normal"/>
    <w:link w:val="CommentTextChar"/>
    <w:uiPriority w:val="99"/>
    <w:unhideWhenUsed/>
    <w:rsid w:val="00F66369"/>
    <w:pPr>
      <w:spacing w:line="240" w:lineRule="auto"/>
    </w:pPr>
    <w:rPr>
      <w:sz w:val="20"/>
      <w:szCs w:val="20"/>
    </w:rPr>
  </w:style>
  <w:style w:type="character" w:customStyle="1" w:styleId="CommentTextChar">
    <w:name w:val="Comment Text Char"/>
    <w:basedOn w:val="DefaultParagraphFont"/>
    <w:link w:val="CommentText"/>
    <w:uiPriority w:val="99"/>
    <w:rsid w:val="00F66369"/>
    <w:rPr>
      <w:sz w:val="20"/>
      <w:szCs w:val="20"/>
    </w:rPr>
  </w:style>
  <w:style w:type="paragraph" w:styleId="CommentSubject">
    <w:name w:val="annotation subject"/>
    <w:basedOn w:val="CommentText"/>
    <w:next w:val="CommentText"/>
    <w:link w:val="CommentSubjectChar"/>
    <w:uiPriority w:val="99"/>
    <w:semiHidden/>
    <w:unhideWhenUsed/>
    <w:rsid w:val="00F66369"/>
    <w:rPr>
      <w:b/>
      <w:bCs/>
    </w:rPr>
  </w:style>
  <w:style w:type="character" w:customStyle="1" w:styleId="CommentSubjectChar">
    <w:name w:val="Comment Subject Char"/>
    <w:basedOn w:val="CommentTextChar"/>
    <w:link w:val="CommentSubject"/>
    <w:uiPriority w:val="99"/>
    <w:semiHidden/>
    <w:rsid w:val="00F66369"/>
    <w:rPr>
      <w:b/>
      <w:bCs/>
      <w:sz w:val="20"/>
      <w:szCs w:val="20"/>
    </w:rPr>
  </w:style>
  <w:style w:type="paragraph" w:styleId="FootnoteText">
    <w:name w:val="footnote text"/>
    <w:basedOn w:val="Normal"/>
    <w:link w:val="FootnoteTextChar"/>
    <w:uiPriority w:val="99"/>
    <w:semiHidden/>
    <w:unhideWhenUsed/>
    <w:rsid w:val="00211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1C3A"/>
    <w:rPr>
      <w:sz w:val="20"/>
      <w:szCs w:val="20"/>
    </w:rPr>
  </w:style>
  <w:style w:type="character" w:styleId="FootnoteReference">
    <w:name w:val="footnote reference"/>
    <w:basedOn w:val="DefaultParagraphFont"/>
    <w:uiPriority w:val="99"/>
    <w:semiHidden/>
    <w:unhideWhenUsed/>
    <w:rsid w:val="00211C3A"/>
    <w:rPr>
      <w:vertAlign w:val="superscript"/>
    </w:rPr>
  </w:style>
  <w:style w:type="paragraph" w:styleId="Revision">
    <w:name w:val="Revision"/>
    <w:hidden/>
    <w:uiPriority w:val="99"/>
    <w:semiHidden/>
    <w:rsid w:val="00497CA0"/>
    <w:pPr>
      <w:spacing w:after="0" w:line="240" w:lineRule="auto"/>
    </w:pPr>
  </w:style>
  <w:style w:type="paragraph" w:styleId="NormalWeb">
    <w:name w:val="Normal (Web)"/>
    <w:basedOn w:val="Normal"/>
    <w:uiPriority w:val="99"/>
    <w:unhideWhenUsed/>
    <w:rsid w:val="00E8149E"/>
    <w:pPr>
      <w:spacing w:before="100" w:beforeAutospacing="1" w:after="100" w:afterAutospacing="1" w:line="240" w:lineRule="auto"/>
    </w:pPr>
    <w:rPr>
      <w:rFonts w:ascii="Calibri" w:hAnsi="Calibri" w:cs="Calibri"/>
      <w:kern w:val="0"/>
      <w:lang w:eastAsia="fr-FR"/>
      <w14:ligatures w14:val="none"/>
    </w:rPr>
  </w:style>
  <w:style w:type="character" w:styleId="Mention">
    <w:name w:val="Mention"/>
    <w:basedOn w:val="DefaultParagraphFont"/>
    <w:uiPriority w:val="99"/>
    <w:unhideWhenUsed/>
    <w:rsid w:val="005C0474"/>
    <w:rPr>
      <w:color w:val="2B579A"/>
      <w:shd w:val="clear" w:color="auto" w:fill="E6E6E6"/>
    </w:rPr>
  </w:style>
  <w:style w:type="paragraph" w:customStyle="1" w:styleId="paragraph">
    <w:name w:val="paragraph"/>
    <w:basedOn w:val="Normal"/>
    <w:rsid w:val="007362C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7362CA"/>
  </w:style>
  <w:style w:type="character" w:customStyle="1" w:styleId="eop">
    <w:name w:val="eop"/>
    <w:basedOn w:val="DefaultParagraphFont"/>
    <w:rsid w:val="00736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68395">
      <w:bodyDiv w:val="1"/>
      <w:marLeft w:val="0"/>
      <w:marRight w:val="0"/>
      <w:marTop w:val="0"/>
      <w:marBottom w:val="0"/>
      <w:divBdr>
        <w:top w:val="none" w:sz="0" w:space="0" w:color="auto"/>
        <w:left w:val="none" w:sz="0" w:space="0" w:color="auto"/>
        <w:bottom w:val="none" w:sz="0" w:space="0" w:color="auto"/>
        <w:right w:val="none" w:sz="0" w:space="0" w:color="auto"/>
      </w:divBdr>
    </w:div>
    <w:div w:id="260576871">
      <w:bodyDiv w:val="1"/>
      <w:marLeft w:val="0"/>
      <w:marRight w:val="0"/>
      <w:marTop w:val="0"/>
      <w:marBottom w:val="0"/>
      <w:divBdr>
        <w:top w:val="none" w:sz="0" w:space="0" w:color="auto"/>
        <w:left w:val="none" w:sz="0" w:space="0" w:color="auto"/>
        <w:bottom w:val="none" w:sz="0" w:space="0" w:color="auto"/>
        <w:right w:val="none" w:sz="0" w:space="0" w:color="auto"/>
      </w:divBdr>
    </w:div>
    <w:div w:id="273441848">
      <w:bodyDiv w:val="1"/>
      <w:marLeft w:val="0"/>
      <w:marRight w:val="0"/>
      <w:marTop w:val="0"/>
      <w:marBottom w:val="0"/>
      <w:divBdr>
        <w:top w:val="none" w:sz="0" w:space="0" w:color="auto"/>
        <w:left w:val="none" w:sz="0" w:space="0" w:color="auto"/>
        <w:bottom w:val="none" w:sz="0" w:space="0" w:color="auto"/>
        <w:right w:val="none" w:sz="0" w:space="0" w:color="auto"/>
      </w:divBdr>
      <w:divsChild>
        <w:div w:id="1306619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8806329">
      <w:bodyDiv w:val="1"/>
      <w:marLeft w:val="0"/>
      <w:marRight w:val="0"/>
      <w:marTop w:val="0"/>
      <w:marBottom w:val="0"/>
      <w:divBdr>
        <w:top w:val="none" w:sz="0" w:space="0" w:color="auto"/>
        <w:left w:val="none" w:sz="0" w:space="0" w:color="auto"/>
        <w:bottom w:val="none" w:sz="0" w:space="0" w:color="auto"/>
        <w:right w:val="none" w:sz="0" w:space="0" w:color="auto"/>
      </w:divBdr>
      <w:divsChild>
        <w:div w:id="33652566">
          <w:marLeft w:val="0"/>
          <w:marRight w:val="0"/>
          <w:marTop w:val="0"/>
          <w:marBottom w:val="0"/>
          <w:divBdr>
            <w:top w:val="none" w:sz="0" w:space="0" w:color="auto"/>
            <w:left w:val="none" w:sz="0" w:space="0" w:color="auto"/>
            <w:bottom w:val="none" w:sz="0" w:space="0" w:color="auto"/>
            <w:right w:val="none" w:sz="0" w:space="0" w:color="auto"/>
          </w:divBdr>
        </w:div>
        <w:div w:id="232618341">
          <w:marLeft w:val="0"/>
          <w:marRight w:val="0"/>
          <w:marTop w:val="0"/>
          <w:marBottom w:val="0"/>
          <w:divBdr>
            <w:top w:val="none" w:sz="0" w:space="0" w:color="auto"/>
            <w:left w:val="none" w:sz="0" w:space="0" w:color="auto"/>
            <w:bottom w:val="none" w:sz="0" w:space="0" w:color="auto"/>
            <w:right w:val="none" w:sz="0" w:space="0" w:color="auto"/>
          </w:divBdr>
        </w:div>
        <w:div w:id="238100208">
          <w:marLeft w:val="0"/>
          <w:marRight w:val="0"/>
          <w:marTop w:val="0"/>
          <w:marBottom w:val="0"/>
          <w:divBdr>
            <w:top w:val="none" w:sz="0" w:space="0" w:color="auto"/>
            <w:left w:val="none" w:sz="0" w:space="0" w:color="auto"/>
            <w:bottom w:val="none" w:sz="0" w:space="0" w:color="auto"/>
            <w:right w:val="none" w:sz="0" w:space="0" w:color="auto"/>
          </w:divBdr>
        </w:div>
        <w:div w:id="276835835">
          <w:marLeft w:val="0"/>
          <w:marRight w:val="0"/>
          <w:marTop w:val="0"/>
          <w:marBottom w:val="0"/>
          <w:divBdr>
            <w:top w:val="none" w:sz="0" w:space="0" w:color="auto"/>
            <w:left w:val="none" w:sz="0" w:space="0" w:color="auto"/>
            <w:bottom w:val="none" w:sz="0" w:space="0" w:color="auto"/>
            <w:right w:val="none" w:sz="0" w:space="0" w:color="auto"/>
          </w:divBdr>
        </w:div>
        <w:div w:id="1048139565">
          <w:marLeft w:val="0"/>
          <w:marRight w:val="0"/>
          <w:marTop w:val="0"/>
          <w:marBottom w:val="0"/>
          <w:divBdr>
            <w:top w:val="none" w:sz="0" w:space="0" w:color="auto"/>
            <w:left w:val="none" w:sz="0" w:space="0" w:color="auto"/>
            <w:bottom w:val="none" w:sz="0" w:space="0" w:color="auto"/>
            <w:right w:val="none" w:sz="0" w:space="0" w:color="auto"/>
          </w:divBdr>
        </w:div>
        <w:div w:id="1063142892">
          <w:marLeft w:val="0"/>
          <w:marRight w:val="0"/>
          <w:marTop w:val="0"/>
          <w:marBottom w:val="0"/>
          <w:divBdr>
            <w:top w:val="none" w:sz="0" w:space="0" w:color="auto"/>
            <w:left w:val="none" w:sz="0" w:space="0" w:color="auto"/>
            <w:bottom w:val="none" w:sz="0" w:space="0" w:color="auto"/>
            <w:right w:val="none" w:sz="0" w:space="0" w:color="auto"/>
          </w:divBdr>
        </w:div>
        <w:div w:id="1144666473">
          <w:marLeft w:val="0"/>
          <w:marRight w:val="0"/>
          <w:marTop w:val="0"/>
          <w:marBottom w:val="0"/>
          <w:divBdr>
            <w:top w:val="none" w:sz="0" w:space="0" w:color="auto"/>
            <w:left w:val="none" w:sz="0" w:space="0" w:color="auto"/>
            <w:bottom w:val="none" w:sz="0" w:space="0" w:color="auto"/>
            <w:right w:val="none" w:sz="0" w:space="0" w:color="auto"/>
          </w:divBdr>
          <w:divsChild>
            <w:div w:id="113209927">
              <w:marLeft w:val="0"/>
              <w:marRight w:val="0"/>
              <w:marTop w:val="0"/>
              <w:marBottom w:val="0"/>
              <w:divBdr>
                <w:top w:val="none" w:sz="0" w:space="0" w:color="auto"/>
                <w:left w:val="none" w:sz="0" w:space="0" w:color="auto"/>
                <w:bottom w:val="none" w:sz="0" w:space="0" w:color="auto"/>
                <w:right w:val="none" w:sz="0" w:space="0" w:color="auto"/>
              </w:divBdr>
            </w:div>
            <w:div w:id="138108247">
              <w:marLeft w:val="0"/>
              <w:marRight w:val="0"/>
              <w:marTop w:val="0"/>
              <w:marBottom w:val="0"/>
              <w:divBdr>
                <w:top w:val="none" w:sz="0" w:space="0" w:color="auto"/>
                <w:left w:val="none" w:sz="0" w:space="0" w:color="auto"/>
                <w:bottom w:val="none" w:sz="0" w:space="0" w:color="auto"/>
                <w:right w:val="none" w:sz="0" w:space="0" w:color="auto"/>
              </w:divBdr>
            </w:div>
            <w:div w:id="150365602">
              <w:marLeft w:val="0"/>
              <w:marRight w:val="0"/>
              <w:marTop w:val="0"/>
              <w:marBottom w:val="0"/>
              <w:divBdr>
                <w:top w:val="none" w:sz="0" w:space="0" w:color="auto"/>
                <w:left w:val="none" w:sz="0" w:space="0" w:color="auto"/>
                <w:bottom w:val="none" w:sz="0" w:space="0" w:color="auto"/>
                <w:right w:val="none" w:sz="0" w:space="0" w:color="auto"/>
              </w:divBdr>
            </w:div>
            <w:div w:id="242450117">
              <w:marLeft w:val="0"/>
              <w:marRight w:val="0"/>
              <w:marTop w:val="0"/>
              <w:marBottom w:val="0"/>
              <w:divBdr>
                <w:top w:val="none" w:sz="0" w:space="0" w:color="auto"/>
                <w:left w:val="none" w:sz="0" w:space="0" w:color="auto"/>
                <w:bottom w:val="none" w:sz="0" w:space="0" w:color="auto"/>
                <w:right w:val="none" w:sz="0" w:space="0" w:color="auto"/>
              </w:divBdr>
            </w:div>
            <w:div w:id="660962157">
              <w:marLeft w:val="0"/>
              <w:marRight w:val="0"/>
              <w:marTop w:val="0"/>
              <w:marBottom w:val="0"/>
              <w:divBdr>
                <w:top w:val="none" w:sz="0" w:space="0" w:color="auto"/>
                <w:left w:val="none" w:sz="0" w:space="0" w:color="auto"/>
                <w:bottom w:val="none" w:sz="0" w:space="0" w:color="auto"/>
                <w:right w:val="none" w:sz="0" w:space="0" w:color="auto"/>
              </w:divBdr>
            </w:div>
            <w:div w:id="1062404472">
              <w:marLeft w:val="0"/>
              <w:marRight w:val="0"/>
              <w:marTop w:val="0"/>
              <w:marBottom w:val="0"/>
              <w:divBdr>
                <w:top w:val="none" w:sz="0" w:space="0" w:color="auto"/>
                <w:left w:val="none" w:sz="0" w:space="0" w:color="auto"/>
                <w:bottom w:val="none" w:sz="0" w:space="0" w:color="auto"/>
                <w:right w:val="none" w:sz="0" w:space="0" w:color="auto"/>
              </w:divBdr>
            </w:div>
            <w:div w:id="1181236582">
              <w:marLeft w:val="0"/>
              <w:marRight w:val="0"/>
              <w:marTop w:val="0"/>
              <w:marBottom w:val="0"/>
              <w:divBdr>
                <w:top w:val="none" w:sz="0" w:space="0" w:color="auto"/>
                <w:left w:val="none" w:sz="0" w:space="0" w:color="auto"/>
                <w:bottom w:val="none" w:sz="0" w:space="0" w:color="auto"/>
                <w:right w:val="none" w:sz="0" w:space="0" w:color="auto"/>
              </w:divBdr>
            </w:div>
            <w:div w:id="1312755572">
              <w:marLeft w:val="0"/>
              <w:marRight w:val="0"/>
              <w:marTop w:val="0"/>
              <w:marBottom w:val="0"/>
              <w:divBdr>
                <w:top w:val="none" w:sz="0" w:space="0" w:color="auto"/>
                <w:left w:val="none" w:sz="0" w:space="0" w:color="auto"/>
                <w:bottom w:val="none" w:sz="0" w:space="0" w:color="auto"/>
                <w:right w:val="none" w:sz="0" w:space="0" w:color="auto"/>
              </w:divBdr>
            </w:div>
            <w:div w:id="1476331390">
              <w:marLeft w:val="0"/>
              <w:marRight w:val="0"/>
              <w:marTop w:val="0"/>
              <w:marBottom w:val="0"/>
              <w:divBdr>
                <w:top w:val="none" w:sz="0" w:space="0" w:color="auto"/>
                <w:left w:val="none" w:sz="0" w:space="0" w:color="auto"/>
                <w:bottom w:val="none" w:sz="0" w:space="0" w:color="auto"/>
                <w:right w:val="none" w:sz="0" w:space="0" w:color="auto"/>
              </w:divBdr>
            </w:div>
            <w:div w:id="1707753965">
              <w:marLeft w:val="0"/>
              <w:marRight w:val="0"/>
              <w:marTop w:val="0"/>
              <w:marBottom w:val="0"/>
              <w:divBdr>
                <w:top w:val="none" w:sz="0" w:space="0" w:color="auto"/>
                <w:left w:val="none" w:sz="0" w:space="0" w:color="auto"/>
                <w:bottom w:val="none" w:sz="0" w:space="0" w:color="auto"/>
                <w:right w:val="none" w:sz="0" w:space="0" w:color="auto"/>
              </w:divBdr>
            </w:div>
            <w:div w:id="1993636297">
              <w:marLeft w:val="0"/>
              <w:marRight w:val="0"/>
              <w:marTop w:val="0"/>
              <w:marBottom w:val="0"/>
              <w:divBdr>
                <w:top w:val="none" w:sz="0" w:space="0" w:color="auto"/>
                <w:left w:val="none" w:sz="0" w:space="0" w:color="auto"/>
                <w:bottom w:val="none" w:sz="0" w:space="0" w:color="auto"/>
                <w:right w:val="none" w:sz="0" w:space="0" w:color="auto"/>
              </w:divBdr>
            </w:div>
            <w:div w:id="1994488117">
              <w:marLeft w:val="0"/>
              <w:marRight w:val="0"/>
              <w:marTop w:val="0"/>
              <w:marBottom w:val="0"/>
              <w:divBdr>
                <w:top w:val="none" w:sz="0" w:space="0" w:color="auto"/>
                <w:left w:val="none" w:sz="0" w:space="0" w:color="auto"/>
                <w:bottom w:val="none" w:sz="0" w:space="0" w:color="auto"/>
                <w:right w:val="none" w:sz="0" w:space="0" w:color="auto"/>
              </w:divBdr>
            </w:div>
          </w:divsChild>
        </w:div>
        <w:div w:id="1862931861">
          <w:marLeft w:val="0"/>
          <w:marRight w:val="0"/>
          <w:marTop w:val="0"/>
          <w:marBottom w:val="0"/>
          <w:divBdr>
            <w:top w:val="none" w:sz="0" w:space="0" w:color="auto"/>
            <w:left w:val="none" w:sz="0" w:space="0" w:color="auto"/>
            <w:bottom w:val="none" w:sz="0" w:space="0" w:color="auto"/>
            <w:right w:val="none" w:sz="0" w:space="0" w:color="auto"/>
          </w:divBdr>
        </w:div>
        <w:div w:id="1863129667">
          <w:marLeft w:val="0"/>
          <w:marRight w:val="0"/>
          <w:marTop w:val="0"/>
          <w:marBottom w:val="0"/>
          <w:divBdr>
            <w:top w:val="none" w:sz="0" w:space="0" w:color="auto"/>
            <w:left w:val="none" w:sz="0" w:space="0" w:color="auto"/>
            <w:bottom w:val="none" w:sz="0" w:space="0" w:color="auto"/>
            <w:right w:val="none" w:sz="0" w:space="0" w:color="auto"/>
          </w:divBdr>
        </w:div>
      </w:divsChild>
    </w:div>
    <w:div w:id="342321406">
      <w:bodyDiv w:val="1"/>
      <w:marLeft w:val="0"/>
      <w:marRight w:val="0"/>
      <w:marTop w:val="0"/>
      <w:marBottom w:val="0"/>
      <w:divBdr>
        <w:top w:val="none" w:sz="0" w:space="0" w:color="auto"/>
        <w:left w:val="none" w:sz="0" w:space="0" w:color="auto"/>
        <w:bottom w:val="none" w:sz="0" w:space="0" w:color="auto"/>
        <w:right w:val="none" w:sz="0" w:space="0" w:color="auto"/>
      </w:divBdr>
    </w:div>
    <w:div w:id="775372036">
      <w:bodyDiv w:val="1"/>
      <w:marLeft w:val="0"/>
      <w:marRight w:val="0"/>
      <w:marTop w:val="0"/>
      <w:marBottom w:val="0"/>
      <w:divBdr>
        <w:top w:val="none" w:sz="0" w:space="0" w:color="auto"/>
        <w:left w:val="none" w:sz="0" w:space="0" w:color="auto"/>
        <w:bottom w:val="none" w:sz="0" w:space="0" w:color="auto"/>
        <w:right w:val="none" w:sz="0" w:space="0" w:color="auto"/>
      </w:divBdr>
    </w:div>
    <w:div w:id="787090039">
      <w:bodyDiv w:val="1"/>
      <w:marLeft w:val="0"/>
      <w:marRight w:val="0"/>
      <w:marTop w:val="0"/>
      <w:marBottom w:val="0"/>
      <w:divBdr>
        <w:top w:val="none" w:sz="0" w:space="0" w:color="auto"/>
        <w:left w:val="none" w:sz="0" w:space="0" w:color="auto"/>
        <w:bottom w:val="none" w:sz="0" w:space="0" w:color="auto"/>
        <w:right w:val="none" w:sz="0" w:space="0" w:color="auto"/>
      </w:divBdr>
    </w:div>
    <w:div w:id="912737206">
      <w:bodyDiv w:val="1"/>
      <w:marLeft w:val="0"/>
      <w:marRight w:val="0"/>
      <w:marTop w:val="0"/>
      <w:marBottom w:val="0"/>
      <w:divBdr>
        <w:top w:val="none" w:sz="0" w:space="0" w:color="auto"/>
        <w:left w:val="none" w:sz="0" w:space="0" w:color="auto"/>
        <w:bottom w:val="none" w:sz="0" w:space="0" w:color="auto"/>
        <w:right w:val="none" w:sz="0" w:space="0" w:color="auto"/>
      </w:divBdr>
    </w:div>
    <w:div w:id="1318219797">
      <w:bodyDiv w:val="1"/>
      <w:marLeft w:val="0"/>
      <w:marRight w:val="0"/>
      <w:marTop w:val="0"/>
      <w:marBottom w:val="0"/>
      <w:divBdr>
        <w:top w:val="none" w:sz="0" w:space="0" w:color="auto"/>
        <w:left w:val="none" w:sz="0" w:space="0" w:color="auto"/>
        <w:bottom w:val="none" w:sz="0" w:space="0" w:color="auto"/>
        <w:right w:val="none" w:sz="0" w:space="0" w:color="auto"/>
      </w:divBdr>
    </w:div>
    <w:div w:id="1432048780">
      <w:bodyDiv w:val="1"/>
      <w:marLeft w:val="0"/>
      <w:marRight w:val="0"/>
      <w:marTop w:val="0"/>
      <w:marBottom w:val="0"/>
      <w:divBdr>
        <w:top w:val="none" w:sz="0" w:space="0" w:color="auto"/>
        <w:left w:val="none" w:sz="0" w:space="0" w:color="auto"/>
        <w:bottom w:val="none" w:sz="0" w:space="0" w:color="auto"/>
        <w:right w:val="none" w:sz="0" w:space="0" w:color="auto"/>
      </w:divBdr>
    </w:div>
    <w:div w:id="1455759063">
      <w:bodyDiv w:val="1"/>
      <w:marLeft w:val="0"/>
      <w:marRight w:val="0"/>
      <w:marTop w:val="0"/>
      <w:marBottom w:val="0"/>
      <w:divBdr>
        <w:top w:val="none" w:sz="0" w:space="0" w:color="auto"/>
        <w:left w:val="none" w:sz="0" w:space="0" w:color="auto"/>
        <w:bottom w:val="none" w:sz="0" w:space="0" w:color="auto"/>
        <w:right w:val="none" w:sz="0" w:space="0" w:color="auto"/>
      </w:divBdr>
    </w:div>
    <w:div w:id="1620450636">
      <w:bodyDiv w:val="1"/>
      <w:marLeft w:val="0"/>
      <w:marRight w:val="0"/>
      <w:marTop w:val="0"/>
      <w:marBottom w:val="0"/>
      <w:divBdr>
        <w:top w:val="none" w:sz="0" w:space="0" w:color="auto"/>
        <w:left w:val="none" w:sz="0" w:space="0" w:color="auto"/>
        <w:bottom w:val="none" w:sz="0" w:space="0" w:color="auto"/>
        <w:right w:val="none" w:sz="0" w:space="0" w:color="auto"/>
      </w:divBdr>
    </w:div>
    <w:div w:id="1753240947">
      <w:bodyDiv w:val="1"/>
      <w:marLeft w:val="0"/>
      <w:marRight w:val="0"/>
      <w:marTop w:val="0"/>
      <w:marBottom w:val="0"/>
      <w:divBdr>
        <w:top w:val="none" w:sz="0" w:space="0" w:color="auto"/>
        <w:left w:val="none" w:sz="0" w:space="0" w:color="auto"/>
        <w:bottom w:val="none" w:sz="0" w:space="0" w:color="auto"/>
        <w:right w:val="none" w:sz="0" w:space="0" w:color="auto"/>
      </w:divBdr>
    </w:div>
    <w:div w:id="186274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pactedeparis.org/en.php"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ysee.fr/en/emmanuel-macron/summit-on-a-new-global-financing-pact"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NAL xmlns="6fd5f166-3d0e-4b7d-8635-646aea02efdb" xsi:nil="true"/>
    <lcf76f155ced4ddcb4097134ff3c332f xmlns="6fd5f166-3d0e-4b7d-8635-646aea02efdb">
      <Terms xmlns="http://schemas.microsoft.com/office/infopath/2007/PartnerControls"/>
    </lcf76f155ced4ddcb4097134ff3c332f>
    <TaxCatchAll xmlns="7a026b6c-3d70-4c03-84cd-7b924ad25c2c" xsi:nil="true"/>
    <SharedWithUsers xmlns="7a026b6c-3d70-4c03-84cd-7b924ad25c2c">
      <UserInfo>
        <DisplayName>Fabienne Hara</DisplayName>
        <AccountId>1325</AccountId>
        <AccountType/>
      </UserInfo>
      <UserInfo>
        <DisplayName>Adrien Abécassis</DisplayName>
        <AccountId>294</AccountId>
        <AccountType/>
      </UserInfo>
      <UserInfo>
        <DisplayName>Remy Stuart-Haentjens</DisplayName>
        <AccountId>29</AccountId>
        <AccountType/>
      </UserInfo>
      <UserInfo>
        <DisplayName>Megan Dolski</DisplayName>
        <AccountId>1496</AccountId>
        <AccountType/>
      </UserInfo>
      <UserInfo>
        <DisplayName>Augustin Grandgeorge</DisplayName>
        <AccountId>5257</AccountId>
        <AccountType/>
      </UserInfo>
      <UserInfo>
        <DisplayName>Gabriel Butin</DisplayName>
        <AccountId>449</AccountId>
        <AccountType/>
      </UserInfo>
      <UserInfo>
        <DisplayName>Solène Isola</DisplayName>
        <AccountId>1614</AccountId>
        <AccountType/>
      </UserInfo>
      <UserInfo>
        <DisplayName>Justin Vaisse</DisplayName>
        <AccountId>15</AccountId>
        <AccountType/>
      </UserInfo>
      <UserInfo>
        <DisplayName>Maïssa Khattab</DisplayName>
        <AccountId>5929</AccountId>
        <AccountType/>
      </UserInfo>
      <UserInfo>
        <DisplayName>Fernando Cardenas</DisplayName>
        <AccountId>7713</AccountId>
        <AccountType/>
      </UserInfo>
      <UserInfo>
        <DisplayName>Mellinda SOUNAOUI</DisplayName>
        <AccountId>1167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7453C3960A2247A58477527040B290" ma:contentTypeVersion="19" ma:contentTypeDescription="Create a new document." ma:contentTypeScope="" ma:versionID="71c3f83841ef427d66af6d43a099ed81">
  <xsd:schema xmlns:xsd="http://www.w3.org/2001/XMLSchema" xmlns:xs="http://www.w3.org/2001/XMLSchema" xmlns:p="http://schemas.microsoft.com/office/2006/metadata/properties" xmlns:ns2="6fd5f166-3d0e-4b7d-8635-646aea02efdb" xmlns:ns3="7a026b6c-3d70-4c03-84cd-7b924ad25c2c" targetNamespace="http://schemas.microsoft.com/office/2006/metadata/properties" ma:root="true" ma:fieldsID="58c0fb522ddab40a8c6b1e17a6e4de07" ns2:_="" ns3:_="">
    <xsd:import namespace="6fd5f166-3d0e-4b7d-8635-646aea02efdb"/>
    <xsd:import namespace="7a026b6c-3d70-4c03-84cd-7b924ad25c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FINAL"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5f166-3d0e-4b7d-8635-646aea02e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FINAL" ma:index="21" nillable="true" ma:displayName="NOTE" ma:format="Dropdown" ma:internalName="FINAL">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de267ab-76d2-412b-9237-3d9f24cde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026b6c-3d70-4c03-84cd-7b924ad25c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1ee56b5-c6ef-42fb-8872-2a2d5b36c5ee}" ma:internalName="TaxCatchAll" ma:showField="CatchAllData" ma:web="7a026b6c-3d70-4c03-84cd-7b924ad25c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1CE9DB-FE57-4D0B-A972-DA6A2D18E8A1}">
  <ds:schemaRefs>
    <ds:schemaRef ds:uri="http://schemas.openxmlformats.org/officeDocument/2006/bibliography"/>
  </ds:schemaRefs>
</ds:datastoreItem>
</file>

<file path=customXml/itemProps2.xml><?xml version="1.0" encoding="utf-8"?>
<ds:datastoreItem xmlns:ds="http://schemas.openxmlformats.org/officeDocument/2006/customXml" ds:itemID="{D7D033CF-16F3-418D-AB95-B1E85D1F0DF4}">
  <ds:schemaRefs>
    <ds:schemaRef ds:uri="http://schemas.microsoft.com/sharepoint/v3/contenttype/forms"/>
  </ds:schemaRefs>
</ds:datastoreItem>
</file>

<file path=customXml/itemProps3.xml><?xml version="1.0" encoding="utf-8"?>
<ds:datastoreItem xmlns:ds="http://schemas.openxmlformats.org/officeDocument/2006/customXml" ds:itemID="{A61B2661-590C-4B18-B9A5-85AD88113E65}">
  <ds:schemaRefs>
    <ds:schemaRef ds:uri="http://schemas.microsoft.com/office/2006/metadata/properties"/>
    <ds:schemaRef ds:uri="http://schemas.microsoft.com/office/infopath/2007/PartnerControls"/>
    <ds:schemaRef ds:uri="6fd5f166-3d0e-4b7d-8635-646aea02efdb"/>
    <ds:schemaRef ds:uri="7a026b6c-3d70-4c03-84cd-7b924ad25c2c"/>
  </ds:schemaRefs>
</ds:datastoreItem>
</file>

<file path=customXml/itemProps4.xml><?xml version="1.0" encoding="utf-8"?>
<ds:datastoreItem xmlns:ds="http://schemas.openxmlformats.org/officeDocument/2006/customXml" ds:itemID="{E6A21F24-AA56-4FD3-9ABB-7A07ACF39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5f166-3d0e-4b7d-8635-646aea02efdb"/>
    <ds:schemaRef ds:uri="7a026b6c-3d70-4c03-84cd-7b924ad25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5177</Words>
  <Characters>29513</Characters>
  <Application>Microsoft Office Word</Application>
  <DocSecurity>0</DocSecurity>
  <Lines>245</Lines>
  <Paragraphs>69</Paragraphs>
  <ScaleCrop>false</ScaleCrop>
  <Company/>
  <LinksUpToDate>false</LinksUpToDate>
  <CharactersWithSpaces>34621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Dolski</dc:creator>
  <cp:keywords/>
  <dc:description/>
  <cp:lastModifiedBy>Adrien Abécassis</cp:lastModifiedBy>
  <cp:revision>3</cp:revision>
  <dcterms:created xsi:type="dcterms:W3CDTF">2024-05-17T11:03:00Z</dcterms:created>
  <dcterms:modified xsi:type="dcterms:W3CDTF">2024-05-17T11:05:00Z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0x010100C57453C3960A2247A58477527040B290</vt:lpwstr>
  </property>
  <property fmtid="{D5CDD505-2E9C-101B-9397-08002B2CF9AE}" pid="3" name="MediaServiceImageTags">
    <vt:lpwstr/>
  </property>
</Properties>
</file>