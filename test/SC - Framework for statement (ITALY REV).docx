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967C0" w14:textId="601F293A" w:rsidR="00E149AE" w:rsidRPr="00217BAE" w:rsidRDefault="00662FB1" w:rsidP="00DC3112">
      <w:pPr>
        <w:jc w:val="both"/>
        <w:rPr>
          <w:rFonts w:cstheme="minorHAnsi"/>
          <w:b/>
          <w:bCs/>
          <w:sz w:val="32"/>
          <w:szCs w:val="32"/>
          <w:lang w:val="en-GB"/>
        </w:rPr>
      </w:pPr>
      <w:r w:rsidRPr="00217BAE">
        <w:rPr>
          <w:rFonts w:cstheme="minorHAnsi"/>
          <w:b/>
          <w:bCs/>
          <w:sz w:val="32"/>
          <w:szCs w:val="32"/>
          <w:lang w:val="en-GB"/>
        </w:rPr>
        <w:t>S</w:t>
      </w:r>
      <w:r w:rsidR="00E149AE" w:rsidRPr="00217BAE">
        <w:rPr>
          <w:rFonts w:cstheme="minorHAnsi"/>
          <w:b/>
          <w:bCs/>
          <w:sz w:val="32"/>
          <w:szCs w:val="32"/>
          <w:lang w:val="en-GB"/>
        </w:rPr>
        <w:t xml:space="preserve">tructure and options for a possible declaration </w:t>
      </w:r>
    </w:p>
    <w:p w14:paraId="16EDF2D7" w14:textId="77777777" w:rsidR="00E149AE" w:rsidRPr="00217BAE" w:rsidRDefault="00E149AE" w:rsidP="00DC3112">
      <w:pPr>
        <w:jc w:val="both"/>
        <w:rPr>
          <w:rFonts w:cstheme="minorHAnsi"/>
          <w:lang w:val="en-GB"/>
        </w:rPr>
      </w:pPr>
    </w:p>
    <w:p w14:paraId="1ECF7815" w14:textId="77777777" w:rsidR="001B12E2" w:rsidRPr="00217BAE" w:rsidRDefault="001B12E2" w:rsidP="00DC3112">
      <w:pPr>
        <w:jc w:val="both"/>
        <w:rPr>
          <w:rFonts w:cstheme="minorHAnsi"/>
          <w:b/>
          <w:bCs/>
          <w:lang w:val="en-GB"/>
        </w:rPr>
      </w:pPr>
    </w:p>
    <w:p w14:paraId="21918202" w14:textId="0B5A35D2" w:rsidR="00EC639F" w:rsidRPr="00217BAE" w:rsidRDefault="00662FB1" w:rsidP="00DC3112">
      <w:pPr>
        <w:jc w:val="both"/>
        <w:rPr>
          <w:rFonts w:cstheme="minorHAnsi"/>
          <w:b/>
          <w:bCs/>
          <w:sz w:val="28"/>
          <w:szCs w:val="28"/>
          <w:lang w:val="en-GB"/>
        </w:rPr>
      </w:pPr>
      <w:r w:rsidRPr="00217BAE">
        <w:rPr>
          <w:rFonts w:cstheme="minorHAnsi"/>
          <w:b/>
          <w:bCs/>
          <w:sz w:val="28"/>
          <w:szCs w:val="28"/>
          <w:lang w:val="en-GB"/>
        </w:rPr>
        <w:t>O</w:t>
      </w:r>
      <w:r w:rsidR="00EC639F" w:rsidRPr="00217BAE">
        <w:rPr>
          <w:rFonts w:cstheme="minorHAnsi"/>
          <w:b/>
          <w:bCs/>
          <w:sz w:val="28"/>
          <w:szCs w:val="28"/>
          <w:lang w:val="en-GB"/>
        </w:rPr>
        <w:t>ur objectives</w:t>
      </w:r>
    </w:p>
    <w:p w14:paraId="2174D040" w14:textId="77777777" w:rsidR="00EC639F" w:rsidRPr="00217BAE" w:rsidRDefault="00EC639F" w:rsidP="00DC3112">
      <w:pPr>
        <w:jc w:val="both"/>
        <w:rPr>
          <w:rFonts w:cstheme="minorHAnsi"/>
          <w:b/>
          <w:bCs/>
          <w:lang w:val="en-GB"/>
        </w:rPr>
      </w:pPr>
    </w:p>
    <w:p w14:paraId="0E2E425F" w14:textId="3FF9E56E" w:rsidR="00EC639F" w:rsidRPr="00217BAE" w:rsidRDefault="007429E5" w:rsidP="00DC3112">
      <w:pPr>
        <w:ind w:firstLine="360"/>
        <w:jc w:val="both"/>
        <w:rPr>
          <w:rFonts w:cstheme="minorHAnsi"/>
          <w:b/>
          <w:bCs/>
          <w:i/>
          <w:iCs/>
          <w:lang w:val="en-GB"/>
        </w:rPr>
      </w:pPr>
      <w:r w:rsidRPr="00217BAE">
        <w:rPr>
          <w:rFonts w:cstheme="minorHAnsi"/>
          <w:b/>
          <w:bCs/>
          <w:i/>
          <w:iCs/>
          <w:lang w:val="en-GB"/>
        </w:rPr>
        <w:t>F</w:t>
      </w:r>
      <w:r w:rsidR="00EC639F" w:rsidRPr="00217BAE">
        <w:rPr>
          <w:rFonts w:cstheme="minorHAnsi"/>
          <w:b/>
          <w:bCs/>
          <w:i/>
          <w:iCs/>
          <w:lang w:val="en-GB"/>
        </w:rPr>
        <w:t>ighting poverty</w:t>
      </w:r>
    </w:p>
    <w:p w14:paraId="60E2D8BC" w14:textId="77777777" w:rsidR="007429E5" w:rsidRPr="00217BAE" w:rsidRDefault="007429E5" w:rsidP="00DC3112">
      <w:pPr>
        <w:pStyle w:val="NormaleWeb"/>
        <w:spacing w:before="0" w:beforeAutospacing="0" w:after="0" w:afterAutospacing="0"/>
        <w:jc w:val="both"/>
        <w:rPr>
          <w:rFonts w:asciiTheme="minorHAnsi" w:hAnsiTheme="minorHAnsi" w:cstheme="minorHAnsi"/>
          <w:lang w:val="en-GB"/>
        </w:rPr>
      </w:pPr>
    </w:p>
    <w:p w14:paraId="1FB4EB57" w14:textId="70E373EA" w:rsidR="00EC639F" w:rsidRPr="00217BAE" w:rsidRDefault="00EC639F" w:rsidP="00DC3112">
      <w:pPr>
        <w:pStyle w:val="Paragrafoelenco"/>
        <w:numPr>
          <w:ilvl w:val="0"/>
          <w:numId w:val="1"/>
        </w:numPr>
        <w:jc w:val="both"/>
        <w:rPr>
          <w:rFonts w:cstheme="minorHAnsi"/>
          <w:lang w:val="en-GB"/>
        </w:rPr>
      </w:pPr>
      <w:r w:rsidRPr="00217BAE">
        <w:rPr>
          <w:rFonts w:cstheme="minorHAnsi"/>
          <w:lang w:val="en-GB"/>
        </w:rPr>
        <w:t>120 million people have been pushed into extreme poverty in the last three years</w:t>
      </w:r>
      <w:r w:rsidR="00E33E06" w:rsidRPr="00217BAE">
        <w:rPr>
          <w:rStyle w:val="Rimandonotaapidipagina"/>
          <w:rFonts w:cstheme="minorHAnsi"/>
          <w:lang w:val="en-GB"/>
        </w:rPr>
        <w:footnoteReference w:id="1"/>
      </w:r>
      <w:r w:rsidRPr="00217BAE">
        <w:rPr>
          <w:rFonts w:cstheme="minorHAnsi"/>
          <w:lang w:val="en-GB"/>
        </w:rPr>
        <w:t xml:space="preserve">. Multiple, overlapping shocks have left developing countries with </w:t>
      </w:r>
      <w:r w:rsidR="00AD4824" w:rsidRPr="00217BAE">
        <w:rPr>
          <w:rFonts w:cstheme="minorHAnsi"/>
          <w:lang w:val="en-GB"/>
        </w:rPr>
        <w:t xml:space="preserve">reduced </w:t>
      </w:r>
      <w:r w:rsidRPr="00217BAE">
        <w:rPr>
          <w:rFonts w:cstheme="minorHAnsi"/>
          <w:lang w:val="en-GB"/>
        </w:rPr>
        <w:t xml:space="preserve">resources </w:t>
      </w:r>
      <w:r w:rsidR="00AD4824" w:rsidRPr="00217BAE">
        <w:rPr>
          <w:rFonts w:cstheme="minorHAnsi"/>
          <w:lang w:val="en-GB"/>
        </w:rPr>
        <w:t>and dwindled fiscal space to confront these crises as well as build resilience for future crises.</w:t>
      </w:r>
    </w:p>
    <w:p w14:paraId="43CCD240" w14:textId="77777777" w:rsidR="007429E5" w:rsidRPr="00217BAE" w:rsidRDefault="007429E5" w:rsidP="00DC3112">
      <w:pPr>
        <w:pStyle w:val="NormaleWeb"/>
        <w:spacing w:before="0" w:beforeAutospacing="0" w:after="0" w:afterAutospacing="0"/>
        <w:jc w:val="both"/>
        <w:rPr>
          <w:rFonts w:asciiTheme="minorHAnsi" w:hAnsiTheme="minorHAnsi" w:cstheme="minorHAnsi"/>
          <w:b/>
          <w:bCs/>
          <w:i/>
          <w:iCs/>
          <w:color w:val="000000" w:themeColor="text1"/>
          <w:lang w:val="en-GB"/>
        </w:rPr>
      </w:pPr>
    </w:p>
    <w:p w14:paraId="7AB51E40" w14:textId="6548D083" w:rsidR="00EC639F" w:rsidRPr="00217BAE" w:rsidRDefault="007429E5" w:rsidP="00DC3112">
      <w:pPr>
        <w:ind w:firstLine="360"/>
        <w:jc w:val="both"/>
        <w:rPr>
          <w:rFonts w:cstheme="minorHAnsi"/>
          <w:b/>
          <w:bCs/>
          <w:i/>
          <w:iCs/>
          <w:lang w:val="en-GB"/>
        </w:rPr>
      </w:pPr>
      <w:r w:rsidRPr="00217BAE">
        <w:rPr>
          <w:rFonts w:cstheme="minorHAnsi"/>
          <w:b/>
          <w:bCs/>
          <w:i/>
          <w:iCs/>
          <w:lang w:val="en-GB"/>
        </w:rPr>
        <w:t>S</w:t>
      </w:r>
      <w:r w:rsidR="00EC639F" w:rsidRPr="00217BAE">
        <w:rPr>
          <w:rFonts w:cstheme="minorHAnsi"/>
          <w:b/>
          <w:bCs/>
          <w:i/>
          <w:iCs/>
          <w:lang w:val="en-GB"/>
        </w:rPr>
        <w:t xml:space="preserve">upporting vulnerable countries </w:t>
      </w:r>
    </w:p>
    <w:p w14:paraId="42AA6CD2" w14:textId="77777777" w:rsidR="007429E5" w:rsidRPr="00217BAE" w:rsidRDefault="007429E5" w:rsidP="00DC3112">
      <w:pPr>
        <w:pStyle w:val="NormaleWeb"/>
        <w:spacing w:before="0" w:beforeAutospacing="0" w:after="0" w:afterAutospacing="0"/>
        <w:jc w:val="both"/>
        <w:rPr>
          <w:rFonts w:asciiTheme="minorHAnsi" w:hAnsiTheme="minorHAnsi" w:cstheme="minorHAnsi"/>
          <w:lang w:val="en-GB"/>
        </w:rPr>
      </w:pPr>
    </w:p>
    <w:p w14:paraId="11567F8E" w14:textId="35741DDD" w:rsidR="00EC639F" w:rsidRPr="00217BAE" w:rsidRDefault="00EC639F" w:rsidP="00DC3112">
      <w:pPr>
        <w:pStyle w:val="Paragrafoelenco"/>
        <w:numPr>
          <w:ilvl w:val="0"/>
          <w:numId w:val="1"/>
        </w:numPr>
        <w:jc w:val="both"/>
        <w:rPr>
          <w:rFonts w:cstheme="minorHAnsi"/>
          <w:lang w:val="en-GB"/>
        </w:rPr>
      </w:pPr>
      <w:r w:rsidRPr="00217BAE">
        <w:rPr>
          <w:rFonts w:cstheme="minorHAnsi"/>
          <w:lang w:val="en-GB"/>
        </w:rPr>
        <w:t xml:space="preserve">Hundreds of millions of people are potentially affected by humanitarian and natural disaster crises (including those resulting from climate change). If unaddressed, </w:t>
      </w:r>
      <w:r w:rsidR="00AA090A" w:rsidRPr="00217BAE">
        <w:rPr>
          <w:rFonts w:cstheme="minorHAnsi"/>
          <w:lang w:val="en-GB"/>
        </w:rPr>
        <w:t xml:space="preserve">these </w:t>
      </w:r>
      <w:r w:rsidRPr="00217BAE">
        <w:rPr>
          <w:rFonts w:cstheme="minorHAnsi"/>
          <w:lang w:val="en-GB"/>
        </w:rPr>
        <w:t xml:space="preserve">shocks may plunge </w:t>
      </w:r>
      <w:r w:rsidR="00AA090A" w:rsidRPr="00217BAE">
        <w:rPr>
          <w:rFonts w:cstheme="minorHAnsi"/>
          <w:lang w:val="en-GB"/>
        </w:rPr>
        <w:t xml:space="preserve">vulnerable </w:t>
      </w:r>
      <w:r w:rsidRPr="00217BAE">
        <w:rPr>
          <w:rFonts w:cstheme="minorHAnsi"/>
          <w:lang w:val="en-GB"/>
        </w:rPr>
        <w:t xml:space="preserve">countries into a spiral of crises. </w:t>
      </w:r>
    </w:p>
    <w:p w14:paraId="495E76A1" w14:textId="77777777" w:rsidR="007429E5" w:rsidRPr="00217BAE" w:rsidRDefault="007429E5" w:rsidP="00DC3112">
      <w:pPr>
        <w:pStyle w:val="NormaleWeb"/>
        <w:spacing w:before="0" w:beforeAutospacing="0" w:after="0" w:afterAutospacing="0"/>
        <w:jc w:val="both"/>
        <w:rPr>
          <w:rFonts w:asciiTheme="minorHAnsi" w:hAnsiTheme="minorHAnsi" w:cstheme="minorHAnsi"/>
          <w:b/>
          <w:bCs/>
          <w:i/>
          <w:iCs/>
          <w:color w:val="000000" w:themeColor="text1"/>
          <w:lang w:val="en-GB"/>
        </w:rPr>
      </w:pPr>
    </w:p>
    <w:p w14:paraId="3E681944" w14:textId="57379CD3" w:rsidR="00EC639F" w:rsidRPr="00217BAE" w:rsidRDefault="007429E5" w:rsidP="00DC3112">
      <w:pPr>
        <w:ind w:firstLine="360"/>
        <w:jc w:val="both"/>
        <w:rPr>
          <w:rFonts w:cstheme="minorHAnsi"/>
          <w:b/>
          <w:bCs/>
          <w:i/>
          <w:iCs/>
          <w:lang w:val="en-GB"/>
        </w:rPr>
      </w:pPr>
      <w:r w:rsidRPr="00217BAE">
        <w:rPr>
          <w:rFonts w:cstheme="minorHAnsi"/>
          <w:b/>
          <w:bCs/>
          <w:i/>
          <w:iCs/>
          <w:lang w:val="en-GB"/>
        </w:rPr>
        <w:t>T</w:t>
      </w:r>
      <w:r w:rsidR="00EC639F" w:rsidRPr="00217BAE">
        <w:rPr>
          <w:rFonts w:cstheme="minorHAnsi"/>
          <w:b/>
          <w:bCs/>
          <w:i/>
          <w:iCs/>
          <w:lang w:val="en-GB"/>
        </w:rPr>
        <w:t xml:space="preserve">he planet and global public goods </w:t>
      </w:r>
    </w:p>
    <w:p w14:paraId="020C3A84" w14:textId="77777777" w:rsidR="007429E5" w:rsidRPr="00217BAE" w:rsidRDefault="007429E5" w:rsidP="00DC3112">
      <w:pPr>
        <w:pStyle w:val="NormaleWeb"/>
        <w:spacing w:before="0" w:beforeAutospacing="0" w:after="0" w:afterAutospacing="0"/>
        <w:jc w:val="both"/>
        <w:rPr>
          <w:rFonts w:asciiTheme="minorHAnsi" w:hAnsiTheme="minorHAnsi" w:cstheme="minorHAnsi"/>
          <w:lang w:val="en-GB"/>
        </w:rPr>
      </w:pPr>
    </w:p>
    <w:p w14:paraId="3A9E25C3" w14:textId="0B882BFD" w:rsidR="00EC639F" w:rsidRPr="00217BAE" w:rsidRDefault="00EC639F" w:rsidP="00DC3112">
      <w:pPr>
        <w:pStyle w:val="Paragrafoelenco"/>
        <w:numPr>
          <w:ilvl w:val="0"/>
          <w:numId w:val="1"/>
        </w:numPr>
        <w:jc w:val="both"/>
        <w:rPr>
          <w:rFonts w:cstheme="minorHAnsi"/>
          <w:lang w:val="en-GB"/>
        </w:rPr>
      </w:pPr>
      <w:r w:rsidRPr="00217BAE">
        <w:rPr>
          <w:rFonts w:cstheme="minorHAnsi"/>
          <w:lang w:val="en-GB"/>
        </w:rPr>
        <w:t xml:space="preserve">The transition towards a ‘Net Zero’ world requires enormous transformations of key sectors of the economy. Steady economic growth, a strong human capital base, and changes to consumption patterns are necessary elements to this transition. In the meantime, all countries must be able to adapt and make their economies resilient to climate change. </w:t>
      </w:r>
    </w:p>
    <w:p w14:paraId="3201B657" w14:textId="77777777" w:rsidR="007429E5" w:rsidRPr="00217BAE" w:rsidRDefault="007429E5" w:rsidP="00DC3112">
      <w:pPr>
        <w:pStyle w:val="NormaleWeb"/>
        <w:spacing w:before="0" w:beforeAutospacing="0" w:after="0" w:afterAutospacing="0"/>
        <w:jc w:val="both"/>
        <w:rPr>
          <w:rFonts w:asciiTheme="minorHAnsi" w:hAnsiTheme="minorHAnsi" w:cstheme="minorHAnsi"/>
          <w:b/>
          <w:bCs/>
          <w:i/>
          <w:iCs/>
          <w:color w:val="000000" w:themeColor="text1"/>
          <w:lang w:val="en-GB"/>
        </w:rPr>
      </w:pPr>
    </w:p>
    <w:p w14:paraId="601B7E6F" w14:textId="0301C84E" w:rsidR="00EC639F" w:rsidRPr="00217BAE" w:rsidRDefault="007429E5" w:rsidP="00DC3112">
      <w:pPr>
        <w:ind w:firstLine="360"/>
        <w:jc w:val="both"/>
        <w:rPr>
          <w:rFonts w:cstheme="minorHAnsi"/>
          <w:b/>
          <w:bCs/>
          <w:i/>
          <w:iCs/>
          <w:lang w:val="en-GB"/>
        </w:rPr>
      </w:pPr>
      <w:r w:rsidRPr="00217BAE">
        <w:rPr>
          <w:rFonts w:cstheme="minorHAnsi"/>
          <w:b/>
          <w:bCs/>
          <w:i/>
          <w:iCs/>
          <w:lang w:val="en-GB"/>
        </w:rPr>
        <w:t>P</w:t>
      </w:r>
      <w:r w:rsidR="00EC639F" w:rsidRPr="00217BAE">
        <w:rPr>
          <w:rFonts w:cstheme="minorHAnsi"/>
          <w:b/>
          <w:bCs/>
          <w:i/>
          <w:iCs/>
          <w:lang w:val="en-GB"/>
        </w:rPr>
        <w:t xml:space="preserve">romoting global cooperation </w:t>
      </w:r>
    </w:p>
    <w:p w14:paraId="1C3AE099" w14:textId="77777777" w:rsidR="007429E5" w:rsidRPr="00217BAE" w:rsidRDefault="007429E5" w:rsidP="00DC3112">
      <w:pPr>
        <w:pStyle w:val="NormaleWeb"/>
        <w:spacing w:before="0" w:beforeAutospacing="0" w:after="0" w:afterAutospacing="0"/>
        <w:jc w:val="both"/>
        <w:rPr>
          <w:rFonts w:asciiTheme="minorHAnsi" w:hAnsiTheme="minorHAnsi" w:cstheme="minorHAnsi"/>
          <w:lang w:val="en-GB"/>
        </w:rPr>
      </w:pPr>
    </w:p>
    <w:p w14:paraId="788129D1" w14:textId="2DDA80F9" w:rsidR="00EC639F" w:rsidRPr="00217BAE" w:rsidRDefault="00EC639F" w:rsidP="00DC3112">
      <w:pPr>
        <w:pStyle w:val="Paragrafoelenco"/>
        <w:numPr>
          <w:ilvl w:val="0"/>
          <w:numId w:val="1"/>
        </w:numPr>
        <w:jc w:val="both"/>
        <w:rPr>
          <w:rFonts w:cstheme="minorHAnsi"/>
          <w:lang w:val="en-GB"/>
        </w:rPr>
      </w:pPr>
      <w:r w:rsidRPr="00217BAE">
        <w:rPr>
          <w:rFonts w:cstheme="minorHAnsi"/>
          <w:lang w:val="en-GB"/>
        </w:rPr>
        <w:t xml:space="preserve">In a world threatened by fragmentation, </w:t>
      </w:r>
      <w:r w:rsidR="00AA090A" w:rsidRPr="00217BAE">
        <w:rPr>
          <w:rFonts w:cstheme="minorHAnsi"/>
          <w:lang w:val="en-GB"/>
        </w:rPr>
        <w:t xml:space="preserve">and </w:t>
      </w:r>
      <w:r w:rsidRPr="00217BAE">
        <w:rPr>
          <w:rFonts w:cstheme="minorHAnsi"/>
          <w:lang w:val="en-GB"/>
        </w:rPr>
        <w:t>global challenges (climate, biodiversity, health)</w:t>
      </w:r>
      <w:r w:rsidR="00AA090A" w:rsidRPr="00217BAE">
        <w:rPr>
          <w:rFonts w:cstheme="minorHAnsi"/>
          <w:lang w:val="en-GB"/>
        </w:rPr>
        <w:t>, solutions can be arrived at</w:t>
      </w:r>
      <w:r w:rsidRPr="00217BAE">
        <w:rPr>
          <w:rFonts w:cstheme="minorHAnsi"/>
          <w:lang w:val="en-GB"/>
        </w:rPr>
        <w:t xml:space="preserve"> </w:t>
      </w:r>
      <w:r w:rsidR="007429E5" w:rsidRPr="00217BAE">
        <w:rPr>
          <w:rFonts w:cstheme="minorHAnsi"/>
          <w:lang w:val="en-GB"/>
        </w:rPr>
        <w:t>only through</w:t>
      </w:r>
      <w:r w:rsidR="00AA090A" w:rsidRPr="00217BAE">
        <w:rPr>
          <w:rFonts w:cstheme="minorHAnsi"/>
          <w:lang w:val="en-GB"/>
        </w:rPr>
        <w:t xml:space="preserve"> </w:t>
      </w:r>
      <w:r w:rsidRPr="00217BAE">
        <w:rPr>
          <w:rFonts w:cstheme="minorHAnsi"/>
          <w:lang w:val="en-GB"/>
        </w:rPr>
        <w:t>cooperation. It is important to make sure that countries that are hit the hardest by current crises</w:t>
      </w:r>
      <w:r w:rsidR="000B48BD" w:rsidRPr="00217BAE">
        <w:rPr>
          <w:rFonts w:cstheme="minorHAnsi"/>
          <w:lang w:val="en-GB"/>
        </w:rPr>
        <w:t xml:space="preserve"> </w:t>
      </w:r>
      <w:r w:rsidRPr="00217BAE">
        <w:rPr>
          <w:rFonts w:cstheme="minorHAnsi"/>
          <w:lang w:val="en-GB"/>
        </w:rPr>
        <w:t xml:space="preserve">are not just part of these conversations but also leading them. It is also key to </w:t>
      </w:r>
      <w:r w:rsidR="00581C9F" w:rsidRPr="00217BAE">
        <w:rPr>
          <w:rFonts w:cstheme="minorHAnsi"/>
          <w:lang w:val="en-GB"/>
        </w:rPr>
        <w:t xml:space="preserve">restoring </w:t>
      </w:r>
      <w:r w:rsidRPr="00217BAE">
        <w:rPr>
          <w:rFonts w:cstheme="minorHAnsi"/>
          <w:lang w:val="en-GB"/>
        </w:rPr>
        <w:t>trust and delivering a “financing level playing field” that benefits developing and emerging partners.</w:t>
      </w:r>
    </w:p>
    <w:p w14:paraId="32929CE3" w14:textId="59656948" w:rsidR="006B0D5B" w:rsidRPr="00217BAE" w:rsidRDefault="006B0D5B" w:rsidP="00257F54">
      <w:pPr>
        <w:pStyle w:val="Paragrafoelenco"/>
        <w:jc w:val="both"/>
        <w:rPr>
          <w:rFonts w:cstheme="minorHAnsi"/>
          <w:lang w:val="en-GB"/>
        </w:rPr>
      </w:pPr>
      <w:r w:rsidRPr="00217BAE">
        <w:rPr>
          <w:rFonts w:cstheme="minorHAnsi"/>
          <w:lang w:val="en-GB"/>
        </w:rPr>
        <w:t>Honouring CBDR in spirit, in deeds, in treaties and in global rules will be a clear sign of promoting global cooperation and will breed trust.</w:t>
      </w:r>
    </w:p>
    <w:p w14:paraId="43C4773E" w14:textId="77777777" w:rsidR="0095302B" w:rsidRPr="00217BAE" w:rsidRDefault="0095302B" w:rsidP="00DC3112">
      <w:pPr>
        <w:jc w:val="both"/>
        <w:rPr>
          <w:rFonts w:cstheme="minorHAnsi"/>
          <w:b/>
          <w:bCs/>
          <w:lang w:val="en-GB"/>
        </w:rPr>
      </w:pPr>
    </w:p>
    <w:p w14:paraId="4189DD86" w14:textId="66353E19" w:rsidR="00E149AE" w:rsidRPr="00217BAE" w:rsidRDefault="00E149AE" w:rsidP="00DC3112">
      <w:pPr>
        <w:jc w:val="both"/>
        <w:rPr>
          <w:rFonts w:cstheme="minorHAnsi"/>
          <w:b/>
          <w:bCs/>
          <w:sz w:val="28"/>
          <w:szCs w:val="28"/>
          <w:lang w:val="en-GB"/>
        </w:rPr>
      </w:pPr>
      <w:r w:rsidRPr="00217BAE">
        <w:rPr>
          <w:rFonts w:cstheme="minorHAnsi"/>
          <w:b/>
          <w:bCs/>
          <w:sz w:val="28"/>
          <w:szCs w:val="28"/>
          <w:lang w:val="en-GB"/>
        </w:rPr>
        <w:t xml:space="preserve">Challenges for the global community </w:t>
      </w:r>
    </w:p>
    <w:p w14:paraId="61043917" w14:textId="77777777" w:rsidR="00E149AE" w:rsidRPr="00217BAE" w:rsidRDefault="00E149AE" w:rsidP="00DC3112">
      <w:pPr>
        <w:jc w:val="both"/>
        <w:rPr>
          <w:rFonts w:cstheme="minorHAnsi"/>
          <w:lang w:val="en-GB"/>
        </w:rPr>
      </w:pPr>
    </w:p>
    <w:p w14:paraId="7A0F1845" w14:textId="69F3EBA1" w:rsidR="00E149AE" w:rsidRPr="00217BAE" w:rsidRDefault="00E149AE" w:rsidP="00DC3112">
      <w:pPr>
        <w:pStyle w:val="Paragrafoelenco"/>
        <w:numPr>
          <w:ilvl w:val="0"/>
          <w:numId w:val="1"/>
        </w:numPr>
        <w:jc w:val="both"/>
        <w:rPr>
          <w:rFonts w:cstheme="minorHAnsi"/>
          <w:lang w:val="en-GB"/>
        </w:rPr>
      </w:pPr>
      <w:r w:rsidRPr="00217BAE">
        <w:rPr>
          <w:rFonts w:cstheme="minorHAnsi"/>
          <w:lang w:val="en-GB"/>
        </w:rPr>
        <w:t xml:space="preserve">Less </w:t>
      </w:r>
      <w:r w:rsidR="0066051D" w:rsidRPr="0066051D">
        <w:rPr>
          <w:rFonts w:cstheme="minorHAnsi"/>
          <w:lang w:val="en-GB"/>
        </w:rPr>
        <w:t>favourable</w:t>
      </w:r>
      <w:r w:rsidRPr="00217BAE">
        <w:rPr>
          <w:rFonts w:cstheme="minorHAnsi"/>
          <w:lang w:val="en-GB"/>
        </w:rPr>
        <w:t xml:space="preserve"> economic environment for transition: higher interest rates and higher public debt.</w:t>
      </w:r>
    </w:p>
    <w:p w14:paraId="30230501" w14:textId="77777777" w:rsidR="00E149AE" w:rsidRPr="00217BAE" w:rsidRDefault="00E149AE" w:rsidP="00DC3112">
      <w:pPr>
        <w:jc w:val="both"/>
        <w:rPr>
          <w:rFonts w:cstheme="minorHAnsi"/>
          <w:lang w:val="en-GB"/>
        </w:rPr>
      </w:pPr>
    </w:p>
    <w:p w14:paraId="4A83CD9B" w14:textId="3B02B209" w:rsidR="00E149AE" w:rsidRPr="00217BAE" w:rsidRDefault="00E149AE" w:rsidP="00DC3112">
      <w:pPr>
        <w:pStyle w:val="Paragrafoelenco"/>
        <w:numPr>
          <w:ilvl w:val="0"/>
          <w:numId w:val="1"/>
        </w:numPr>
        <w:jc w:val="both"/>
        <w:rPr>
          <w:rFonts w:cstheme="minorHAnsi"/>
          <w:lang w:val="en-GB"/>
        </w:rPr>
      </w:pPr>
      <w:r w:rsidRPr="00217BAE">
        <w:rPr>
          <w:rFonts w:cstheme="minorHAnsi"/>
          <w:lang w:val="en-GB"/>
        </w:rPr>
        <w:t xml:space="preserve">Increase in poverty and </w:t>
      </w:r>
      <w:r w:rsidR="002E5300" w:rsidRPr="00217BAE">
        <w:rPr>
          <w:rFonts w:cstheme="minorHAnsi"/>
          <w:lang w:val="en-GB"/>
        </w:rPr>
        <w:t>derailment of the progress on achieving SDGs</w:t>
      </w:r>
      <w:r w:rsidRPr="00217BAE">
        <w:rPr>
          <w:rFonts w:cstheme="minorHAnsi"/>
          <w:lang w:val="en-GB"/>
        </w:rPr>
        <w:t>.</w:t>
      </w:r>
    </w:p>
    <w:p w14:paraId="3D738FC5" w14:textId="77777777" w:rsidR="00E149AE" w:rsidRPr="00217BAE" w:rsidRDefault="00E149AE" w:rsidP="00DC3112">
      <w:pPr>
        <w:jc w:val="both"/>
        <w:rPr>
          <w:rFonts w:cstheme="minorHAnsi"/>
          <w:lang w:val="en-GB"/>
        </w:rPr>
      </w:pPr>
    </w:p>
    <w:p w14:paraId="155F57F4" w14:textId="307DCE83" w:rsidR="00E149AE" w:rsidRPr="00217BAE" w:rsidRDefault="00E149AE" w:rsidP="00DC3112">
      <w:pPr>
        <w:pStyle w:val="Paragrafoelenco"/>
        <w:numPr>
          <w:ilvl w:val="0"/>
          <w:numId w:val="1"/>
        </w:numPr>
        <w:jc w:val="both"/>
        <w:rPr>
          <w:rFonts w:cstheme="minorHAnsi"/>
          <w:lang w:val="en-GB"/>
        </w:rPr>
      </w:pPr>
      <w:r w:rsidRPr="00217BAE">
        <w:rPr>
          <w:rFonts w:cstheme="minorHAnsi"/>
          <w:lang w:val="en-GB"/>
        </w:rPr>
        <w:lastRenderedPageBreak/>
        <w:t xml:space="preserve">Huge financing gaps to </w:t>
      </w:r>
      <w:r w:rsidR="002E5300" w:rsidRPr="00217BAE">
        <w:rPr>
          <w:rFonts w:cstheme="minorHAnsi"/>
          <w:lang w:val="en-GB"/>
        </w:rPr>
        <w:t xml:space="preserve">achieve </w:t>
      </w:r>
      <w:r w:rsidRPr="00217BAE">
        <w:rPr>
          <w:rFonts w:cstheme="minorHAnsi"/>
          <w:lang w:val="en-GB"/>
        </w:rPr>
        <w:t>SDGs</w:t>
      </w:r>
      <w:r w:rsidR="0099321F" w:rsidRPr="00217BAE">
        <w:rPr>
          <w:rFonts w:cstheme="minorHAnsi"/>
          <w:lang w:val="en-GB"/>
        </w:rPr>
        <w:t>,</w:t>
      </w:r>
      <w:r w:rsidRPr="00217BAE">
        <w:rPr>
          <w:rFonts w:cstheme="minorHAnsi"/>
          <w:lang w:val="en-GB"/>
        </w:rPr>
        <w:t xml:space="preserve"> emission reductio</w:t>
      </w:r>
      <w:r w:rsidR="0099321F" w:rsidRPr="00217BAE">
        <w:rPr>
          <w:rFonts w:cstheme="minorHAnsi"/>
          <w:lang w:val="en-GB"/>
        </w:rPr>
        <w:t>n, climate adaptation a</w:t>
      </w:r>
      <w:r w:rsidRPr="00217BAE">
        <w:rPr>
          <w:rFonts w:cstheme="minorHAnsi"/>
          <w:lang w:val="en-GB"/>
        </w:rPr>
        <w:t xml:space="preserve">nd other global public goods. More difficult resource </w:t>
      </w:r>
      <w:r w:rsidR="006B0D5B" w:rsidRPr="00217BAE">
        <w:rPr>
          <w:rFonts w:cstheme="minorHAnsi"/>
          <w:lang w:val="en-GB"/>
        </w:rPr>
        <w:t>mobilisation</w:t>
      </w:r>
      <w:r w:rsidRPr="00217BAE">
        <w:rPr>
          <w:rFonts w:cstheme="minorHAnsi"/>
          <w:lang w:val="en-GB"/>
        </w:rPr>
        <w:t>. Massive capital needs for the transition.</w:t>
      </w:r>
    </w:p>
    <w:p w14:paraId="05BDE7E3" w14:textId="77777777" w:rsidR="00E149AE" w:rsidRPr="00217BAE" w:rsidRDefault="00E149AE" w:rsidP="00DC3112">
      <w:pPr>
        <w:jc w:val="both"/>
        <w:rPr>
          <w:rFonts w:cstheme="minorHAnsi"/>
          <w:lang w:val="en-GB"/>
        </w:rPr>
      </w:pPr>
    </w:p>
    <w:p w14:paraId="6175A470" w14:textId="1757ED73" w:rsidR="00E149AE" w:rsidRPr="00217BAE" w:rsidRDefault="00E149AE" w:rsidP="00DC3112">
      <w:pPr>
        <w:pStyle w:val="Paragrafoelenco"/>
        <w:numPr>
          <w:ilvl w:val="0"/>
          <w:numId w:val="1"/>
        </w:numPr>
        <w:jc w:val="both"/>
        <w:rPr>
          <w:rFonts w:cstheme="minorHAnsi"/>
          <w:lang w:val="en-GB"/>
        </w:rPr>
      </w:pPr>
      <w:r w:rsidRPr="00217BAE">
        <w:rPr>
          <w:rFonts w:cstheme="minorHAnsi"/>
          <w:lang w:val="en-GB"/>
        </w:rPr>
        <w:t xml:space="preserve">International cooperation </w:t>
      </w:r>
      <w:r w:rsidR="006B0D5B" w:rsidRPr="00217BAE">
        <w:rPr>
          <w:rFonts w:cstheme="minorHAnsi"/>
          <w:lang w:val="en-GB"/>
        </w:rPr>
        <w:t xml:space="preserve">is </w:t>
      </w:r>
      <w:r w:rsidRPr="00217BAE">
        <w:rPr>
          <w:rFonts w:cstheme="minorHAnsi"/>
          <w:lang w:val="en-GB"/>
        </w:rPr>
        <w:t xml:space="preserve">more necessary than ever; </w:t>
      </w:r>
      <w:r w:rsidR="006B0D5B" w:rsidRPr="00217BAE">
        <w:rPr>
          <w:rFonts w:cstheme="minorHAnsi"/>
          <w:lang w:val="en-GB"/>
        </w:rPr>
        <w:t xml:space="preserve">the </w:t>
      </w:r>
      <w:r w:rsidRPr="00217BAE">
        <w:rPr>
          <w:rFonts w:cstheme="minorHAnsi"/>
          <w:lang w:val="en-GB"/>
        </w:rPr>
        <w:t xml:space="preserve">greatest challenge is to address new needs (global public goods and vulnerability) without diverting resources from the poor. </w:t>
      </w:r>
    </w:p>
    <w:p w14:paraId="793246A2" w14:textId="77777777" w:rsidR="00E149AE" w:rsidRPr="00217BAE" w:rsidRDefault="00E149AE" w:rsidP="00DC3112">
      <w:pPr>
        <w:jc w:val="both"/>
        <w:rPr>
          <w:rFonts w:cstheme="minorHAnsi"/>
          <w:lang w:val="en-GB"/>
        </w:rPr>
      </w:pPr>
    </w:p>
    <w:p w14:paraId="18CCAEEA" w14:textId="0238E208" w:rsidR="00E149AE" w:rsidRPr="00217BAE" w:rsidRDefault="00E149AE" w:rsidP="00DC3112">
      <w:pPr>
        <w:jc w:val="both"/>
        <w:rPr>
          <w:rFonts w:cstheme="minorHAnsi"/>
          <w:b/>
          <w:bCs/>
          <w:sz w:val="28"/>
          <w:szCs w:val="28"/>
          <w:lang w:val="en-GB"/>
        </w:rPr>
      </w:pPr>
      <w:r w:rsidRPr="00217BAE">
        <w:rPr>
          <w:rFonts w:cstheme="minorHAnsi"/>
          <w:b/>
          <w:bCs/>
          <w:sz w:val="28"/>
          <w:szCs w:val="28"/>
          <w:lang w:val="en-GB"/>
        </w:rPr>
        <w:t xml:space="preserve">Principles on </w:t>
      </w:r>
      <w:r w:rsidR="006B0D5B" w:rsidRPr="00217BAE">
        <w:rPr>
          <w:rFonts w:cstheme="minorHAnsi"/>
          <w:b/>
          <w:bCs/>
          <w:sz w:val="28"/>
          <w:szCs w:val="28"/>
          <w:lang w:val="en-GB"/>
        </w:rPr>
        <w:t>Climate</w:t>
      </w:r>
      <w:r w:rsidRPr="00217BAE">
        <w:rPr>
          <w:rFonts w:cstheme="minorHAnsi"/>
          <w:b/>
          <w:bCs/>
          <w:sz w:val="28"/>
          <w:szCs w:val="28"/>
          <w:lang w:val="en-GB"/>
        </w:rPr>
        <w:t xml:space="preserve">, </w:t>
      </w:r>
      <w:r w:rsidR="006B0D5B" w:rsidRPr="00217BAE">
        <w:rPr>
          <w:rFonts w:cstheme="minorHAnsi"/>
          <w:b/>
          <w:bCs/>
          <w:sz w:val="28"/>
          <w:szCs w:val="28"/>
          <w:lang w:val="en-GB"/>
        </w:rPr>
        <w:t>F</w:t>
      </w:r>
      <w:r w:rsidR="000301C7">
        <w:rPr>
          <w:rFonts w:cstheme="minorHAnsi"/>
          <w:b/>
          <w:bCs/>
          <w:sz w:val="28"/>
          <w:szCs w:val="28"/>
          <w:lang w:val="en-GB"/>
        </w:rPr>
        <w:t xml:space="preserve">inance and Development </w:t>
      </w:r>
    </w:p>
    <w:p w14:paraId="7F5EF66F" w14:textId="77777777" w:rsidR="00E149AE" w:rsidRPr="00217BAE" w:rsidRDefault="00E149AE" w:rsidP="00DC3112">
      <w:pPr>
        <w:jc w:val="both"/>
        <w:rPr>
          <w:rFonts w:cstheme="minorHAnsi"/>
          <w:lang w:val="en-GB"/>
        </w:rPr>
      </w:pPr>
    </w:p>
    <w:p w14:paraId="7920FFB3" w14:textId="625FD5E5" w:rsidR="00E149AE" w:rsidRPr="00217BAE" w:rsidRDefault="00E149AE" w:rsidP="00DC3112">
      <w:pPr>
        <w:pStyle w:val="Paragrafoelenco"/>
        <w:numPr>
          <w:ilvl w:val="0"/>
          <w:numId w:val="1"/>
        </w:numPr>
        <w:jc w:val="both"/>
        <w:rPr>
          <w:rFonts w:cstheme="minorHAnsi"/>
          <w:lang w:val="en-GB"/>
        </w:rPr>
      </w:pPr>
      <w:commentRangeStart w:id="0"/>
      <w:r w:rsidRPr="00217BAE">
        <w:rPr>
          <w:rFonts w:cstheme="minorHAnsi"/>
          <w:lang w:val="en-GB"/>
        </w:rPr>
        <w:t xml:space="preserve">Differentiated pathways of transition according to national circumstances and priorities, defined </w:t>
      </w:r>
      <w:r w:rsidR="007429E5" w:rsidRPr="00217BAE">
        <w:rPr>
          <w:rFonts w:cstheme="minorHAnsi"/>
          <w:lang w:val="en-GB"/>
        </w:rPr>
        <w:t>nationally</w:t>
      </w:r>
      <w:commentRangeEnd w:id="0"/>
      <w:r w:rsidR="00A50579">
        <w:rPr>
          <w:rStyle w:val="Rimandocommento"/>
        </w:rPr>
        <w:commentReference w:id="0"/>
      </w:r>
      <w:ins w:id="1" w:author="MASE_IT" w:date="2023-05-22T10:09:00Z">
        <w:r w:rsidR="00A50579">
          <w:rPr>
            <w:rFonts w:cstheme="minorHAnsi"/>
            <w:lang w:val="en-GB"/>
          </w:rPr>
          <w:t xml:space="preserve">, which should however come together as part of </w:t>
        </w:r>
      </w:ins>
      <w:ins w:id="2" w:author="MASE_IT" w:date="2023-05-22T10:10:00Z">
        <w:r w:rsidR="00A50579">
          <w:rPr>
            <w:rFonts w:cstheme="minorHAnsi"/>
            <w:lang w:val="en-GB"/>
          </w:rPr>
          <w:t>the</w:t>
        </w:r>
      </w:ins>
      <w:ins w:id="3" w:author="MASE_IT" w:date="2023-05-22T10:09:00Z">
        <w:r w:rsidR="00A50579">
          <w:rPr>
            <w:rFonts w:cstheme="minorHAnsi"/>
            <w:lang w:val="en-GB"/>
          </w:rPr>
          <w:t xml:space="preserve"> global effort to meet the goals of the Paris Agre</w:t>
        </w:r>
      </w:ins>
      <w:ins w:id="4" w:author="MASE_IT" w:date="2023-05-22T10:10:00Z">
        <w:r w:rsidR="00A50579">
          <w:rPr>
            <w:rFonts w:cstheme="minorHAnsi"/>
            <w:lang w:val="en-GB"/>
          </w:rPr>
          <w:t>ement</w:t>
        </w:r>
      </w:ins>
      <w:r w:rsidR="007429E5" w:rsidRPr="00217BAE">
        <w:rPr>
          <w:rFonts w:cstheme="minorHAnsi"/>
          <w:lang w:val="en-GB"/>
        </w:rPr>
        <w:t>.</w:t>
      </w:r>
      <w:r w:rsidRPr="00217BAE">
        <w:rPr>
          <w:rFonts w:cstheme="minorHAnsi"/>
          <w:lang w:val="en-GB"/>
        </w:rPr>
        <w:t xml:space="preserve"> </w:t>
      </w:r>
    </w:p>
    <w:p w14:paraId="01FE6E24" w14:textId="77777777" w:rsidR="00E149AE" w:rsidRPr="00217BAE" w:rsidRDefault="00E149AE" w:rsidP="00DC3112">
      <w:pPr>
        <w:jc w:val="both"/>
        <w:rPr>
          <w:rFonts w:cstheme="minorHAnsi"/>
          <w:lang w:val="en-GB"/>
        </w:rPr>
      </w:pPr>
    </w:p>
    <w:p w14:paraId="18D41526" w14:textId="1571C5D6" w:rsidR="00E149AE" w:rsidRPr="00217BAE" w:rsidRDefault="00E149AE" w:rsidP="00DC3112">
      <w:pPr>
        <w:pStyle w:val="Paragrafoelenco"/>
        <w:numPr>
          <w:ilvl w:val="0"/>
          <w:numId w:val="1"/>
        </w:numPr>
        <w:jc w:val="both"/>
        <w:rPr>
          <w:rFonts w:cstheme="minorHAnsi"/>
          <w:lang w:val="en-GB"/>
        </w:rPr>
      </w:pPr>
      <w:r w:rsidRPr="00217BAE">
        <w:rPr>
          <w:rFonts w:cstheme="minorHAnsi"/>
          <w:lang w:val="en-GB"/>
        </w:rPr>
        <w:t xml:space="preserve">Fighting poverty is fighting for climate: financing global public goods must not result in </w:t>
      </w:r>
      <w:r w:rsidR="006B0D5B" w:rsidRPr="00217BAE">
        <w:rPr>
          <w:rFonts w:cstheme="minorHAnsi"/>
          <w:lang w:val="en-GB"/>
        </w:rPr>
        <w:t xml:space="preserve">the </w:t>
      </w:r>
      <w:r w:rsidRPr="00217BAE">
        <w:rPr>
          <w:rFonts w:cstheme="minorHAnsi"/>
          <w:lang w:val="en-GB"/>
        </w:rPr>
        <w:t>diversion of resources from the poor and LICs.</w:t>
      </w:r>
    </w:p>
    <w:p w14:paraId="1B3C23E2" w14:textId="77777777" w:rsidR="00E149AE" w:rsidRPr="00217BAE" w:rsidRDefault="00E149AE" w:rsidP="00DC3112">
      <w:pPr>
        <w:pStyle w:val="Paragrafoelenco"/>
        <w:jc w:val="both"/>
        <w:rPr>
          <w:rFonts w:cstheme="minorHAnsi"/>
          <w:lang w:val="en-GB"/>
        </w:rPr>
      </w:pPr>
    </w:p>
    <w:p w14:paraId="3A72BB29" w14:textId="0D11CD17" w:rsidR="00AF1BE9" w:rsidRPr="00217BAE" w:rsidRDefault="00E149AE" w:rsidP="00DC3112">
      <w:pPr>
        <w:pStyle w:val="Paragrafoelenco"/>
        <w:numPr>
          <w:ilvl w:val="0"/>
          <w:numId w:val="6"/>
        </w:numPr>
        <w:jc w:val="both"/>
        <w:rPr>
          <w:rFonts w:cstheme="minorHAnsi"/>
          <w:lang w:val="en-GB"/>
        </w:rPr>
      </w:pPr>
      <w:r w:rsidRPr="00217BAE">
        <w:rPr>
          <w:rFonts w:cstheme="minorHAnsi"/>
          <w:lang w:val="en-GB"/>
        </w:rPr>
        <w:t>Crises will occur with increasing frequency: reducing vulnerability and creating resilience is essential.</w:t>
      </w:r>
      <w:r w:rsidR="00355AEF" w:rsidRPr="00217BAE">
        <w:rPr>
          <w:rFonts w:cstheme="minorHAnsi"/>
          <w:lang w:val="en-GB"/>
        </w:rPr>
        <w:t xml:space="preserve"> Some countries</w:t>
      </w:r>
      <w:r w:rsidR="006B0D5B" w:rsidRPr="00217BAE">
        <w:rPr>
          <w:rFonts w:cstheme="minorHAnsi"/>
          <w:lang w:val="en-GB"/>
        </w:rPr>
        <w:t xml:space="preserve"> are</w:t>
      </w:r>
      <w:r w:rsidR="00355AEF" w:rsidRPr="00217BAE">
        <w:rPr>
          <w:rFonts w:cstheme="minorHAnsi"/>
          <w:lang w:val="en-GB"/>
        </w:rPr>
        <w:t xml:space="preserve"> more exposed (</w:t>
      </w:r>
      <w:r w:rsidR="001B12E2" w:rsidRPr="00217BAE">
        <w:rPr>
          <w:rFonts w:cstheme="minorHAnsi"/>
          <w:lang w:val="en-GB"/>
        </w:rPr>
        <w:t>e.g.,</w:t>
      </w:r>
      <w:r w:rsidR="00355AEF" w:rsidRPr="00217BAE">
        <w:rPr>
          <w:rFonts w:cstheme="minorHAnsi"/>
          <w:lang w:val="en-GB"/>
        </w:rPr>
        <w:t xml:space="preserve"> small islands, Sahel countries).</w:t>
      </w:r>
    </w:p>
    <w:p w14:paraId="5C82FE06" w14:textId="77777777" w:rsidR="00AF1BE9" w:rsidRPr="00217BAE" w:rsidRDefault="00AF1BE9" w:rsidP="00DC3112">
      <w:pPr>
        <w:jc w:val="both"/>
        <w:rPr>
          <w:rFonts w:cstheme="minorHAnsi"/>
          <w:lang w:val="en-GB"/>
        </w:rPr>
      </w:pPr>
    </w:p>
    <w:p w14:paraId="25CA579C" w14:textId="5ABE5B9D" w:rsidR="00E149AE" w:rsidRPr="00217BAE" w:rsidRDefault="00E149AE" w:rsidP="00DC3112">
      <w:pPr>
        <w:pStyle w:val="Paragrafoelenco"/>
        <w:numPr>
          <w:ilvl w:val="0"/>
          <w:numId w:val="1"/>
        </w:numPr>
        <w:jc w:val="both"/>
        <w:rPr>
          <w:rFonts w:cstheme="minorHAnsi"/>
          <w:lang w:val="en-GB"/>
        </w:rPr>
      </w:pPr>
      <w:r w:rsidRPr="00217BAE">
        <w:rPr>
          <w:rFonts w:cstheme="minorHAnsi"/>
          <w:lang w:val="en-GB"/>
        </w:rPr>
        <w:t xml:space="preserve">The need for a financial system that works for everyone; a </w:t>
      </w:r>
      <w:r w:rsidR="009B5112" w:rsidRPr="00217BAE">
        <w:rPr>
          <w:rFonts w:cstheme="minorHAnsi"/>
          <w:lang w:val="en-GB"/>
        </w:rPr>
        <w:t>“</w:t>
      </w:r>
      <w:r w:rsidRPr="00217BAE">
        <w:rPr>
          <w:rFonts w:cstheme="minorHAnsi"/>
          <w:lang w:val="en-GB"/>
        </w:rPr>
        <w:t xml:space="preserve">financial level playing </w:t>
      </w:r>
      <w:r w:rsidR="003250DC" w:rsidRPr="00217BAE">
        <w:rPr>
          <w:rFonts w:cstheme="minorHAnsi"/>
          <w:lang w:val="en-GB"/>
        </w:rPr>
        <w:t xml:space="preserve">field” </w:t>
      </w:r>
      <w:r w:rsidR="002004C2">
        <w:rPr>
          <w:rFonts w:cstheme="minorHAnsi"/>
          <w:lang w:val="en-GB"/>
        </w:rPr>
        <w:t xml:space="preserve">that keeps the </w:t>
      </w:r>
      <w:r w:rsidRPr="00217BAE">
        <w:rPr>
          <w:rFonts w:cstheme="minorHAnsi"/>
          <w:lang w:val="en-GB"/>
        </w:rPr>
        <w:t xml:space="preserve">cost of capital in </w:t>
      </w:r>
      <w:r w:rsidR="00DC3112" w:rsidRPr="00217BAE">
        <w:rPr>
          <w:rFonts w:cstheme="minorHAnsi"/>
          <w:lang w:val="en-GB"/>
        </w:rPr>
        <w:t>low- and middle-income</w:t>
      </w:r>
      <w:r w:rsidRPr="00217BAE">
        <w:rPr>
          <w:rFonts w:cstheme="minorHAnsi"/>
          <w:lang w:val="en-GB"/>
        </w:rPr>
        <w:t xml:space="preserve"> countries </w:t>
      </w:r>
      <w:r w:rsidR="002004C2">
        <w:rPr>
          <w:rFonts w:cstheme="minorHAnsi"/>
          <w:lang w:val="en-GB"/>
        </w:rPr>
        <w:t xml:space="preserve">reasonable and affordable </w:t>
      </w:r>
      <w:r w:rsidRPr="00217BAE">
        <w:rPr>
          <w:rFonts w:cstheme="minorHAnsi"/>
          <w:lang w:val="en-GB"/>
        </w:rPr>
        <w:t>by tackling unequal access to financing and unequal distribution of financial shocks</w:t>
      </w:r>
      <w:r w:rsidR="00DC3112" w:rsidRPr="00217BAE">
        <w:rPr>
          <w:rFonts w:cstheme="minorHAnsi"/>
          <w:lang w:val="en-GB"/>
        </w:rPr>
        <w:t>.</w:t>
      </w:r>
    </w:p>
    <w:p w14:paraId="5E8FC45A" w14:textId="77777777" w:rsidR="00E149AE" w:rsidRPr="00217BAE" w:rsidRDefault="00E149AE" w:rsidP="00DC3112">
      <w:pPr>
        <w:jc w:val="both"/>
        <w:rPr>
          <w:rFonts w:cstheme="minorHAnsi"/>
          <w:b/>
          <w:bCs/>
          <w:lang w:val="en-GB"/>
        </w:rPr>
      </w:pPr>
    </w:p>
    <w:p w14:paraId="4C6C91E0" w14:textId="03C78674" w:rsidR="00E149AE" w:rsidRPr="00217BAE" w:rsidRDefault="000301C7" w:rsidP="00DC3112">
      <w:pPr>
        <w:jc w:val="both"/>
        <w:rPr>
          <w:rFonts w:cstheme="minorHAnsi"/>
          <w:b/>
          <w:bCs/>
          <w:sz w:val="28"/>
          <w:szCs w:val="28"/>
          <w:lang w:val="en-GB"/>
        </w:rPr>
      </w:pPr>
      <w:r>
        <w:rPr>
          <w:rFonts w:cstheme="minorHAnsi"/>
          <w:b/>
          <w:bCs/>
          <w:sz w:val="28"/>
          <w:szCs w:val="28"/>
          <w:lang w:val="en-GB"/>
        </w:rPr>
        <w:t>Mobilising</w:t>
      </w:r>
      <w:r w:rsidRPr="00217BAE">
        <w:rPr>
          <w:rFonts w:cstheme="minorHAnsi"/>
          <w:b/>
          <w:bCs/>
          <w:sz w:val="28"/>
          <w:szCs w:val="28"/>
          <w:lang w:val="en-GB"/>
        </w:rPr>
        <w:t xml:space="preserve"> </w:t>
      </w:r>
      <w:r w:rsidR="00E149AE" w:rsidRPr="00217BAE">
        <w:rPr>
          <w:rFonts w:cstheme="minorHAnsi"/>
          <w:b/>
          <w:bCs/>
          <w:sz w:val="28"/>
          <w:szCs w:val="28"/>
          <w:lang w:val="en-GB"/>
        </w:rPr>
        <w:t xml:space="preserve">and </w:t>
      </w:r>
      <w:r>
        <w:rPr>
          <w:rFonts w:cstheme="minorHAnsi"/>
          <w:b/>
          <w:bCs/>
          <w:sz w:val="28"/>
          <w:szCs w:val="28"/>
          <w:lang w:val="en-GB"/>
        </w:rPr>
        <w:t>channelling</w:t>
      </w:r>
      <w:r w:rsidRPr="00217BAE">
        <w:rPr>
          <w:rFonts w:cstheme="minorHAnsi"/>
          <w:b/>
          <w:bCs/>
          <w:sz w:val="28"/>
          <w:szCs w:val="28"/>
          <w:lang w:val="en-GB"/>
        </w:rPr>
        <w:t xml:space="preserve"> </w:t>
      </w:r>
      <w:r w:rsidR="00E149AE" w:rsidRPr="00217BAE">
        <w:rPr>
          <w:rFonts w:cstheme="minorHAnsi"/>
          <w:b/>
          <w:bCs/>
          <w:sz w:val="28"/>
          <w:szCs w:val="28"/>
          <w:lang w:val="en-GB"/>
        </w:rPr>
        <w:t>resources</w:t>
      </w:r>
    </w:p>
    <w:p w14:paraId="7C252EC4" w14:textId="77777777" w:rsidR="00E149AE" w:rsidRPr="00217BAE" w:rsidRDefault="00E149AE" w:rsidP="00DC3112">
      <w:pPr>
        <w:jc w:val="both"/>
        <w:rPr>
          <w:rFonts w:cstheme="minorHAnsi"/>
          <w:lang w:val="en-GB"/>
        </w:rPr>
      </w:pPr>
    </w:p>
    <w:p w14:paraId="398000BA" w14:textId="77777777" w:rsidR="00E149AE" w:rsidRPr="00217BAE" w:rsidRDefault="00E149AE" w:rsidP="00DC3112">
      <w:pPr>
        <w:ind w:firstLine="360"/>
        <w:jc w:val="both"/>
        <w:rPr>
          <w:rFonts w:cstheme="minorHAnsi"/>
          <w:b/>
          <w:bCs/>
          <w:i/>
          <w:iCs/>
          <w:lang w:val="en-GB"/>
        </w:rPr>
      </w:pPr>
      <w:r w:rsidRPr="00217BAE">
        <w:rPr>
          <w:rFonts w:cstheme="minorHAnsi"/>
          <w:b/>
          <w:bCs/>
          <w:i/>
          <w:iCs/>
          <w:lang w:val="en-GB"/>
        </w:rPr>
        <w:t xml:space="preserve">Concessional finance </w:t>
      </w:r>
    </w:p>
    <w:p w14:paraId="7EA8AC38" w14:textId="77777777" w:rsidR="00E149AE" w:rsidRPr="00217BAE" w:rsidRDefault="00E149AE" w:rsidP="00DC3112">
      <w:pPr>
        <w:jc w:val="both"/>
        <w:rPr>
          <w:rFonts w:cstheme="minorHAnsi"/>
          <w:b/>
          <w:bCs/>
          <w:i/>
          <w:iCs/>
          <w:lang w:val="en-GB"/>
        </w:rPr>
      </w:pPr>
    </w:p>
    <w:p w14:paraId="441139CA" w14:textId="6D49E3BC" w:rsidR="00303AC1" w:rsidRPr="00217BAE" w:rsidRDefault="00303AC1" w:rsidP="00DC3112">
      <w:pPr>
        <w:pStyle w:val="Paragrafoelenco"/>
        <w:numPr>
          <w:ilvl w:val="0"/>
          <w:numId w:val="2"/>
        </w:numPr>
        <w:jc w:val="both"/>
        <w:rPr>
          <w:rFonts w:cstheme="minorHAnsi"/>
          <w:lang w:val="en-GB"/>
        </w:rPr>
      </w:pPr>
      <w:r w:rsidRPr="00217BAE">
        <w:rPr>
          <w:rFonts w:cstheme="minorHAnsi"/>
          <w:lang w:val="en-GB"/>
        </w:rPr>
        <w:t>Concessional finance needs to be increased, and for this, every approach should be considered</w:t>
      </w:r>
      <w:commentRangeStart w:id="5"/>
      <w:del w:id="6" w:author="Enrico Berti" w:date="2023-05-24T14:44:00Z">
        <w:r w:rsidR="000C2E8F" w:rsidRPr="00217BAE" w:rsidDel="00177805">
          <w:rPr>
            <w:rFonts w:cstheme="minorHAnsi"/>
            <w:lang w:val="en-GB"/>
          </w:rPr>
          <w:delText>, including</w:delText>
        </w:r>
        <w:r w:rsidR="006B0D5B" w:rsidRPr="00217BAE" w:rsidDel="00177805">
          <w:rPr>
            <w:rFonts w:cstheme="minorHAnsi"/>
            <w:lang w:val="en-GB"/>
          </w:rPr>
          <w:delText xml:space="preserve">, importantly, </w:delText>
        </w:r>
        <w:r w:rsidR="000C2E8F" w:rsidRPr="00217BAE" w:rsidDel="00177805">
          <w:rPr>
            <w:rFonts w:cstheme="minorHAnsi"/>
            <w:lang w:val="en-GB"/>
          </w:rPr>
          <w:delText>capital increase in MDBs</w:delText>
        </w:r>
      </w:del>
      <w:commentRangeEnd w:id="5"/>
      <w:r w:rsidR="00177805">
        <w:rPr>
          <w:rStyle w:val="Rimandocommento"/>
        </w:rPr>
        <w:commentReference w:id="5"/>
      </w:r>
      <w:r w:rsidR="005552A1">
        <w:rPr>
          <w:rFonts w:cstheme="minorHAnsi"/>
          <w:lang w:val="en-GB"/>
        </w:rPr>
        <w:t>.</w:t>
      </w:r>
    </w:p>
    <w:p w14:paraId="6E77CE52" w14:textId="77777777" w:rsidR="00303AC1" w:rsidRPr="005552A1" w:rsidRDefault="00303AC1" w:rsidP="00DC3112">
      <w:pPr>
        <w:pStyle w:val="Paragrafoelenco"/>
        <w:jc w:val="both"/>
        <w:rPr>
          <w:rFonts w:cstheme="minorHAnsi"/>
        </w:rPr>
      </w:pPr>
    </w:p>
    <w:p w14:paraId="27E3D994" w14:textId="459E0DFA" w:rsidR="00E149AE" w:rsidRPr="00217BAE" w:rsidRDefault="00E149AE" w:rsidP="00DC3112">
      <w:pPr>
        <w:pStyle w:val="Paragrafoelenco"/>
        <w:numPr>
          <w:ilvl w:val="0"/>
          <w:numId w:val="2"/>
        </w:numPr>
        <w:jc w:val="both"/>
        <w:rPr>
          <w:rFonts w:cstheme="minorHAnsi"/>
          <w:lang w:val="en-GB"/>
        </w:rPr>
      </w:pPr>
      <w:r w:rsidRPr="00217BAE">
        <w:rPr>
          <w:rFonts w:cstheme="minorHAnsi"/>
          <w:lang w:val="en-GB"/>
        </w:rPr>
        <w:t>The need for grant</w:t>
      </w:r>
      <w:r w:rsidR="009B5112" w:rsidRPr="00217BAE">
        <w:rPr>
          <w:rFonts w:cstheme="minorHAnsi"/>
          <w:lang w:val="en-GB"/>
        </w:rPr>
        <w:t>s:</w:t>
      </w:r>
    </w:p>
    <w:p w14:paraId="6B1ED8B5" w14:textId="606E79D2" w:rsidR="00E149AE" w:rsidRPr="00217BAE" w:rsidRDefault="00E149AE" w:rsidP="009B5112">
      <w:pPr>
        <w:pStyle w:val="Paragrafoelenco"/>
        <w:numPr>
          <w:ilvl w:val="1"/>
          <w:numId w:val="3"/>
        </w:numPr>
        <w:jc w:val="both"/>
        <w:rPr>
          <w:rFonts w:cstheme="minorHAnsi"/>
          <w:lang w:val="en-GB"/>
        </w:rPr>
      </w:pPr>
      <w:r w:rsidRPr="00217BAE">
        <w:rPr>
          <w:rFonts w:cstheme="minorHAnsi"/>
          <w:lang w:val="en-GB"/>
        </w:rPr>
        <w:t xml:space="preserve">A call to support </w:t>
      </w:r>
      <w:r w:rsidR="0099321F" w:rsidRPr="00217BAE">
        <w:rPr>
          <w:rFonts w:cstheme="minorHAnsi"/>
          <w:lang w:val="en-GB"/>
        </w:rPr>
        <w:t xml:space="preserve">for IFIs </w:t>
      </w:r>
      <w:r w:rsidRPr="00217BAE">
        <w:rPr>
          <w:rFonts w:cstheme="minorHAnsi"/>
          <w:lang w:val="en-GB"/>
        </w:rPr>
        <w:t>concessional facilities.</w:t>
      </w:r>
    </w:p>
    <w:p w14:paraId="196C7EB5" w14:textId="3A3DF5A5" w:rsidR="00E149AE" w:rsidRPr="00217BAE" w:rsidRDefault="00E149AE" w:rsidP="009B5112">
      <w:pPr>
        <w:pStyle w:val="Paragrafoelenco"/>
        <w:numPr>
          <w:ilvl w:val="1"/>
          <w:numId w:val="3"/>
        </w:numPr>
        <w:jc w:val="both"/>
        <w:rPr>
          <w:rFonts w:cstheme="minorHAnsi"/>
          <w:lang w:val="en-GB"/>
        </w:rPr>
      </w:pPr>
      <w:r w:rsidRPr="00217BAE">
        <w:rPr>
          <w:rFonts w:cstheme="minorHAnsi"/>
          <w:lang w:val="en-GB"/>
        </w:rPr>
        <w:t xml:space="preserve">A call to (1) </w:t>
      </w:r>
      <w:r w:rsidR="006B0D5B" w:rsidRPr="00217BAE">
        <w:rPr>
          <w:rFonts w:cstheme="minorHAnsi"/>
          <w:lang w:val="en-GB"/>
        </w:rPr>
        <w:t xml:space="preserve">mobilise </w:t>
      </w:r>
      <w:r w:rsidRPr="00217BAE">
        <w:rPr>
          <w:rFonts w:cstheme="minorHAnsi"/>
          <w:lang w:val="en-GB"/>
        </w:rPr>
        <w:t>SDRs for vulnerable countries and (2)</w:t>
      </w:r>
      <w:r w:rsidR="00DC3112" w:rsidRPr="00217BAE">
        <w:rPr>
          <w:rFonts w:cstheme="minorHAnsi"/>
          <w:lang w:val="en-GB"/>
        </w:rPr>
        <w:t xml:space="preserve"> </w:t>
      </w:r>
      <w:r w:rsidRPr="00217BAE">
        <w:rPr>
          <w:rFonts w:cstheme="minorHAnsi"/>
          <w:lang w:val="en-GB"/>
        </w:rPr>
        <w:t xml:space="preserve">explore ways to use them as hybrid capital </w:t>
      </w:r>
      <w:r w:rsidR="00581C9F" w:rsidRPr="00217BAE">
        <w:rPr>
          <w:rFonts w:cstheme="minorHAnsi"/>
          <w:lang w:val="en-GB"/>
        </w:rPr>
        <w:t xml:space="preserve">instruments </w:t>
      </w:r>
      <w:r w:rsidRPr="00217BAE">
        <w:rPr>
          <w:rFonts w:cstheme="minorHAnsi"/>
          <w:lang w:val="en-GB"/>
        </w:rPr>
        <w:t>for MDBs.</w:t>
      </w:r>
    </w:p>
    <w:p w14:paraId="7245AF68" w14:textId="77777777" w:rsidR="00E149AE" w:rsidRPr="00217BAE" w:rsidRDefault="00E149AE" w:rsidP="009B5112">
      <w:pPr>
        <w:pStyle w:val="Paragrafoelenco"/>
        <w:numPr>
          <w:ilvl w:val="1"/>
          <w:numId w:val="3"/>
        </w:numPr>
        <w:jc w:val="both"/>
        <w:rPr>
          <w:rFonts w:cstheme="minorHAnsi"/>
          <w:lang w:val="en-GB"/>
        </w:rPr>
      </w:pPr>
      <w:commentRangeStart w:id="7"/>
      <w:r w:rsidRPr="00217BAE">
        <w:rPr>
          <w:rFonts w:cstheme="minorHAnsi"/>
          <w:lang w:val="en-GB"/>
        </w:rPr>
        <w:t>A call to meet commitments on loss and damage.</w:t>
      </w:r>
      <w:commentRangeEnd w:id="7"/>
      <w:r w:rsidR="00836316">
        <w:rPr>
          <w:rStyle w:val="Rimandocommento"/>
        </w:rPr>
        <w:commentReference w:id="7"/>
      </w:r>
    </w:p>
    <w:p w14:paraId="766717D2" w14:textId="77777777" w:rsidR="00E149AE" w:rsidRPr="00217BAE" w:rsidRDefault="00E149AE" w:rsidP="00DC3112">
      <w:pPr>
        <w:pStyle w:val="Paragrafoelenco"/>
        <w:jc w:val="both"/>
        <w:rPr>
          <w:rFonts w:cstheme="minorHAnsi"/>
          <w:lang w:val="en-GB"/>
        </w:rPr>
      </w:pPr>
    </w:p>
    <w:p w14:paraId="6C09DAFB" w14:textId="56E58110" w:rsidR="00E149AE" w:rsidRPr="00217BAE" w:rsidRDefault="00E149AE" w:rsidP="00DC3112">
      <w:pPr>
        <w:pStyle w:val="Paragrafoelenco"/>
        <w:numPr>
          <w:ilvl w:val="0"/>
          <w:numId w:val="3"/>
        </w:numPr>
        <w:jc w:val="both"/>
        <w:rPr>
          <w:rFonts w:cstheme="minorHAnsi"/>
          <w:lang w:val="en-GB"/>
        </w:rPr>
      </w:pPr>
      <w:r w:rsidRPr="00217BAE">
        <w:rPr>
          <w:rFonts w:cstheme="minorHAnsi"/>
          <w:lang w:val="en-GB"/>
        </w:rPr>
        <w:t xml:space="preserve">Concessional money must </w:t>
      </w:r>
      <w:r w:rsidR="00581C9F" w:rsidRPr="00217BAE">
        <w:rPr>
          <w:rFonts w:cstheme="minorHAnsi"/>
          <w:lang w:val="en-GB"/>
        </w:rPr>
        <w:t xml:space="preserve">on </w:t>
      </w:r>
      <w:r w:rsidRPr="00217BAE">
        <w:rPr>
          <w:rFonts w:cstheme="minorHAnsi"/>
          <w:lang w:val="en-GB"/>
        </w:rPr>
        <w:t>priority</w:t>
      </w:r>
      <w:r w:rsidR="006B0D5B" w:rsidRPr="00217BAE">
        <w:rPr>
          <w:rFonts w:cstheme="minorHAnsi"/>
          <w:lang w:val="en-GB"/>
        </w:rPr>
        <w:t>,</w:t>
      </w:r>
      <w:r w:rsidRPr="00217BAE">
        <w:rPr>
          <w:rFonts w:cstheme="minorHAnsi"/>
          <w:lang w:val="en-GB"/>
        </w:rPr>
        <w:t xml:space="preserve"> benefit the poor and low-income countries</w:t>
      </w:r>
      <w:ins w:id="8" w:author="MASE_IT" w:date="2023-05-22T10:26:00Z">
        <w:r w:rsidR="00836316">
          <w:rPr>
            <w:rFonts w:cstheme="minorHAnsi"/>
            <w:lang w:val="en-GB"/>
          </w:rPr>
          <w:t xml:space="preserve"> that are most </w:t>
        </w:r>
        <w:proofErr w:type="spellStart"/>
        <w:r w:rsidR="00836316">
          <w:rPr>
            <w:rFonts w:cstheme="minorHAnsi"/>
            <w:lang w:val="en-GB"/>
          </w:rPr>
          <w:t>vulnerables</w:t>
        </w:r>
        <w:proofErr w:type="spellEnd"/>
        <w:r w:rsidR="00836316">
          <w:rPr>
            <w:rFonts w:cstheme="minorHAnsi"/>
            <w:lang w:val="en-GB"/>
          </w:rPr>
          <w:t xml:space="preserve"> to the adverse effects of climate change</w:t>
        </w:r>
      </w:ins>
      <w:r w:rsidRPr="00217BAE">
        <w:rPr>
          <w:rFonts w:cstheme="minorHAnsi"/>
          <w:lang w:val="en-GB"/>
        </w:rPr>
        <w:t>:</w:t>
      </w:r>
    </w:p>
    <w:p w14:paraId="5122CD96" w14:textId="0A8F09B5" w:rsidR="00E149AE" w:rsidRPr="00217BAE" w:rsidRDefault="00E149AE" w:rsidP="00DC3112">
      <w:pPr>
        <w:pStyle w:val="Paragrafoelenco"/>
        <w:numPr>
          <w:ilvl w:val="1"/>
          <w:numId w:val="3"/>
        </w:numPr>
        <w:jc w:val="both"/>
        <w:rPr>
          <w:rFonts w:cstheme="minorHAnsi"/>
          <w:lang w:val="en-GB"/>
        </w:rPr>
      </w:pPr>
      <w:r w:rsidRPr="00217BAE">
        <w:rPr>
          <w:rFonts w:cstheme="minorHAnsi"/>
          <w:lang w:val="en-GB"/>
        </w:rPr>
        <w:t xml:space="preserve">Concessional money should finance </w:t>
      </w:r>
      <w:r w:rsidR="002E5300" w:rsidRPr="00217BAE">
        <w:rPr>
          <w:rFonts w:cstheme="minorHAnsi"/>
          <w:lang w:val="en-GB"/>
        </w:rPr>
        <w:t xml:space="preserve">all SDGs including </w:t>
      </w:r>
      <w:r w:rsidRPr="00217BAE">
        <w:rPr>
          <w:rFonts w:cstheme="minorHAnsi"/>
          <w:lang w:val="en-GB"/>
        </w:rPr>
        <w:t>poverty, health, education, adaptation to climate change.</w:t>
      </w:r>
    </w:p>
    <w:p w14:paraId="1E53BD12" w14:textId="77777777" w:rsidR="005552A1" w:rsidRDefault="00E149AE" w:rsidP="00DC3112">
      <w:pPr>
        <w:pStyle w:val="Paragrafoelenco"/>
        <w:numPr>
          <w:ilvl w:val="1"/>
          <w:numId w:val="3"/>
        </w:numPr>
        <w:jc w:val="both"/>
        <w:rPr>
          <w:rFonts w:cstheme="minorHAnsi"/>
          <w:lang w:val="en-GB"/>
        </w:rPr>
      </w:pPr>
      <w:r w:rsidRPr="00217BAE">
        <w:rPr>
          <w:rFonts w:cstheme="minorHAnsi"/>
          <w:lang w:val="en-GB"/>
        </w:rPr>
        <w:t>Poor countries are indebted and need grants.</w:t>
      </w:r>
    </w:p>
    <w:p w14:paraId="3F35DDD1" w14:textId="465AA409" w:rsidR="00E149AE" w:rsidRPr="005552A1" w:rsidRDefault="00E149AE" w:rsidP="005552A1">
      <w:pPr>
        <w:ind w:left="1080"/>
        <w:jc w:val="both"/>
        <w:rPr>
          <w:rFonts w:cstheme="minorHAnsi"/>
          <w:lang w:val="en-GB"/>
        </w:rPr>
      </w:pPr>
      <w:r w:rsidRPr="005552A1">
        <w:rPr>
          <w:rFonts w:cstheme="minorHAnsi"/>
          <w:lang w:val="en-GB"/>
        </w:rPr>
        <w:t xml:space="preserve"> </w:t>
      </w:r>
    </w:p>
    <w:p w14:paraId="508B32B6" w14:textId="3C4265C6" w:rsidR="005C2072" w:rsidRPr="005C2072" w:rsidRDefault="00DC77B2" w:rsidP="005552A1">
      <w:pPr>
        <w:pStyle w:val="Paragrafoelenco"/>
        <w:numPr>
          <w:ilvl w:val="0"/>
          <w:numId w:val="3"/>
        </w:numPr>
        <w:jc w:val="both"/>
        <w:rPr>
          <w:rFonts w:cstheme="minorHAnsi"/>
          <w:i/>
          <w:iCs/>
          <w:lang w:val="en-GB"/>
        </w:rPr>
      </w:pPr>
      <w:del w:id="9" w:author="Enrico Berti" w:date="2023-05-24T14:47:00Z">
        <w:r w:rsidRPr="00217BAE" w:rsidDel="00177805">
          <w:rPr>
            <w:rFonts w:cstheme="minorHAnsi"/>
            <w:lang w:val="en-GB"/>
          </w:rPr>
          <w:delText>Explore methods for providing concessional finance</w:delText>
        </w:r>
      </w:del>
      <w:ins w:id="10" w:author="Enrico Berti" w:date="2023-05-24T14:47:00Z">
        <w:r w:rsidR="00177805">
          <w:rPr>
            <w:rFonts w:cstheme="minorHAnsi"/>
            <w:lang w:val="en-GB"/>
          </w:rPr>
          <w:t>While recognising the importance of maintaining the bulk of concessional res</w:t>
        </w:r>
      </w:ins>
      <w:ins w:id="11" w:author="Enrico Berti" w:date="2023-05-24T14:51:00Z">
        <w:r w:rsidR="00177805">
          <w:rPr>
            <w:rFonts w:cstheme="minorHAnsi"/>
            <w:lang w:val="en-GB"/>
          </w:rPr>
          <w:t>o</w:t>
        </w:r>
      </w:ins>
      <w:ins w:id="12" w:author="Enrico Berti" w:date="2023-05-24T14:47:00Z">
        <w:r w:rsidR="00177805">
          <w:rPr>
            <w:rFonts w:cstheme="minorHAnsi"/>
            <w:lang w:val="en-GB"/>
          </w:rPr>
          <w:t xml:space="preserve">urces to the LICs, we will further </w:t>
        </w:r>
      </w:ins>
      <w:ins w:id="13" w:author="Enrico Berti" w:date="2023-05-24T14:48:00Z">
        <w:r w:rsidR="00177805">
          <w:rPr>
            <w:rFonts w:cstheme="minorHAnsi"/>
            <w:lang w:val="en-GB"/>
          </w:rPr>
          <w:t>discuss how to incentivise the most vulnerable</w:t>
        </w:r>
      </w:ins>
      <w:r w:rsidRPr="00217BAE">
        <w:rPr>
          <w:rFonts w:cstheme="minorHAnsi"/>
          <w:lang w:val="en-GB"/>
        </w:rPr>
        <w:t xml:space="preserve">, </w:t>
      </w:r>
      <w:commentRangeStart w:id="14"/>
      <w:r w:rsidRPr="00217BAE">
        <w:rPr>
          <w:rFonts w:cstheme="minorHAnsi"/>
          <w:lang w:val="en-GB"/>
        </w:rPr>
        <w:t>for middle-income countries to bolster efforts for provision of global public goods</w:t>
      </w:r>
      <w:ins w:id="15" w:author="Enrico Berti" w:date="2023-05-24T14:46:00Z">
        <w:r w:rsidR="00177805">
          <w:rPr>
            <w:rFonts w:cstheme="minorHAnsi"/>
            <w:lang w:val="en-GB"/>
          </w:rPr>
          <w:t xml:space="preserve">, </w:t>
        </w:r>
        <w:commentRangeStart w:id="16"/>
        <w:r w:rsidR="00177805">
          <w:rPr>
            <w:rFonts w:cstheme="minorHAnsi"/>
            <w:lang w:val="en-GB"/>
          </w:rPr>
          <w:t>including through better use of the vertical funds</w:t>
        </w:r>
      </w:ins>
      <w:r w:rsidR="005C2072">
        <w:rPr>
          <w:rFonts w:cstheme="minorHAnsi"/>
          <w:lang w:val="en-GB"/>
        </w:rPr>
        <w:t>.</w:t>
      </w:r>
      <w:commentRangeEnd w:id="14"/>
      <w:r w:rsidR="000363C0">
        <w:rPr>
          <w:rStyle w:val="Rimandocommento"/>
        </w:rPr>
        <w:commentReference w:id="14"/>
      </w:r>
      <w:commentRangeEnd w:id="16"/>
      <w:r w:rsidR="00177805">
        <w:rPr>
          <w:rStyle w:val="Rimandocommento"/>
        </w:rPr>
        <w:commentReference w:id="16"/>
      </w:r>
    </w:p>
    <w:p w14:paraId="6C555FC9" w14:textId="77777777" w:rsidR="005C2072" w:rsidRDefault="005C2072" w:rsidP="005C2072">
      <w:pPr>
        <w:pStyle w:val="Paragrafoelenco"/>
        <w:jc w:val="both"/>
        <w:rPr>
          <w:rFonts w:cstheme="minorHAnsi"/>
          <w:lang w:val="en-GB"/>
        </w:rPr>
      </w:pPr>
    </w:p>
    <w:p w14:paraId="4F98858F" w14:textId="56EEBD2D" w:rsidR="00E149AE" w:rsidRPr="00217BAE" w:rsidRDefault="00CE2F93" w:rsidP="005C2072">
      <w:pPr>
        <w:pStyle w:val="Paragrafoelenco"/>
        <w:jc w:val="both"/>
        <w:rPr>
          <w:rFonts w:cstheme="minorHAnsi"/>
          <w:i/>
          <w:iCs/>
          <w:lang w:val="en-GB"/>
        </w:rPr>
      </w:pPr>
      <w:r w:rsidRPr="00217BAE">
        <w:rPr>
          <w:rFonts w:cstheme="minorHAnsi"/>
          <w:lang w:val="en-GB"/>
        </w:rPr>
        <w:t>(</w:t>
      </w:r>
      <w:r w:rsidR="005C2072">
        <w:rPr>
          <w:rFonts w:cstheme="minorHAnsi"/>
          <w:i/>
          <w:iCs/>
          <w:lang w:val="en-GB"/>
        </w:rPr>
        <w:t>W</w:t>
      </w:r>
      <w:r w:rsidR="00E149AE" w:rsidRPr="00217BAE">
        <w:rPr>
          <w:rFonts w:cstheme="minorHAnsi"/>
          <w:i/>
          <w:iCs/>
          <w:lang w:val="en-GB"/>
        </w:rPr>
        <w:t>hat kind of principles/limits to blending:</w:t>
      </w:r>
      <w:r w:rsidR="00E149AE" w:rsidRPr="00217BAE">
        <w:rPr>
          <w:rFonts w:cstheme="minorHAnsi"/>
          <w:lang w:val="en-GB"/>
        </w:rPr>
        <w:t xml:space="preserve"> </w:t>
      </w:r>
      <w:r w:rsidR="00E149AE" w:rsidRPr="00217BAE">
        <w:rPr>
          <w:rFonts w:cstheme="minorHAnsi"/>
          <w:i/>
          <w:iCs/>
          <w:lang w:val="en-GB"/>
        </w:rPr>
        <w:t>additionality?  subsidiarity?</w:t>
      </w:r>
      <w:r w:rsidRPr="00217BAE">
        <w:rPr>
          <w:rFonts w:cstheme="minorHAnsi"/>
          <w:i/>
          <w:iCs/>
          <w:lang w:val="en-GB"/>
        </w:rPr>
        <w:t>)</w:t>
      </w:r>
      <w:r w:rsidR="001F4803" w:rsidRPr="00217BAE">
        <w:rPr>
          <w:rFonts w:cstheme="minorHAnsi"/>
          <w:lang w:val="en-GB"/>
        </w:rPr>
        <w:t>.</w:t>
      </w:r>
    </w:p>
    <w:p w14:paraId="294892DF" w14:textId="77777777" w:rsidR="00E149AE" w:rsidRPr="00217BAE" w:rsidRDefault="00E149AE" w:rsidP="00DC3112">
      <w:pPr>
        <w:jc w:val="both"/>
        <w:rPr>
          <w:rFonts w:cstheme="minorHAnsi"/>
          <w:lang w:val="en-GB"/>
        </w:rPr>
      </w:pPr>
    </w:p>
    <w:p w14:paraId="42C6C208" w14:textId="77777777" w:rsidR="00B31DC5" w:rsidRPr="00217BAE" w:rsidRDefault="00B31DC5" w:rsidP="00DC3112">
      <w:pPr>
        <w:ind w:firstLine="360"/>
        <w:jc w:val="both"/>
        <w:rPr>
          <w:rFonts w:cstheme="minorHAnsi"/>
          <w:b/>
          <w:bCs/>
          <w:i/>
          <w:iCs/>
          <w:lang w:val="en-GB"/>
        </w:rPr>
      </w:pPr>
    </w:p>
    <w:p w14:paraId="60373945" w14:textId="539E0C9E" w:rsidR="00E149AE" w:rsidRPr="00217BAE" w:rsidRDefault="00E149AE" w:rsidP="00DC3112">
      <w:pPr>
        <w:ind w:firstLine="360"/>
        <w:jc w:val="both"/>
        <w:rPr>
          <w:rFonts w:cstheme="minorHAnsi"/>
          <w:b/>
          <w:bCs/>
          <w:i/>
          <w:iCs/>
          <w:lang w:val="en-GB"/>
        </w:rPr>
      </w:pPr>
      <w:commentRangeStart w:id="17"/>
      <w:r w:rsidRPr="00217BAE">
        <w:rPr>
          <w:rFonts w:cstheme="minorHAnsi"/>
          <w:b/>
          <w:bCs/>
          <w:i/>
          <w:iCs/>
          <w:lang w:val="en-GB"/>
        </w:rPr>
        <w:t xml:space="preserve">Scaling up private capital </w:t>
      </w:r>
      <w:ins w:id="18" w:author="MASE_IT" w:date="2023-05-22T10:33:00Z">
        <w:r w:rsidR="00F97937">
          <w:rPr>
            <w:rFonts w:cstheme="minorHAnsi"/>
            <w:b/>
            <w:bCs/>
            <w:i/>
            <w:iCs/>
            <w:lang w:val="en-GB"/>
          </w:rPr>
          <w:t xml:space="preserve">and shift financial </w:t>
        </w:r>
      </w:ins>
      <w:r w:rsidRPr="00217BAE">
        <w:rPr>
          <w:rFonts w:cstheme="minorHAnsi"/>
          <w:b/>
          <w:bCs/>
          <w:i/>
          <w:iCs/>
          <w:lang w:val="en-GB"/>
        </w:rPr>
        <w:t>flows</w:t>
      </w:r>
      <w:ins w:id="19" w:author="MASE_IT" w:date="2023-05-22T10:33:00Z">
        <w:r w:rsidR="00F97937">
          <w:rPr>
            <w:rFonts w:cstheme="minorHAnsi"/>
            <w:b/>
            <w:bCs/>
            <w:i/>
            <w:iCs/>
            <w:lang w:val="en-GB"/>
          </w:rPr>
          <w:t xml:space="preserve"> consistent with the Paris Agreement goals </w:t>
        </w:r>
      </w:ins>
      <w:commentRangeEnd w:id="17"/>
      <w:ins w:id="20" w:author="MASE_IT" w:date="2023-05-22T10:45:00Z">
        <w:r w:rsidR="000363C0">
          <w:rPr>
            <w:rStyle w:val="Rimandocommento"/>
          </w:rPr>
          <w:commentReference w:id="17"/>
        </w:r>
      </w:ins>
    </w:p>
    <w:p w14:paraId="419CF81D" w14:textId="77777777" w:rsidR="00E149AE" w:rsidRPr="00217BAE" w:rsidRDefault="00E149AE" w:rsidP="00DC3112">
      <w:pPr>
        <w:pStyle w:val="Paragrafoelenco"/>
        <w:jc w:val="both"/>
        <w:rPr>
          <w:rFonts w:cstheme="minorHAnsi"/>
          <w:lang w:val="en-GB"/>
        </w:rPr>
      </w:pPr>
    </w:p>
    <w:p w14:paraId="3DE74787" w14:textId="5ECF71E9" w:rsidR="00E149AE" w:rsidRPr="00217BAE" w:rsidRDefault="009B5112" w:rsidP="00DC3112">
      <w:pPr>
        <w:pStyle w:val="Paragrafoelenco"/>
        <w:numPr>
          <w:ilvl w:val="0"/>
          <w:numId w:val="3"/>
        </w:numPr>
        <w:jc w:val="both"/>
        <w:rPr>
          <w:rFonts w:cstheme="minorHAnsi"/>
          <w:lang w:val="en-GB"/>
        </w:rPr>
      </w:pPr>
      <w:r w:rsidRPr="00217BAE">
        <w:rPr>
          <w:rFonts w:cstheme="minorHAnsi"/>
          <w:lang w:val="en-GB"/>
        </w:rPr>
        <w:t>T</w:t>
      </w:r>
      <w:r w:rsidR="00E149AE" w:rsidRPr="00217BAE">
        <w:rPr>
          <w:rFonts w:cstheme="minorHAnsi"/>
          <w:lang w:val="en-GB"/>
        </w:rPr>
        <w:t>he need for scaling up. The numbers</w:t>
      </w:r>
      <w:r w:rsidRPr="00217BAE">
        <w:rPr>
          <w:rFonts w:cstheme="minorHAnsi"/>
          <w:lang w:val="en-GB"/>
        </w:rPr>
        <w:t>.</w:t>
      </w:r>
    </w:p>
    <w:p w14:paraId="6CAFDB75" w14:textId="77777777" w:rsidR="00E149AE" w:rsidRPr="00217BAE" w:rsidRDefault="00E149AE" w:rsidP="00DC3112">
      <w:pPr>
        <w:pStyle w:val="Paragrafoelenco"/>
        <w:jc w:val="both"/>
        <w:rPr>
          <w:rFonts w:cstheme="minorHAnsi"/>
          <w:lang w:val="en-GB"/>
        </w:rPr>
      </w:pPr>
    </w:p>
    <w:p w14:paraId="31831A68" w14:textId="7B84DC83" w:rsidR="00E149AE" w:rsidRPr="00217BAE" w:rsidRDefault="009B5112" w:rsidP="00DC3112">
      <w:pPr>
        <w:pStyle w:val="Paragrafoelenco"/>
        <w:numPr>
          <w:ilvl w:val="0"/>
          <w:numId w:val="3"/>
        </w:numPr>
        <w:jc w:val="both"/>
        <w:rPr>
          <w:rFonts w:cstheme="minorHAnsi"/>
          <w:lang w:val="en-GB"/>
        </w:rPr>
      </w:pPr>
      <w:r w:rsidRPr="00217BAE">
        <w:rPr>
          <w:rFonts w:cstheme="minorHAnsi"/>
          <w:lang w:val="en-GB"/>
        </w:rPr>
        <w:t>T</w:t>
      </w:r>
      <w:r w:rsidR="00E149AE" w:rsidRPr="00217BAE">
        <w:rPr>
          <w:rFonts w:cstheme="minorHAnsi"/>
          <w:lang w:val="en-GB"/>
        </w:rPr>
        <w:t>he need to</w:t>
      </w:r>
      <w:r w:rsidR="0099321F" w:rsidRPr="00217BAE">
        <w:rPr>
          <w:rFonts w:cstheme="minorHAnsi"/>
          <w:lang w:val="en-GB"/>
        </w:rPr>
        <w:t xml:space="preserve"> identify and better share </w:t>
      </w:r>
      <w:r w:rsidR="00E149AE" w:rsidRPr="00217BAE">
        <w:rPr>
          <w:rFonts w:cstheme="minorHAnsi"/>
          <w:lang w:val="en-GB"/>
        </w:rPr>
        <w:t xml:space="preserve">the </w:t>
      </w:r>
      <w:r w:rsidRPr="00217BAE">
        <w:rPr>
          <w:rFonts w:cstheme="minorHAnsi"/>
          <w:lang w:val="en-GB"/>
        </w:rPr>
        <w:t>“</w:t>
      </w:r>
      <w:r w:rsidR="00E149AE" w:rsidRPr="00217BAE">
        <w:rPr>
          <w:rFonts w:cstheme="minorHAnsi"/>
          <w:lang w:val="en-GB"/>
        </w:rPr>
        <w:t>cascade</w:t>
      </w:r>
      <w:r w:rsidRPr="00217BAE">
        <w:rPr>
          <w:rFonts w:cstheme="minorHAnsi"/>
          <w:lang w:val="en-GB"/>
        </w:rPr>
        <w:t>”</w:t>
      </w:r>
      <w:r w:rsidR="00E149AE" w:rsidRPr="00217BAE">
        <w:rPr>
          <w:rFonts w:cstheme="minorHAnsi"/>
          <w:lang w:val="en-GB"/>
        </w:rPr>
        <w:t xml:space="preserve"> of specific risks that investors face</w:t>
      </w:r>
      <w:r w:rsidR="006E2815" w:rsidRPr="00217BAE">
        <w:rPr>
          <w:rFonts w:cstheme="minorHAnsi"/>
          <w:lang w:val="en-GB"/>
        </w:rPr>
        <w:t xml:space="preserve"> </w:t>
      </w:r>
      <w:proofErr w:type="gramStart"/>
      <w:r w:rsidR="006E2815" w:rsidRPr="00217BAE">
        <w:rPr>
          <w:rFonts w:cstheme="minorHAnsi"/>
          <w:lang w:val="en-GB"/>
        </w:rPr>
        <w:t>in order to</w:t>
      </w:r>
      <w:proofErr w:type="gramEnd"/>
      <w:r w:rsidR="006E2815" w:rsidRPr="00217BAE">
        <w:rPr>
          <w:rFonts w:cstheme="minorHAnsi"/>
          <w:lang w:val="en-GB"/>
        </w:rPr>
        <w:t xml:space="preserve"> reduce the gap between perceived risk and real risk</w:t>
      </w:r>
      <w:r w:rsidR="00E66DC5" w:rsidRPr="00217BAE">
        <w:rPr>
          <w:rFonts w:cstheme="minorHAnsi"/>
          <w:lang w:val="en-GB"/>
        </w:rPr>
        <w:t>:</w:t>
      </w:r>
    </w:p>
    <w:p w14:paraId="0D98C7D9" w14:textId="77777777" w:rsidR="00E149AE" w:rsidRPr="00217BAE" w:rsidRDefault="00E149AE" w:rsidP="00DC3112">
      <w:pPr>
        <w:pStyle w:val="NormaleWeb"/>
        <w:numPr>
          <w:ilvl w:val="1"/>
          <w:numId w:val="3"/>
        </w:numPr>
        <w:spacing w:before="0" w:beforeAutospacing="0" w:after="0" w:afterAutospacing="0"/>
        <w:jc w:val="both"/>
        <w:rPr>
          <w:rFonts w:asciiTheme="minorHAnsi" w:hAnsiTheme="minorHAnsi" w:cstheme="minorHAnsi"/>
          <w:lang w:val="en-GB"/>
        </w:rPr>
      </w:pPr>
      <w:r w:rsidRPr="00217BAE">
        <w:rPr>
          <w:rFonts w:asciiTheme="minorHAnsi" w:hAnsiTheme="minorHAnsi" w:cstheme="minorHAnsi"/>
          <w:lang w:val="en-GB"/>
        </w:rPr>
        <w:t xml:space="preserve">Removing unintended regulatory obstacles in investors’ countries while maintaining appropriate standards. </w:t>
      </w:r>
    </w:p>
    <w:p w14:paraId="39378EEC" w14:textId="042496F9" w:rsidR="00E149AE" w:rsidRPr="00217BAE" w:rsidRDefault="00E149AE" w:rsidP="00DC3112">
      <w:pPr>
        <w:pStyle w:val="NormaleWeb"/>
        <w:numPr>
          <w:ilvl w:val="1"/>
          <w:numId w:val="3"/>
        </w:numPr>
        <w:spacing w:before="0" w:beforeAutospacing="0" w:after="0" w:afterAutospacing="0"/>
        <w:jc w:val="both"/>
        <w:rPr>
          <w:rFonts w:asciiTheme="minorHAnsi" w:hAnsiTheme="minorHAnsi" w:cstheme="minorHAnsi"/>
          <w:lang w:val="en-GB"/>
        </w:rPr>
      </w:pPr>
      <w:r w:rsidRPr="00217BAE">
        <w:rPr>
          <w:rFonts w:asciiTheme="minorHAnsi" w:hAnsiTheme="minorHAnsi" w:cstheme="minorHAnsi"/>
          <w:lang w:val="en-GB"/>
        </w:rPr>
        <w:t xml:space="preserve">Improving the investment climate in </w:t>
      </w:r>
      <w:r w:rsidR="00303AC1" w:rsidRPr="00217BAE">
        <w:rPr>
          <w:rFonts w:asciiTheme="minorHAnsi" w:hAnsiTheme="minorHAnsi" w:cstheme="minorHAnsi"/>
          <w:lang w:val="en-GB"/>
        </w:rPr>
        <w:t xml:space="preserve">host </w:t>
      </w:r>
      <w:r w:rsidRPr="00217BAE">
        <w:rPr>
          <w:rFonts w:asciiTheme="minorHAnsi" w:hAnsiTheme="minorHAnsi" w:cstheme="minorHAnsi"/>
          <w:lang w:val="en-GB"/>
        </w:rPr>
        <w:t>countries</w:t>
      </w:r>
      <w:r w:rsidR="009B5112" w:rsidRPr="00217BAE">
        <w:rPr>
          <w:rFonts w:asciiTheme="minorHAnsi" w:hAnsiTheme="minorHAnsi" w:cstheme="minorHAnsi"/>
          <w:lang w:val="en-GB"/>
        </w:rPr>
        <w:t>.</w:t>
      </w:r>
    </w:p>
    <w:p w14:paraId="2372CB54" w14:textId="6F4C1C33" w:rsidR="00E149AE" w:rsidRPr="00217BAE" w:rsidRDefault="0008144E" w:rsidP="00DC3112">
      <w:pPr>
        <w:pStyle w:val="Paragrafoelenco"/>
        <w:numPr>
          <w:ilvl w:val="1"/>
          <w:numId w:val="3"/>
        </w:numPr>
        <w:jc w:val="both"/>
        <w:rPr>
          <w:rFonts w:cstheme="minorHAnsi"/>
          <w:lang w:val="en-GB"/>
        </w:rPr>
      </w:pPr>
      <w:r w:rsidRPr="00217BAE">
        <w:rPr>
          <w:rFonts w:cstheme="minorHAnsi"/>
          <w:lang w:val="en-GB"/>
        </w:rPr>
        <w:t xml:space="preserve">Increased role of </w:t>
      </w:r>
      <w:r w:rsidR="00E149AE" w:rsidRPr="00217BAE">
        <w:rPr>
          <w:rFonts w:cstheme="minorHAnsi"/>
          <w:lang w:val="en-GB"/>
        </w:rPr>
        <w:t>regional or sectoral funds</w:t>
      </w:r>
      <w:r w:rsidRPr="00217BAE">
        <w:rPr>
          <w:rFonts w:cstheme="minorHAnsi"/>
          <w:lang w:val="en-GB"/>
        </w:rPr>
        <w:t xml:space="preserve"> to better assess risk and better </w:t>
      </w:r>
      <w:r w:rsidR="006B0D5B" w:rsidRPr="00217BAE">
        <w:rPr>
          <w:rFonts w:cstheme="minorHAnsi"/>
          <w:lang w:val="en-GB"/>
        </w:rPr>
        <w:t xml:space="preserve">organise </w:t>
      </w:r>
      <w:r w:rsidRPr="00217BAE">
        <w:rPr>
          <w:rFonts w:cstheme="minorHAnsi"/>
          <w:lang w:val="en-GB"/>
        </w:rPr>
        <w:t>financial intermediation</w:t>
      </w:r>
      <w:r w:rsidR="00E149AE" w:rsidRPr="00217BAE">
        <w:rPr>
          <w:rFonts w:cstheme="minorHAnsi"/>
          <w:lang w:val="en-GB"/>
        </w:rPr>
        <w:t>.</w:t>
      </w:r>
    </w:p>
    <w:p w14:paraId="05EF15F5" w14:textId="77777777" w:rsidR="00E149AE" w:rsidRPr="00217BAE" w:rsidRDefault="00E149AE" w:rsidP="005552A1">
      <w:pPr>
        <w:pStyle w:val="Paragrafoelenco"/>
        <w:jc w:val="both"/>
        <w:rPr>
          <w:rFonts w:cstheme="minorHAnsi"/>
          <w:lang w:val="en-GB"/>
        </w:rPr>
      </w:pPr>
    </w:p>
    <w:p w14:paraId="402A1392" w14:textId="046F0061" w:rsidR="00E149AE" w:rsidRPr="00217BAE" w:rsidRDefault="00E149AE" w:rsidP="005552A1">
      <w:pPr>
        <w:pStyle w:val="Paragrafoelenco"/>
        <w:numPr>
          <w:ilvl w:val="0"/>
          <w:numId w:val="3"/>
        </w:numPr>
        <w:jc w:val="both"/>
        <w:rPr>
          <w:rFonts w:cstheme="minorHAnsi"/>
          <w:lang w:val="en-GB"/>
        </w:rPr>
      </w:pPr>
      <w:commentRangeStart w:id="21"/>
      <w:r w:rsidRPr="00217BAE">
        <w:rPr>
          <w:rFonts w:cstheme="minorHAnsi"/>
          <w:lang w:val="en-GB"/>
        </w:rPr>
        <w:t xml:space="preserve">Climate mitigation </w:t>
      </w:r>
      <w:ins w:id="22" w:author="MASE_IT" w:date="2023-05-22T10:23:00Z">
        <w:r w:rsidR="00836316">
          <w:rPr>
            <w:rFonts w:cstheme="minorHAnsi"/>
            <w:lang w:val="en-GB"/>
          </w:rPr>
          <w:t xml:space="preserve">and adaptation </w:t>
        </w:r>
      </w:ins>
      <w:r w:rsidRPr="00217BAE">
        <w:rPr>
          <w:rFonts w:cstheme="minorHAnsi"/>
          <w:lang w:val="en-GB"/>
        </w:rPr>
        <w:t>should be financed by the private sector with proper risk sharing by the public sector</w:t>
      </w:r>
      <w:r w:rsidR="006B0D5B" w:rsidRPr="00217BAE">
        <w:rPr>
          <w:rFonts w:cstheme="minorHAnsi"/>
          <w:lang w:val="en-GB"/>
        </w:rPr>
        <w:t>,</w:t>
      </w:r>
      <w:r w:rsidRPr="00217BAE">
        <w:rPr>
          <w:rFonts w:cstheme="minorHAnsi"/>
          <w:lang w:val="en-GB"/>
        </w:rPr>
        <w:t xml:space="preserve"> mainly in the </w:t>
      </w:r>
      <w:r w:rsidR="00581C9F" w:rsidRPr="00217BAE">
        <w:rPr>
          <w:rFonts w:cstheme="minorHAnsi"/>
          <w:lang w:val="en-GB"/>
        </w:rPr>
        <w:t xml:space="preserve">form </w:t>
      </w:r>
      <w:r w:rsidRPr="00217BAE">
        <w:rPr>
          <w:rFonts w:cstheme="minorHAnsi"/>
          <w:lang w:val="en-GB"/>
        </w:rPr>
        <w:t xml:space="preserve">of guarantees. </w:t>
      </w:r>
      <w:commentRangeStart w:id="23"/>
      <w:r w:rsidRPr="00217BAE">
        <w:rPr>
          <w:rFonts w:cstheme="minorHAnsi"/>
          <w:lang w:val="en-GB"/>
        </w:rPr>
        <w:t>Reorientation of the operational model of MDBs</w:t>
      </w:r>
      <w:ins w:id="24" w:author="MASE_IT" w:date="2023-05-22T10:37:00Z">
        <w:r w:rsidR="00F97937">
          <w:rPr>
            <w:rFonts w:cstheme="minorHAnsi"/>
            <w:lang w:val="en-GB"/>
          </w:rPr>
          <w:t xml:space="preserve"> in line with the </w:t>
        </w:r>
      </w:ins>
      <w:ins w:id="25" w:author="MASE_IT" w:date="2023-05-22T10:38:00Z">
        <w:r w:rsidR="00F97937">
          <w:rPr>
            <w:rFonts w:cstheme="minorHAnsi"/>
            <w:lang w:val="en-GB"/>
          </w:rPr>
          <w:t>goals of the Paris Agreement</w:t>
        </w:r>
      </w:ins>
      <w:r w:rsidRPr="00217BAE">
        <w:rPr>
          <w:rFonts w:cstheme="minorHAnsi"/>
          <w:lang w:val="en-GB"/>
        </w:rPr>
        <w:t xml:space="preserve"> is necessary for that purpose</w:t>
      </w:r>
      <w:ins w:id="26" w:author="MASE_IT" w:date="2023-05-22T10:37:00Z">
        <w:r w:rsidR="00F97937">
          <w:rPr>
            <w:rFonts w:cstheme="minorHAnsi"/>
            <w:lang w:val="en-GB"/>
          </w:rPr>
          <w:t>,</w:t>
        </w:r>
      </w:ins>
      <w:ins w:id="27" w:author="MASE_IT" w:date="2023-05-22T10:38:00Z">
        <w:r w:rsidR="00F97937">
          <w:rPr>
            <w:rFonts w:cstheme="minorHAnsi"/>
            <w:lang w:val="en-GB"/>
          </w:rPr>
          <w:t xml:space="preserve"> recalling</w:t>
        </w:r>
      </w:ins>
      <w:ins w:id="28" w:author="MASE_IT" w:date="2023-05-22T10:37:00Z">
        <w:r w:rsidR="00F97937">
          <w:rPr>
            <w:rFonts w:cstheme="minorHAnsi"/>
            <w:lang w:val="en-GB"/>
          </w:rPr>
          <w:t xml:space="preserve"> also the recent call</w:t>
        </w:r>
      </w:ins>
      <w:ins w:id="29" w:author="MASE_IT" w:date="2023-05-22T10:38:00Z">
        <w:r w:rsidR="00F97937">
          <w:rPr>
            <w:rFonts w:cstheme="minorHAnsi"/>
            <w:lang w:val="en-GB"/>
          </w:rPr>
          <w:t>s</w:t>
        </w:r>
      </w:ins>
      <w:ins w:id="30" w:author="MASE_IT" w:date="2023-05-22T10:37:00Z">
        <w:r w:rsidR="00F97937">
          <w:rPr>
            <w:rFonts w:cstheme="minorHAnsi"/>
            <w:lang w:val="en-GB"/>
          </w:rPr>
          <w:t xml:space="preserve"> by the UNFCCC COP26 and COP</w:t>
        </w:r>
        <w:proofErr w:type="gramStart"/>
        <w:r w:rsidR="00F97937">
          <w:rPr>
            <w:rFonts w:cstheme="minorHAnsi"/>
            <w:lang w:val="en-GB"/>
          </w:rPr>
          <w:t xml:space="preserve">27 </w:t>
        </w:r>
      </w:ins>
      <w:r w:rsidR="009B5112" w:rsidRPr="00217BAE">
        <w:rPr>
          <w:rFonts w:cstheme="minorHAnsi"/>
          <w:lang w:val="en-GB"/>
        </w:rPr>
        <w:t>.</w:t>
      </w:r>
      <w:commentRangeEnd w:id="21"/>
      <w:proofErr w:type="gramEnd"/>
      <w:r w:rsidR="00F97937">
        <w:rPr>
          <w:rStyle w:val="Rimandocommento"/>
        </w:rPr>
        <w:commentReference w:id="21"/>
      </w:r>
      <w:commentRangeEnd w:id="23"/>
      <w:r w:rsidR="000363C0">
        <w:rPr>
          <w:rStyle w:val="Rimandocommento"/>
        </w:rPr>
        <w:commentReference w:id="23"/>
      </w:r>
    </w:p>
    <w:p w14:paraId="086606ED" w14:textId="77777777" w:rsidR="00D26CCE" w:rsidRPr="00217BAE" w:rsidRDefault="00D26CCE" w:rsidP="005552A1">
      <w:pPr>
        <w:pStyle w:val="Paragrafoelenco"/>
        <w:jc w:val="both"/>
        <w:rPr>
          <w:rFonts w:cstheme="minorHAnsi"/>
          <w:lang w:val="en-GB"/>
        </w:rPr>
      </w:pPr>
    </w:p>
    <w:p w14:paraId="27558645" w14:textId="77777777" w:rsidR="005552A1" w:rsidRDefault="00D26CCE" w:rsidP="005552A1">
      <w:pPr>
        <w:pStyle w:val="Paragrafoelenco"/>
        <w:jc w:val="both"/>
        <w:rPr>
          <w:rFonts w:cstheme="minorHAnsi"/>
          <w:lang w:val="en-GB"/>
        </w:rPr>
      </w:pPr>
      <w:r w:rsidRPr="00217BAE">
        <w:rPr>
          <w:rFonts w:cstheme="minorHAnsi"/>
          <w:lang w:val="en-GB"/>
        </w:rPr>
        <w:t xml:space="preserve">MDBs play a critical role in supporting efforts for financing </w:t>
      </w:r>
      <w:r w:rsidR="006B0D5B" w:rsidRPr="00217BAE">
        <w:rPr>
          <w:rFonts w:cstheme="minorHAnsi"/>
          <w:lang w:val="en-GB"/>
        </w:rPr>
        <w:t>SDG-aligned</w:t>
      </w:r>
      <w:r w:rsidRPr="00217BAE">
        <w:rPr>
          <w:rFonts w:cstheme="minorHAnsi"/>
          <w:lang w:val="en-GB"/>
        </w:rPr>
        <w:t xml:space="preserve"> projects to achieve </w:t>
      </w:r>
      <w:r w:rsidR="006B0D5B" w:rsidRPr="00217BAE">
        <w:rPr>
          <w:rFonts w:cstheme="minorHAnsi"/>
          <w:lang w:val="en-GB"/>
        </w:rPr>
        <w:t xml:space="preserve">the </w:t>
      </w:r>
      <w:r w:rsidRPr="00217BAE">
        <w:rPr>
          <w:rFonts w:cstheme="minorHAnsi"/>
          <w:lang w:val="en-GB"/>
        </w:rPr>
        <w:t xml:space="preserve">2030 Agenda for Sustainable Development. Therefore, MDBs can </w:t>
      </w:r>
      <w:r w:rsidR="006B0D5B" w:rsidRPr="00217BAE">
        <w:rPr>
          <w:rFonts w:cstheme="minorHAnsi"/>
          <w:lang w:val="en-GB"/>
        </w:rPr>
        <w:t xml:space="preserve">catalyse </w:t>
      </w:r>
      <w:r w:rsidRPr="00217BAE">
        <w:rPr>
          <w:rFonts w:cstheme="minorHAnsi"/>
          <w:lang w:val="en-GB"/>
        </w:rPr>
        <w:t>the private finance for SDGs, in addition to climate.</w:t>
      </w:r>
    </w:p>
    <w:p w14:paraId="698CD9D4" w14:textId="5943DAFF" w:rsidR="005552A1" w:rsidRDefault="005552A1" w:rsidP="005552A1">
      <w:pPr>
        <w:pStyle w:val="Paragrafoelenco"/>
        <w:jc w:val="both"/>
        <w:rPr>
          <w:rFonts w:cstheme="minorHAnsi"/>
          <w:lang w:val="en-GB"/>
        </w:rPr>
      </w:pPr>
    </w:p>
    <w:p w14:paraId="72133210" w14:textId="1E1F1664" w:rsidR="006B0D5B" w:rsidRPr="00217BAE" w:rsidRDefault="006B0D5B" w:rsidP="005552A1">
      <w:pPr>
        <w:pStyle w:val="Paragrafoelenco"/>
        <w:numPr>
          <w:ilvl w:val="0"/>
          <w:numId w:val="3"/>
        </w:numPr>
        <w:jc w:val="both"/>
        <w:rPr>
          <w:rFonts w:cstheme="minorHAnsi"/>
          <w:lang w:val="en-GB"/>
        </w:rPr>
      </w:pPr>
      <w:r>
        <w:rPr>
          <w:rFonts w:cstheme="minorHAnsi"/>
          <w:lang w:val="en-GB"/>
        </w:rPr>
        <w:t xml:space="preserve">Reciprocal obligations and commitments from private capital </w:t>
      </w:r>
      <w:r w:rsidR="002004C2">
        <w:rPr>
          <w:rFonts w:cstheme="minorHAnsi"/>
          <w:lang w:val="en-GB"/>
        </w:rPr>
        <w:t xml:space="preserve">so that </w:t>
      </w:r>
      <w:r>
        <w:rPr>
          <w:rFonts w:cstheme="minorHAnsi"/>
          <w:lang w:val="en-GB"/>
        </w:rPr>
        <w:t xml:space="preserve">host countries’ macro-economic, </w:t>
      </w:r>
      <w:proofErr w:type="gramStart"/>
      <w:r>
        <w:rPr>
          <w:rFonts w:cstheme="minorHAnsi"/>
          <w:lang w:val="en-GB"/>
        </w:rPr>
        <w:t>fiscal</w:t>
      </w:r>
      <w:proofErr w:type="gramEnd"/>
      <w:r>
        <w:rPr>
          <w:rFonts w:cstheme="minorHAnsi"/>
          <w:lang w:val="en-GB"/>
        </w:rPr>
        <w:t xml:space="preserve"> and financial stability</w:t>
      </w:r>
      <w:r w:rsidR="002004C2">
        <w:rPr>
          <w:rFonts w:cstheme="minorHAnsi"/>
          <w:lang w:val="en-GB"/>
        </w:rPr>
        <w:t xml:space="preserve"> are not adversely impacted</w:t>
      </w:r>
      <w:r w:rsidR="005552A1">
        <w:rPr>
          <w:rFonts w:cstheme="minorHAnsi"/>
          <w:lang w:val="en-GB"/>
        </w:rPr>
        <w:t>.</w:t>
      </w:r>
    </w:p>
    <w:p w14:paraId="293DB164" w14:textId="77777777" w:rsidR="00E149AE" w:rsidRPr="00217BAE" w:rsidRDefault="00E149AE" w:rsidP="000C2E8F">
      <w:pPr>
        <w:jc w:val="both"/>
        <w:rPr>
          <w:rFonts w:cstheme="minorHAnsi"/>
          <w:lang w:val="en-GB"/>
        </w:rPr>
      </w:pPr>
    </w:p>
    <w:p w14:paraId="3ECB0BA4" w14:textId="3C3498AE" w:rsidR="00E149AE" w:rsidRPr="00217BAE" w:rsidRDefault="00E149AE" w:rsidP="00DC3112">
      <w:pPr>
        <w:ind w:firstLine="360"/>
        <w:jc w:val="both"/>
        <w:rPr>
          <w:rFonts w:cstheme="minorHAnsi"/>
          <w:b/>
          <w:bCs/>
          <w:i/>
          <w:iCs/>
          <w:lang w:val="en-GB"/>
        </w:rPr>
      </w:pPr>
      <w:r w:rsidRPr="00217BAE">
        <w:rPr>
          <w:rFonts w:cstheme="minorHAnsi"/>
          <w:b/>
          <w:bCs/>
          <w:i/>
          <w:iCs/>
          <w:lang w:val="en-GB"/>
        </w:rPr>
        <w:t>Addressing vulnerability</w:t>
      </w:r>
    </w:p>
    <w:p w14:paraId="387523C6" w14:textId="77777777" w:rsidR="00E149AE" w:rsidRPr="00217BAE" w:rsidRDefault="00E149AE" w:rsidP="00DC3112">
      <w:pPr>
        <w:pStyle w:val="Paragrafoelenco"/>
        <w:jc w:val="both"/>
        <w:rPr>
          <w:rFonts w:cstheme="minorHAnsi"/>
          <w:lang w:val="en-GB"/>
        </w:rPr>
      </w:pPr>
    </w:p>
    <w:p w14:paraId="00EA2818" w14:textId="1BC08270" w:rsidR="00E149AE" w:rsidRPr="00217BAE" w:rsidRDefault="00386877" w:rsidP="00DC3112">
      <w:pPr>
        <w:pStyle w:val="Paragrafoelenco"/>
        <w:numPr>
          <w:ilvl w:val="0"/>
          <w:numId w:val="3"/>
        </w:numPr>
        <w:jc w:val="both"/>
        <w:rPr>
          <w:rFonts w:cstheme="minorHAnsi"/>
          <w:lang w:val="en-GB"/>
        </w:rPr>
      </w:pPr>
      <w:r w:rsidRPr="00217BAE">
        <w:rPr>
          <w:rFonts w:cstheme="minorHAnsi"/>
          <w:lang w:val="en-GB"/>
        </w:rPr>
        <w:t xml:space="preserve">Vulnerability may need the </w:t>
      </w:r>
      <w:r w:rsidR="006B0D5B" w:rsidRPr="00217BAE">
        <w:rPr>
          <w:rFonts w:cstheme="minorHAnsi"/>
          <w:lang w:val="en-GB"/>
        </w:rPr>
        <w:t xml:space="preserve">channelling </w:t>
      </w:r>
      <w:r w:rsidRPr="00217BAE">
        <w:rPr>
          <w:rFonts w:cstheme="minorHAnsi"/>
          <w:lang w:val="en-GB"/>
        </w:rPr>
        <w:t xml:space="preserve">of specific </w:t>
      </w:r>
      <w:r w:rsidR="006B0D5B" w:rsidRPr="00217BAE">
        <w:rPr>
          <w:rFonts w:cstheme="minorHAnsi"/>
          <w:lang w:val="en-GB"/>
        </w:rPr>
        <w:t xml:space="preserve">resources </w:t>
      </w:r>
      <w:r w:rsidRPr="00217BAE">
        <w:rPr>
          <w:rFonts w:cstheme="minorHAnsi"/>
          <w:lang w:val="en-GB"/>
        </w:rPr>
        <w:t xml:space="preserve">through </w:t>
      </w:r>
      <w:r w:rsidR="00E149AE" w:rsidRPr="00217BAE">
        <w:rPr>
          <w:rFonts w:cstheme="minorHAnsi"/>
          <w:lang w:val="en-GB"/>
        </w:rPr>
        <w:t>new approaches and instruments: quick disbursements after disaster</w:t>
      </w:r>
      <w:r w:rsidR="00581C9F" w:rsidRPr="00217BAE">
        <w:rPr>
          <w:rFonts w:cstheme="minorHAnsi"/>
          <w:lang w:val="en-GB"/>
        </w:rPr>
        <w:t>s</w:t>
      </w:r>
      <w:r w:rsidR="00E149AE" w:rsidRPr="00217BAE">
        <w:rPr>
          <w:rFonts w:cstheme="minorHAnsi"/>
          <w:lang w:val="en-GB"/>
        </w:rPr>
        <w:t>; strong mobilization for reconstruction</w:t>
      </w:r>
      <w:r w:rsidR="00002FE9" w:rsidRPr="00217BAE">
        <w:rPr>
          <w:rFonts w:cstheme="minorHAnsi"/>
          <w:lang w:val="en-GB"/>
        </w:rPr>
        <w:t>.</w:t>
      </w:r>
    </w:p>
    <w:p w14:paraId="3210C6EF" w14:textId="77777777" w:rsidR="00E149AE" w:rsidRPr="00217BAE" w:rsidRDefault="00E149AE" w:rsidP="00DC3112">
      <w:pPr>
        <w:pStyle w:val="Paragrafoelenco"/>
        <w:jc w:val="both"/>
        <w:rPr>
          <w:rFonts w:cstheme="minorHAnsi"/>
          <w:lang w:val="en-GB"/>
        </w:rPr>
      </w:pPr>
    </w:p>
    <w:p w14:paraId="48AC8ABA" w14:textId="164D7E6F" w:rsidR="00E149AE" w:rsidRPr="00217BAE" w:rsidRDefault="00E149AE" w:rsidP="00DC3112">
      <w:pPr>
        <w:pStyle w:val="Paragrafoelenco"/>
        <w:numPr>
          <w:ilvl w:val="0"/>
          <w:numId w:val="3"/>
        </w:numPr>
        <w:jc w:val="both"/>
        <w:rPr>
          <w:rFonts w:cstheme="minorHAnsi"/>
          <w:lang w:val="en-GB"/>
        </w:rPr>
      </w:pPr>
      <w:r w:rsidRPr="00217BAE">
        <w:rPr>
          <w:rFonts w:cstheme="minorHAnsi"/>
          <w:lang w:val="en-GB"/>
        </w:rPr>
        <w:t xml:space="preserve">Some immediate progress: automatic debt rescheduling for </w:t>
      </w:r>
      <w:r w:rsidR="00581C9F" w:rsidRPr="00217BAE">
        <w:rPr>
          <w:rFonts w:cstheme="minorHAnsi"/>
          <w:lang w:val="en-GB"/>
        </w:rPr>
        <w:t>disaster-hit</w:t>
      </w:r>
      <w:r w:rsidRPr="00217BAE">
        <w:rPr>
          <w:rFonts w:cstheme="minorHAnsi"/>
          <w:lang w:val="en-GB"/>
        </w:rPr>
        <w:t xml:space="preserve"> countries; additional contingent financing by MDBs; new methodologies to assess debt sustainability for investment in resilience and adaptation</w:t>
      </w:r>
      <w:r w:rsidR="00002FE9" w:rsidRPr="00217BAE">
        <w:rPr>
          <w:rFonts w:cstheme="minorHAnsi"/>
          <w:lang w:val="en-GB"/>
        </w:rPr>
        <w:t>.</w:t>
      </w:r>
    </w:p>
    <w:p w14:paraId="1E52E6FD" w14:textId="77777777" w:rsidR="00E149AE" w:rsidRPr="00217BAE" w:rsidRDefault="00E149AE" w:rsidP="00DC3112">
      <w:pPr>
        <w:jc w:val="both"/>
        <w:rPr>
          <w:rFonts w:cstheme="minorHAnsi"/>
          <w:lang w:val="en-GB"/>
        </w:rPr>
      </w:pPr>
    </w:p>
    <w:p w14:paraId="6D7438CC" w14:textId="5B39652B" w:rsidR="00E149AE" w:rsidRPr="00217BAE" w:rsidRDefault="00E149AE" w:rsidP="009B5112">
      <w:pPr>
        <w:ind w:firstLine="360"/>
        <w:jc w:val="both"/>
        <w:rPr>
          <w:rFonts w:cstheme="minorHAnsi"/>
          <w:b/>
          <w:bCs/>
          <w:i/>
          <w:iCs/>
          <w:lang w:val="en-GB"/>
        </w:rPr>
      </w:pPr>
      <w:r w:rsidRPr="00217BAE">
        <w:rPr>
          <w:rFonts w:cstheme="minorHAnsi"/>
          <w:b/>
          <w:bCs/>
          <w:i/>
          <w:iCs/>
          <w:lang w:val="en-GB"/>
        </w:rPr>
        <w:t>Innovative sources of finance</w:t>
      </w:r>
    </w:p>
    <w:p w14:paraId="1EB3CF7D" w14:textId="77777777" w:rsidR="00E149AE" w:rsidRPr="00217BAE" w:rsidRDefault="00E149AE" w:rsidP="00DC3112">
      <w:pPr>
        <w:jc w:val="both"/>
        <w:rPr>
          <w:rFonts w:cstheme="minorHAnsi"/>
          <w:b/>
          <w:bCs/>
          <w:lang w:val="en-GB"/>
        </w:rPr>
      </w:pPr>
      <w:r w:rsidRPr="00217BAE">
        <w:rPr>
          <w:rFonts w:cstheme="minorHAnsi"/>
          <w:b/>
          <w:bCs/>
          <w:lang w:val="en-GB"/>
        </w:rPr>
        <w:t xml:space="preserve"> </w:t>
      </w:r>
    </w:p>
    <w:p w14:paraId="732BBF1B" w14:textId="35F816C8" w:rsidR="00E149AE" w:rsidRPr="00217BAE" w:rsidRDefault="00E149AE" w:rsidP="00DC3112">
      <w:pPr>
        <w:pStyle w:val="Paragrafoelenco"/>
        <w:numPr>
          <w:ilvl w:val="0"/>
          <w:numId w:val="7"/>
        </w:numPr>
        <w:jc w:val="both"/>
        <w:rPr>
          <w:rFonts w:cstheme="minorHAnsi"/>
          <w:lang w:val="en-GB"/>
        </w:rPr>
      </w:pPr>
      <w:r w:rsidRPr="00217BAE">
        <w:rPr>
          <w:rFonts w:cstheme="minorHAnsi"/>
          <w:lang w:val="en-GB"/>
        </w:rPr>
        <w:t>Absolutely necessary in the future (with limited fiscal capacity in most countries)</w:t>
      </w:r>
      <w:r w:rsidR="00002FE9" w:rsidRPr="00217BAE">
        <w:rPr>
          <w:rFonts w:cstheme="minorHAnsi"/>
          <w:lang w:val="en-GB"/>
        </w:rPr>
        <w:t>.</w:t>
      </w:r>
    </w:p>
    <w:p w14:paraId="44AE0328" w14:textId="77777777" w:rsidR="00002FE9" w:rsidRPr="00217BAE" w:rsidRDefault="00002FE9" w:rsidP="00002FE9">
      <w:pPr>
        <w:pStyle w:val="Paragrafoelenco"/>
        <w:jc w:val="both"/>
        <w:rPr>
          <w:rFonts w:cstheme="minorHAnsi"/>
          <w:lang w:val="en-GB"/>
        </w:rPr>
      </w:pPr>
    </w:p>
    <w:p w14:paraId="704F60B2" w14:textId="7FCDFF6E" w:rsidR="00E149AE" w:rsidRPr="00217BAE" w:rsidRDefault="00E149AE" w:rsidP="00DC3112">
      <w:pPr>
        <w:pStyle w:val="Paragrafoelenco"/>
        <w:numPr>
          <w:ilvl w:val="0"/>
          <w:numId w:val="7"/>
        </w:numPr>
        <w:jc w:val="both"/>
        <w:rPr>
          <w:rFonts w:cstheme="minorHAnsi"/>
          <w:lang w:val="en-GB"/>
        </w:rPr>
      </w:pPr>
      <w:r w:rsidRPr="00217BAE">
        <w:rPr>
          <w:rFonts w:cstheme="minorHAnsi"/>
          <w:lang w:val="en-GB"/>
        </w:rPr>
        <w:t xml:space="preserve">Need for resources that are stable, </w:t>
      </w:r>
      <w:proofErr w:type="gramStart"/>
      <w:r w:rsidRPr="00217BAE">
        <w:rPr>
          <w:rFonts w:cstheme="minorHAnsi"/>
          <w:lang w:val="en-GB"/>
        </w:rPr>
        <w:t>predictable</w:t>
      </w:r>
      <w:proofErr w:type="gramEnd"/>
      <w:r w:rsidRPr="00217BAE">
        <w:rPr>
          <w:rFonts w:cstheme="minorHAnsi"/>
          <w:lang w:val="en-GB"/>
        </w:rPr>
        <w:t xml:space="preserve"> and </w:t>
      </w:r>
      <w:r w:rsidR="00DC3112" w:rsidRPr="00217BAE">
        <w:rPr>
          <w:rFonts w:cstheme="minorHAnsi"/>
          <w:lang w:val="en-GB"/>
        </w:rPr>
        <w:t>concessional</w:t>
      </w:r>
      <w:r w:rsidRPr="00217BAE">
        <w:rPr>
          <w:rFonts w:cstheme="minorHAnsi"/>
          <w:lang w:val="en-GB"/>
        </w:rPr>
        <w:t xml:space="preserve"> (to be leveraged; financing of humanitarian actions)</w:t>
      </w:r>
      <w:r w:rsidR="001B12E2" w:rsidRPr="00217BAE">
        <w:rPr>
          <w:rFonts w:cstheme="minorHAnsi"/>
          <w:lang w:val="en-GB"/>
        </w:rPr>
        <w:t>.</w:t>
      </w:r>
    </w:p>
    <w:p w14:paraId="5F1A1E56" w14:textId="77777777" w:rsidR="00002FE9" w:rsidRPr="00217BAE" w:rsidRDefault="00002FE9" w:rsidP="00002FE9">
      <w:pPr>
        <w:pStyle w:val="Paragrafoelenco"/>
        <w:jc w:val="both"/>
        <w:rPr>
          <w:rFonts w:cstheme="minorHAnsi"/>
          <w:i/>
          <w:iCs/>
          <w:lang w:val="en-GB"/>
        </w:rPr>
      </w:pPr>
    </w:p>
    <w:p w14:paraId="44DBEC30" w14:textId="018958C6" w:rsidR="00E149AE" w:rsidRPr="00217BAE" w:rsidRDefault="00E149AE" w:rsidP="00002FE9">
      <w:pPr>
        <w:pStyle w:val="Paragrafoelenco"/>
        <w:numPr>
          <w:ilvl w:val="0"/>
          <w:numId w:val="7"/>
        </w:numPr>
        <w:jc w:val="both"/>
        <w:rPr>
          <w:rFonts w:cstheme="minorHAnsi"/>
          <w:i/>
          <w:iCs/>
          <w:lang w:val="en-GB"/>
        </w:rPr>
      </w:pPr>
      <w:r w:rsidRPr="00217BAE">
        <w:rPr>
          <w:rFonts w:cstheme="minorHAnsi"/>
          <w:i/>
          <w:iCs/>
          <w:lang w:val="en-GB"/>
        </w:rPr>
        <w:lastRenderedPageBreak/>
        <w:t>Establish process for review and policy discussion? Point to some specific directions?</w:t>
      </w:r>
    </w:p>
    <w:p w14:paraId="4400C7CD" w14:textId="77777777" w:rsidR="00E149AE" w:rsidRPr="00217BAE" w:rsidRDefault="00E149AE" w:rsidP="00DC3112">
      <w:pPr>
        <w:jc w:val="both"/>
        <w:rPr>
          <w:rFonts w:cstheme="minorHAnsi"/>
          <w:b/>
          <w:bCs/>
          <w:i/>
          <w:iCs/>
          <w:lang w:val="en-GB"/>
        </w:rPr>
      </w:pPr>
    </w:p>
    <w:p w14:paraId="6CFDDF8F" w14:textId="77777777" w:rsidR="00E149AE" w:rsidRPr="00217BAE" w:rsidRDefault="00E149AE" w:rsidP="00DC3112">
      <w:pPr>
        <w:jc w:val="both"/>
        <w:rPr>
          <w:rFonts w:cstheme="minorHAnsi"/>
          <w:b/>
          <w:bCs/>
          <w:sz w:val="28"/>
          <w:szCs w:val="28"/>
          <w:lang w:val="en-GB"/>
        </w:rPr>
      </w:pPr>
      <w:r w:rsidRPr="00217BAE">
        <w:rPr>
          <w:rFonts w:cstheme="minorHAnsi"/>
          <w:b/>
          <w:bCs/>
          <w:sz w:val="28"/>
          <w:szCs w:val="28"/>
          <w:lang w:val="en-GB"/>
        </w:rPr>
        <w:t>A reformed architecture</w:t>
      </w:r>
    </w:p>
    <w:p w14:paraId="627653DA" w14:textId="77777777" w:rsidR="00E149AE" w:rsidRPr="00217BAE" w:rsidRDefault="00E149AE" w:rsidP="00DC3112">
      <w:pPr>
        <w:jc w:val="both"/>
        <w:rPr>
          <w:rFonts w:cstheme="minorHAnsi"/>
          <w:lang w:val="en-GB"/>
        </w:rPr>
      </w:pPr>
    </w:p>
    <w:p w14:paraId="6D836EFB" w14:textId="77777777" w:rsidR="00F5448E" w:rsidRPr="00217BAE" w:rsidRDefault="00F5448E" w:rsidP="00DC3112">
      <w:pPr>
        <w:pStyle w:val="Paragrafoelenco"/>
        <w:numPr>
          <w:ilvl w:val="0"/>
          <w:numId w:val="4"/>
        </w:numPr>
        <w:jc w:val="both"/>
        <w:rPr>
          <w:rFonts w:cstheme="minorHAnsi"/>
          <w:lang w:val="en-GB"/>
        </w:rPr>
      </w:pPr>
      <w:r w:rsidRPr="00217BAE">
        <w:rPr>
          <w:rFonts w:cstheme="minorHAnsi"/>
          <w:lang w:val="en-GB"/>
        </w:rPr>
        <w:t>Strengthening multilateral coordination to address the deteriorating debt situation and facilitate coordinated debt treatment for debt-distressed countries.</w:t>
      </w:r>
    </w:p>
    <w:p w14:paraId="6C8ECED9" w14:textId="77777777" w:rsidR="00F5448E" w:rsidRPr="00217BAE" w:rsidRDefault="00F5448E" w:rsidP="00DC3112">
      <w:pPr>
        <w:pStyle w:val="Paragrafoelenco"/>
        <w:jc w:val="both"/>
        <w:rPr>
          <w:rFonts w:cstheme="minorHAnsi"/>
          <w:lang w:val="en-GB"/>
        </w:rPr>
      </w:pPr>
    </w:p>
    <w:p w14:paraId="707BC967" w14:textId="6C89E160" w:rsidR="00E149AE" w:rsidRPr="00217BAE" w:rsidRDefault="00E149AE" w:rsidP="00DC3112">
      <w:pPr>
        <w:pStyle w:val="Paragrafoelenco"/>
        <w:numPr>
          <w:ilvl w:val="0"/>
          <w:numId w:val="4"/>
        </w:numPr>
        <w:jc w:val="both"/>
        <w:rPr>
          <w:rFonts w:cstheme="minorHAnsi"/>
          <w:lang w:val="en-GB"/>
        </w:rPr>
      </w:pPr>
      <w:r w:rsidRPr="00217BAE">
        <w:rPr>
          <w:rFonts w:cstheme="minorHAnsi"/>
          <w:lang w:val="en-GB"/>
        </w:rPr>
        <w:t>Greater cooperation on debt treatments, both for low-income and middle-income countries</w:t>
      </w:r>
      <w:r w:rsidR="00DC3112" w:rsidRPr="00217BAE">
        <w:rPr>
          <w:rFonts w:cstheme="minorHAnsi"/>
          <w:lang w:val="en-GB"/>
        </w:rPr>
        <w:t xml:space="preserve">, </w:t>
      </w:r>
      <w:r w:rsidR="00F5448E" w:rsidRPr="00217BAE">
        <w:rPr>
          <w:rFonts w:cstheme="minorHAnsi"/>
          <w:lang w:val="en-GB"/>
        </w:rPr>
        <w:t xml:space="preserve">including the swift conclusion of </w:t>
      </w:r>
      <w:r w:rsidR="00386877" w:rsidRPr="00217BAE">
        <w:rPr>
          <w:rFonts w:cstheme="minorHAnsi"/>
          <w:lang w:val="en-GB"/>
        </w:rPr>
        <w:t xml:space="preserve">cases currently under treatment </w:t>
      </w:r>
      <w:r w:rsidR="00F5448E" w:rsidRPr="00217BAE">
        <w:rPr>
          <w:rFonts w:cstheme="minorHAnsi"/>
          <w:lang w:val="en-GB"/>
        </w:rPr>
        <w:t>under the G20 Common Framework</w:t>
      </w:r>
      <w:r w:rsidR="00DC3112" w:rsidRPr="00217BAE">
        <w:rPr>
          <w:rFonts w:cstheme="minorHAnsi"/>
          <w:lang w:val="en-GB"/>
        </w:rPr>
        <w:t xml:space="preserve"> (</w:t>
      </w:r>
      <w:r w:rsidR="00DC3112" w:rsidRPr="00217BAE">
        <w:rPr>
          <w:rFonts w:cstheme="minorHAnsi"/>
          <w:i/>
          <w:iCs/>
          <w:lang w:val="en-GB"/>
        </w:rPr>
        <w:t>to be developed</w:t>
      </w:r>
      <w:r w:rsidR="00DC3112" w:rsidRPr="00217BAE">
        <w:rPr>
          <w:rFonts w:cstheme="minorHAnsi"/>
          <w:lang w:val="en-GB"/>
        </w:rPr>
        <w:t>)</w:t>
      </w:r>
      <w:r w:rsidR="00F5448E" w:rsidRPr="00217BAE">
        <w:rPr>
          <w:rFonts w:cstheme="minorHAnsi"/>
          <w:lang w:val="en-GB"/>
        </w:rPr>
        <w:t>.</w:t>
      </w:r>
    </w:p>
    <w:p w14:paraId="57EA743F" w14:textId="77777777" w:rsidR="00E149AE" w:rsidRPr="00217BAE" w:rsidRDefault="00E149AE" w:rsidP="00DC3112">
      <w:pPr>
        <w:jc w:val="both"/>
        <w:rPr>
          <w:rFonts w:cstheme="minorHAnsi"/>
          <w:lang w:val="en-GB"/>
        </w:rPr>
      </w:pPr>
    </w:p>
    <w:p w14:paraId="587A6A3B" w14:textId="01751B68" w:rsidR="00E149AE" w:rsidRPr="00217BAE" w:rsidRDefault="00983CC3" w:rsidP="009C22EB">
      <w:pPr>
        <w:pStyle w:val="Paragrafoelenco"/>
        <w:numPr>
          <w:ilvl w:val="0"/>
          <w:numId w:val="4"/>
        </w:numPr>
        <w:jc w:val="both"/>
        <w:rPr>
          <w:rFonts w:cstheme="minorHAnsi"/>
          <w:lang w:val="en-GB"/>
        </w:rPr>
      </w:pPr>
      <w:r w:rsidRPr="00217BAE">
        <w:rPr>
          <w:rFonts w:cstheme="minorHAnsi"/>
          <w:lang w:val="en-GB"/>
        </w:rPr>
        <w:t xml:space="preserve">For strengthening </w:t>
      </w:r>
      <w:r w:rsidR="00E149AE" w:rsidRPr="00217BAE">
        <w:rPr>
          <w:rFonts w:cstheme="minorHAnsi"/>
          <w:lang w:val="en-GB"/>
        </w:rPr>
        <w:t>MDBs</w:t>
      </w:r>
      <w:r w:rsidR="00581C9F" w:rsidRPr="00217BAE">
        <w:rPr>
          <w:rFonts w:cstheme="minorHAnsi"/>
          <w:lang w:val="en-GB"/>
        </w:rPr>
        <w:t>,</w:t>
      </w:r>
      <w:r w:rsidR="00E149AE" w:rsidRPr="00217BAE">
        <w:rPr>
          <w:rFonts w:cstheme="minorHAnsi"/>
          <w:lang w:val="en-GB"/>
        </w:rPr>
        <w:t xml:space="preserve"> reform</w:t>
      </w:r>
      <w:r w:rsidR="00581C9F" w:rsidRPr="00217BAE">
        <w:rPr>
          <w:rFonts w:cstheme="minorHAnsi"/>
          <w:lang w:val="en-GB"/>
        </w:rPr>
        <w:t>s</w:t>
      </w:r>
      <w:r w:rsidR="00E149AE" w:rsidRPr="00217BAE">
        <w:rPr>
          <w:rFonts w:cstheme="minorHAnsi"/>
          <w:lang w:val="en-GB"/>
        </w:rPr>
        <w:t xml:space="preserve"> must </w:t>
      </w:r>
      <w:r w:rsidRPr="00217BAE">
        <w:rPr>
          <w:rFonts w:cstheme="minorHAnsi"/>
          <w:lang w:val="en-GB"/>
        </w:rPr>
        <w:t xml:space="preserve">include, among others </w:t>
      </w:r>
      <w:r w:rsidR="00E149AE" w:rsidRPr="00217BAE">
        <w:rPr>
          <w:rFonts w:cstheme="minorHAnsi"/>
          <w:lang w:val="en-GB"/>
        </w:rPr>
        <w:t xml:space="preserve">(1) greater resources, starting </w:t>
      </w:r>
      <w:r w:rsidR="00581C9F" w:rsidRPr="00217BAE">
        <w:rPr>
          <w:rFonts w:cstheme="minorHAnsi"/>
          <w:lang w:val="en-GB"/>
        </w:rPr>
        <w:t xml:space="preserve">with </w:t>
      </w:r>
      <w:r w:rsidR="00E149AE" w:rsidRPr="00217BAE">
        <w:rPr>
          <w:rFonts w:cstheme="minorHAnsi"/>
          <w:lang w:val="en-GB"/>
        </w:rPr>
        <w:t xml:space="preserve">the additional financing capacity created by CAF measures (2) an increase in leverage </w:t>
      </w:r>
      <w:commentRangeStart w:id="31"/>
      <w:del w:id="32" w:author="Enrico Berti" w:date="2023-05-24T14:48:00Z">
        <w:r w:rsidR="00E149AE" w:rsidRPr="00217BAE" w:rsidDel="00177805">
          <w:rPr>
            <w:rFonts w:cstheme="minorHAnsi"/>
            <w:lang w:val="en-GB"/>
          </w:rPr>
          <w:delText>(the CAR)</w:delText>
        </w:r>
      </w:del>
      <w:r w:rsidR="00E149AE" w:rsidRPr="00217BAE">
        <w:rPr>
          <w:rFonts w:cstheme="minorHAnsi"/>
          <w:lang w:val="en-GB"/>
        </w:rPr>
        <w:t xml:space="preserve"> </w:t>
      </w:r>
      <w:commentRangeEnd w:id="31"/>
      <w:r w:rsidR="00177805">
        <w:rPr>
          <w:rStyle w:val="Rimandocommento"/>
        </w:rPr>
        <w:commentReference w:id="31"/>
      </w:r>
      <w:r w:rsidR="00E149AE" w:rsidRPr="00217BAE">
        <w:rPr>
          <w:rFonts w:cstheme="minorHAnsi"/>
          <w:lang w:val="en-GB"/>
        </w:rPr>
        <w:t>(3) a reformed operational model (</w:t>
      </w:r>
      <w:r w:rsidR="001B12E2" w:rsidRPr="00217BAE">
        <w:rPr>
          <w:rFonts w:cstheme="minorHAnsi"/>
          <w:lang w:val="en-GB"/>
        </w:rPr>
        <w:t>e.g.,</w:t>
      </w:r>
      <w:r w:rsidR="00DC3112" w:rsidRPr="00217BAE">
        <w:rPr>
          <w:rFonts w:cstheme="minorHAnsi"/>
          <w:lang w:val="en-GB"/>
        </w:rPr>
        <w:t xml:space="preserve"> </w:t>
      </w:r>
      <w:r w:rsidR="00E149AE" w:rsidRPr="00217BAE">
        <w:rPr>
          <w:rFonts w:cstheme="minorHAnsi"/>
          <w:lang w:val="en-GB"/>
        </w:rPr>
        <w:t>the use of guarantees) and (4) more mut</w:t>
      </w:r>
      <w:r w:rsidR="00BF47B6" w:rsidRPr="00217BAE">
        <w:rPr>
          <w:rFonts w:cstheme="minorHAnsi"/>
          <w:lang w:val="en-GB"/>
        </w:rPr>
        <w:t>u</w:t>
      </w:r>
      <w:r w:rsidR="00E149AE" w:rsidRPr="00217BAE">
        <w:rPr>
          <w:rFonts w:cstheme="minorHAnsi"/>
          <w:lang w:val="en-GB"/>
        </w:rPr>
        <w:t>al synergies:</w:t>
      </w:r>
      <w:r w:rsidR="00BF47B6" w:rsidRPr="00217BAE">
        <w:rPr>
          <w:rFonts w:cstheme="minorHAnsi"/>
          <w:lang w:val="en-GB"/>
        </w:rPr>
        <w:t xml:space="preserve"> </w:t>
      </w:r>
      <w:r w:rsidR="00E149AE" w:rsidRPr="00217BAE">
        <w:rPr>
          <w:rFonts w:cstheme="minorHAnsi"/>
          <w:lang w:val="en-GB"/>
        </w:rPr>
        <w:t>MDBs should work as a system, also in cooperation with regional, national development banks and vertical fun</w:t>
      </w:r>
      <w:r w:rsidR="00A67846" w:rsidRPr="00217BAE">
        <w:rPr>
          <w:rFonts w:cstheme="minorHAnsi"/>
          <w:lang w:val="en-GB"/>
        </w:rPr>
        <w:t>ds</w:t>
      </w:r>
      <w:r w:rsidRPr="00217BAE">
        <w:rPr>
          <w:rFonts w:cstheme="minorHAnsi"/>
          <w:lang w:val="en-GB"/>
        </w:rPr>
        <w:t>.</w:t>
      </w:r>
      <w:r w:rsidR="009C22EB" w:rsidRPr="00217BAE">
        <w:rPr>
          <w:rFonts w:cstheme="minorHAnsi"/>
          <w:lang w:val="en-GB"/>
        </w:rPr>
        <w:t xml:space="preserve"> </w:t>
      </w:r>
      <w:r w:rsidRPr="00217BAE">
        <w:rPr>
          <w:rFonts w:cstheme="minorHAnsi"/>
          <w:lang w:val="en-GB"/>
        </w:rPr>
        <w:t xml:space="preserve">The work under the G20 Indian Presidency on strengthening MDBs </w:t>
      </w:r>
      <w:r w:rsidR="006B0D5B">
        <w:rPr>
          <w:rFonts w:cstheme="minorHAnsi"/>
          <w:lang w:val="en-GB"/>
        </w:rPr>
        <w:t>to address</w:t>
      </w:r>
      <w:r w:rsidRPr="00217BAE">
        <w:rPr>
          <w:rFonts w:cstheme="minorHAnsi"/>
          <w:lang w:val="en-GB"/>
        </w:rPr>
        <w:t xml:space="preserve"> shared global challenges of </w:t>
      </w:r>
      <w:r w:rsidR="00581C9F" w:rsidRPr="00217BAE">
        <w:rPr>
          <w:rFonts w:cstheme="minorHAnsi"/>
          <w:lang w:val="en-GB"/>
        </w:rPr>
        <w:t xml:space="preserve">the </w:t>
      </w:r>
      <w:r w:rsidRPr="00217BAE">
        <w:rPr>
          <w:rFonts w:cstheme="minorHAnsi"/>
          <w:lang w:val="en-GB"/>
        </w:rPr>
        <w:t>21</w:t>
      </w:r>
      <w:r w:rsidRPr="00217BAE">
        <w:rPr>
          <w:rFonts w:cstheme="minorHAnsi"/>
          <w:vertAlign w:val="superscript"/>
          <w:lang w:val="en-GB"/>
        </w:rPr>
        <w:t>st</w:t>
      </w:r>
      <w:r w:rsidRPr="00217BAE">
        <w:rPr>
          <w:rFonts w:cstheme="minorHAnsi"/>
          <w:lang w:val="en-GB"/>
        </w:rPr>
        <w:t xml:space="preserve"> century </w:t>
      </w:r>
      <w:r w:rsidR="00DC0437" w:rsidRPr="00217BAE">
        <w:rPr>
          <w:rFonts w:cstheme="minorHAnsi"/>
          <w:lang w:val="en-GB"/>
        </w:rPr>
        <w:t>is</w:t>
      </w:r>
      <w:r w:rsidRPr="00217BAE">
        <w:rPr>
          <w:rFonts w:cstheme="minorHAnsi"/>
          <w:lang w:val="en-GB"/>
        </w:rPr>
        <w:t xml:space="preserve"> crucial. We look forward to the Report of the G20 Expert Group on Strengthening MDBs.</w:t>
      </w:r>
    </w:p>
    <w:p w14:paraId="6B4A2F00" w14:textId="77777777" w:rsidR="00E149AE" w:rsidRPr="00217BAE" w:rsidRDefault="00E149AE" w:rsidP="00DC3112">
      <w:pPr>
        <w:jc w:val="both"/>
        <w:rPr>
          <w:rFonts w:cstheme="minorHAnsi"/>
          <w:lang w:val="en-GB"/>
        </w:rPr>
      </w:pPr>
    </w:p>
    <w:p w14:paraId="17F9FD7A" w14:textId="64992DB6" w:rsidR="00E149AE" w:rsidRPr="00217BAE" w:rsidRDefault="00E149AE" w:rsidP="00DC3112">
      <w:pPr>
        <w:pStyle w:val="Paragrafoelenco"/>
        <w:numPr>
          <w:ilvl w:val="0"/>
          <w:numId w:val="4"/>
        </w:numPr>
        <w:jc w:val="both"/>
        <w:rPr>
          <w:rFonts w:cstheme="minorHAnsi"/>
          <w:i/>
          <w:iCs/>
          <w:lang w:val="en-GB"/>
        </w:rPr>
      </w:pPr>
      <w:r w:rsidRPr="00217BAE">
        <w:rPr>
          <w:rFonts w:cstheme="minorHAnsi"/>
          <w:lang w:val="en-GB"/>
        </w:rPr>
        <w:t xml:space="preserve">Work on better standards and data information and certification systems for </w:t>
      </w:r>
      <w:r w:rsidR="006B0D5B">
        <w:rPr>
          <w:rFonts w:cstheme="minorHAnsi"/>
          <w:lang w:val="en-GB"/>
        </w:rPr>
        <w:t>decarbonised</w:t>
      </w:r>
      <w:r w:rsidR="006B0D5B" w:rsidRPr="00217BAE">
        <w:rPr>
          <w:rFonts w:cstheme="minorHAnsi"/>
          <w:lang w:val="en-GB"/>
        </w:rPr>
        <w:t xml:space="preserve"> </w:t>
      </w:r>
      <w:r w:rsidRPr="00217BAE">
        <w:rPr>
          <w:rFonts w:cstheme="minorHAnsi"/>
          <w:lang w:val="en-GB"/>
        </w:rPr>
        <w:t xml:space="preserve">investments </w:t>
      </w:r>
      <w:r w:rsidRPr="00217BAE">
        <w:rPr>
          <w:rFonts w:cstheme="minorHAnsi"/>
          <w:i/>
          <w:iCs/>
          <w:lang w:val="en-GB"/>
        </w:rPr>
        <w:t>(should multilateral institutions –</w:t>
      </w:r>
      <w:r w:rsidR="00257F54">
        <w:rPr>
          <w:rFonts w:cstheme="minorHAnsi"/>
          <w:i/>
          <w:iCs/>
          <w:lang w:val="en-GB"/>
        </w:rPr>
        <w:t xml:space="preserve"> </w:t>
      </w:r>
      <w:r w:rsidRPr="00217BAE">
        <w:rPr>
          <w:rFonts w:cstheme="minorHAnsi"/>
          <w:i/>
          <w:iCs/>
          <w:lang w:val="en-GB"/>
        </w:rPr>
        <w:t>the World Bank</w:t>
      </w:r>
      <w:r w:rsidR="00257F54">
        <w:rPr>
          <w:rFonts w:cstheme="minorHAnsi"/>
          <w:i/>
          <w:iCs/>
          <w:lang w:val="en-GB"/>
        </w:rPr>
        <w:t xml:space="preserve"> –</w:t>
      </w:r>
      <w:r w:rsidRPr="00217BAE">
        <w:rPr>
          <w:rFonts w:cstheme="minorHAnsi"/>
          <w:i/>
          <w:iCs/>
          <w:lang w:val="en-GB"/>
        </w:rPr>
        <w:t xml:space="preserve"> take an increased role?)</w:t>
      </w:r>
      <w:r w:rsidR="0008144E" w:rsidRPr="00217BAE">
        <w:rPr>
          <w:rFonts w:cstheme="minorHAnsi"/>
          <w:i/>
          <w:iCs/>
          <w:lang w:val="en-GB"/>
        </w:rPr>
        <w:t>.</w:t>
      </w:r>
    </w:p>
    <w:p w14:paraId="6C7DE924" w14:textId="77777777" w:rsidR="00E149AE" w:rsidRPr="00217BAE" w:rsidRDefault="00E149AE" w:rsidP="00DC3112">
      <w:pPr>
        <w:jc w:val="both"/>
        <w:rPr>
          <w:rFonts w:cstheme="minorHAnsi"/>
          <w:lang w:val="en-GB"/>
        </w:rPr>
      </w:pPr>
    </w:p>
    <w:p w14:paraId="3A16D76E" w14:textId="20539E31" w:rsidR="004149EF" w:rsidRPr="00217BAE" w:rsidRDefault="00E149AE" w:rsidP="004149EF">
      <w:pPr>
        <w:pStyle w:val="Paragrafoelenco"/>
        <w:numPr>
          <w:ilvl w:val="0"/>
          <w:numId w:val="3"/>
        </w:numPr>
        <w:jc w:val="both"/>
        <w:rPr>
          <w:rFonts w:cstheme="minorHAnsi"/>
          <w:i/>
          <w:iCs/>
          <w:lang w:val="en-GB"/>
        </w:rPr>
      </w:pPr>
      <w:commentRangeStart w:id="33"/>
      <w:r w:rsidRPr="00217BAE">
        <w:rPr>
          <w:rFonts w:cstheme="minorHAnsi"/>
          <w:lang w:val="en-GB"/>
        </w:rPr>
        <w:t xml:space="preserve">Perspectives for vertical funds. </w:t>
      </w:r>
      <w:commentRangeStart w:id="34"/>
      <w:ins w:id="35" w:author="Enrico Berti" w:date="2023-05-24T14:49:00Z">
        <w:r w:rsidR="00177805">
          <w:rPr>
            <w:rFonts w:cstheme="minorHAnsi"/>
            <w:lang w:val="en-GB"/>
          </w:rPr>
          <w:t xml:space="preserve">Promoting better use of existing resources </w:t>
        </w:r>
        <w:commentRangeEnd w:id="34"/>
        <w:r w:rsidR="00177805">
          <w:rPr>
            <w:rStyle w:val="Rimandocommento"/>
          </w:rPr>
          <w:commentReference w:id="34"/>
        </w:r>
        <w:r w:rsidR="00177805">
          <w:rPr>
            <w:rFonts w:cstheme="minorHAnsi"/>
            <w:lang w:val="en-GB"/>
          </w:rPr>
          <w:t xml:space="preserve">including by increasing their leverage. </w:t>
        </w:r>
      </w:ins>
      <w:commentRangeStart w:id="36"/>
      <w:r w:rsidRPr="00217BAE">
        <w:rPr>
          <w:rFonts w:cstheme="minorHAnsi"/>
          <w:lang w:val="en-GB"/>
        </w:rPr>
        <w:t xml:space="preserve">Is there a road to some </w:t>
      </w:r>
      <w:r w:rsidR="006B0D5B">
        <w:rPr>
          <w:rFonts w:cstheme="minorHAnsi"/>
          <w:lang w:val="en-GB"/>
        </w:rPr>
        <w:t>rationalisation</w:t>
      </w:r>
      <w:r w:rsidRPr="00217BAE">
        <w:rPr>
          <w:rFonts w:cstheme="minorHAnsi"/>
          <w:lang w:val="en-GB"/>
        </w:rPr>
        <w:t xml:space="preserve">? </w:t>
      </w:r>
      <w:commentRangeEnd w:id="36"/>
      <w:r w:rsidR="00177805">
        <w:rPr>
          <w:rStyle w:val="Rimandocommento"/>
        </w:rPr>
        <w:commentReference w:id="36"/>
      </w:r>
      <w:r w:rsidRPr="00217BAE">
        <w:rPr>
          <w:rFonts w:cstheme="minorHAnsi"/>
          <w:lang w:val="en-GB"/>
        </w:rPr>
        <w:t xml:space="preserve">At least the vertical funds </w:t>
      </w:r>
      <w:r w:rsidR="0099321F" w:rsidRPr="00217BAE">
        <w:rPr>
          <w:rFonts w:cstheme="minorHAnsi"/>
          <w:lang w:val="en-GB"/>
        </w:rPr>
        <w:t>could</w:t>
      </w:r>
      <w:r w:rsidRPr="00217BAE">
        <w:rPr>
          <w:rFonts w:cstheme="minorHAnsi"/>
          <w:lang w:val="en-GB"/>
        </w:rPr>
        <w:t xml:space="preserve"> contribute with their concessional resources to the action of MDBs supporting global public goods</w:t>
      </w:r>
      <w:r w:rsidR="00DC3112" w:rsidRPr="00217BAE">
        <w:rPr>
          <w:rFonts w:cstheme="minorHAnsi"/>
          <w:lang w:val="en-GB"/>
        </w:rPr>
        <w:t>.</w:t>
      </w:r>
      <w:r w:rsidR="00CE2F93" w:rsidRPr="00217BAE">
        <w:rPr>
          <w:rFonts w:cstheme="minorHAnsi"/>
          <w:lang w:val="en-GB"/>
        </w:rPr>
        <w:t xml:space="preserve"> (</w:t>
      </w:r>
      <w:r w:rsidRPr="00217BAE">
        <w:rPr>
          <w:rFonts w:cstheme="minorHAnsi"/>
          <w:i/>
          <w:iCs/>
          <w:lang w:val="en-GB"/>
        </w:rPr>
        <w:t>Governments must balance the benefits of diversity, additionality, and efficiency when they set up vertical and trust funds. The dangers of too much dispersion in concessional money. Are they prospects for leveraging?</w:t>
      </w:r>
      <w:r w:rsidR="00CE2F93" w:rsidRPr="00217BAE">
        <w:rPr>
          <w:rFonts w:cstheme="minorHAnsi"/>
          <w:i/>
          <w:iCs/>
          <w:lang w:val="en-GB"/>
        </w:rPr>
        <w:t>)</w:t>
      </w:r>
      <w:r w:rsidR="0008144E" w:rsidRPr="00217BAE">
        <w:rPr>
          <w:rFonts w:cstheme="minorHAnsi"/>
          <w:i/>
          <w:iCs/>
          <w:lang w:val="en-GB"/>
        </w:rPr>
        <w:t>.</w:t>
      </w:r>
      <w:commentRangeEnd w:id="33"/>
      <w:r w:rsidR="00EF5838">
        <w:rPr>
          <w:rStyle w:val="Rimandocommento"/>
        </w:rPr>
        <w:commentReference w:id="33"/>
      </w:r>
    </w:p>
    <w:p w14:paraId="2447DC4C" w14:textId="77777777" w:rsidR="004149EF" w:rsidRPr="00217BAE" w:rsidRDefault="004149EF" w:rsidP="004149EF">
      <w:pPr>
        <w:pStyle w:val="Paragrafoelenco"/>
        <w:jc w:val="both"/>
        <w:rPr>
          <w:rFonts w:cstheme="minorHAnsi"/>
          <w:i/>
          <w:iCs/>
          <w:lang w:val="en-GB"/>
        </w:rPr>
      </w:pPr>
    </w:p>
    <w:p w14:paraId="552FCEC5" w14:textId="475807A2" w:rsidR="004149EF" w:rsidRPr="00217BAE" w:rsidRDefault="004149EF" w:rsidP="004149EF">
      <w:pPr>
        <w:pStyle w:val="Paragrafoelenco"/>
        <w:numPr>
          <w:ilvl w:val="0"/>
          <w:numId w:val="3"/>
        </w:numPr>
        <w:jc w:val="both"/>
        <w:rPr>
          <w:rFonts w:cstheme="minorHAnsi"/>
          <w:i/>
          <w:iCs/>
          <w:lang w:val="en-GB"/>
        </w:rPr>
      </w:pPr>
      <w:r w:rsidRPr="00217BAE">
        <w:rPr>
          <w:rFonts w:cstheme="minorHAnsi"/>
          <w:iCs/>
          <w:lang w:val="en-GB"/>
        </w:rPr>
        <w:t xml:space="preserve">Promote </w:t>
      </w:r>
      <w:r w:rsidR="0067457A" w:rsidRPr="00217BAE">
        <w:rPr>
          <w:rFonts w:cstheme="minorHAnsi"/>
          <w:iCs/>
          <w:lang w:val="en-GB"/>
        </w:rPr>
        <w:t>an</w:t>
      </w:r>
      <w:r w:rsidRPr="00217BAE">
        <w:rPr>
          <w:rFonts w:cstheme="minorHAnsi"/>
          <w:iCs/>
          <w:lang w:val="en-GB"/>
        </w:rPr>
        <w:t xml:space="preserve"> approach that builds on countries’ needs, ensures broader financial </w:t>
      </w:r>
      <w:proofErr w:type="gramStart"/>
      <w:r w:rsidRPr="00217BAE">
        <w:rPr>
          <w:rFonts w:cstheme="minorHAnsi"/>
          <w:iCs/>
          <w:lang w:val="en-GB"/>
        </w:rPr>
        <w:t>mobilization</w:t>
      </w:r>
      <w:proofErr w:type="gramEnd"/>
      <w:r w:rsidRPr="00217BAE">
        <w:rPr>
          <w:rFonts w:cstheme="minorHAnsi"/>
          <w:iCs/>
          <w:lang w:val="en-GB"/>
        </w:rPr>
        <w:t xml:space="preserve"> and helps address poverty and global challenges jointly</w:t>
      </w:r>
      <w:r w:rsidR="00245930" w:rsidRPr="00217BAE">
        <w:rPr>
          <w:rFonts w:cstheme="minorHAnsi"/>
          <w:iCs/>
          <w:lang w:val="en-GB"/>
        </w:rPr>
        <w:t>.</w:t>
      </w:r>
    </w:p>
    <w:p w14:paraId="22BFCAB5" w14:textId="77777777" w:rsidR="00E149AE" w:rsidRPr="00217BAE" w:rsidRDefault="00E149AE" w:rsidP="00DC3112">
      <w:pPr>
        <w:jc w:val="both"/>
        <w:rPr>
          <w:rFonts w:cstheme="minorHAnsi"/>
          <w:lang w:val="en-GB"/>
        </w:rPr>
      </w:pPr>
    </w:p>
    <w:p w14:paraId="32D03F59" w14:textId="227D41FE" w:rsidR="00E149AE" w:rsidRPr="00217BAE" w:rsidRDefault="009C22EB" w:rsidP="00DC3112">
      <w:pPr>
        <w:jc w:val="both"/>
        <w:rPr>
          <w:rFonts w:cstheme="minorHAnsi"/>
          <w:b/>
          <w:bCs/>
          <w:sz w:val="28"/>
          <w:szCs w:val="28"/>
          <w:lang w:val="en-GB"/>
        </w:rPr>
      </w:pPr>
      <w:r w:rsidRPr="00217BAE">
        <w:rPr>
          <w:rFonts w:cstheme="minorHAnsi"/>
          <w:b/>
          <w:bCs/>
          <w:sz w:val="28"/>
          <w:szCs w:val="28"/>
          <w:lang w:val="en-GB"/>
        </w:rPr>
        <w:t>Follow-up and avenues</w:t>
      </w:r>
      <w:r w:rsidR="00E149AE" w:rsidRPr="00217BAE">
        <w:rPr>
          <w:rFonts w:cstheme="minorHAnsi"/>
          <w:b/>
          <w:bCs/>
          <w:sz w:val="28"/>
          <w:szCs w:val="28"/>
          <w:lang w:val="en-GB"/>
        </w:rPr>
        <w:t xml:space="preserve"> for the future</w:t>
      </w:r>
    </w:p>
    <w:p w14:paraId="7A1AF8A5" w14:textId="77777777" w:rsidR="00E149AE" w:rsidRPr="00217BAE" w:rsidRDefault="00E149AE" w:rsidP="00DC3112">
      <w:pPr>
        <w:jc w:val="both"/>
        <w:rPr>
          <w:rFonts w:cstheme="minorHAnsi"/>
          <w:lang w:val="en-GB"/>
        </w:rPr>
      </w:pPr>
    </w:p>
    <w:p w14:paraId="77C1BE6F" w14:textId="360B80B7" w:rsidR="00E149AE" w:rsidRPr="00217BAE" w:rsidRDefault="00E149AE" w:rsidP="00DC3112">
      <w:pPr>
        <w:pStyle w:val="Paragrafoelenco"/>
        <w:numPr>
          <w:ilvl w:val="0"/>
          <w:numId w:val="5"/>
        </w:numPr>
        <w:jc w:val="both"/>
        <w:rPr>
          <w:rFonts w:cstheme="minorHAnsi"/>
          <w:lang w:val="en-GB"/>
        </w:rPr>
      </w:pPr>
      <w:commentRangeStart w:id="37"/>
      <w:r w:rsidRPr="00217BAE">
        <w:rPr>
          <w:rFonts w:cstheme="minorHAnsi"/>
          <w:lang w:val="en-GB"/>
        </w:rPr>
        <w:t>Develop carbon credit markets (integrity, efficiency, scale)</w:t>
      </w:r>
      <w:r w:rsidR="00DC3112" w:rsidRPr="00217BAE">
        <w:rPr>
          <w:rFonts w:cstheme="minorHAnsi"/>
          <w:lang w:val="en-GB"/>
        </w:rPr>
        <w:t>.</w:t>
      </w:r>
      <w:commentRangeEnd w:id="37"/>
      <w:r w:rsidR="00EF5838">
        <w:rPr>
          <w:rStyle w:val="Rimandocommento"/>
        </w:rPr>
        <w:commentReference w:id="37"/>
      </w:r>
    </w:p>
    <w:p w14:paraId="5EB3A920" w14:textId="77777777" w:rsidR="00E149AE" w:rsidRPr="00217BAE" w:rsidRDefault="00E149AE" w:rsidP="00DC3112">
      <w:pPr>
        <w:pStyle w:val="Paragrafoelenco"/>
        <w:jc w:val="both"/>
        <w:rPr>
          <w:rFonts w:cstheme="minorHAnsi"/>
          <w:lang w:val="en-GB"/>
        </w:rPr>
      </w:pPr>
    </w:p>
    <w:p w14:paraId="2D6C13C2" w14:textId="502E86A4" w:rsidR="00E149AE" w:rsidRPr="00217BAE" w:rsidRDefault="00E149AE" w:rsidP="00DC3112">
      <w:pPr>
        <w:pStyle w:val="Paragrafoelenco"/>
        <w:numPr>
          <w:ilvl w:val="0"/>
          <w:numId w:val="5"/>
        </w:numPr>
        <w:jc w:val="both"/>
        <w:rPr>
          <w:rFonts w:cstheme="minorHAnsi"/>
          <w:lang w:val="en-GB"/>
        </w:rPr>
      </w:pPr>
      <w:r w:rsidRPr="00217BAE">
        <w:rPr>
          <w:rFonts w:cstheme="minorHAnsi"/>
          <w:lang w:val="en-GB"/>
        </w:rPr>
        <w:t>Study mechanisms for hedging exchange risk</w:t>
      </w:r>
      <w:r w:rsidR="00DC3112" w:rsidRPr="00217BAE">
        <w:rPr>
          <w:rFonts w:cstheme="minorHAnsi"/>
          <w:lang w:val="en-GB"/>
        </w:rPr>
        <w:t>.</w:t>
      </w:r>
      <w:r w:rsidR="00BA443D" w:rsidRPr="00217BAE">
        <w:rPr>
          <w:rFonts w:cstheme="minorHAnsi"/>
          <w:lang w:val="en-GB"/>
        </w:rPr>
        <w:t xml:space="preserve"> </w:t>
      </w:r>
      <w:r w:rsidR="00BA443D" w:rsidRPr="00217BAE">
        <w:rPr>
          <w:rFonts w:eastAsia="Times New Roman"/>
          <w:color w:val="000000"/>
          <w:shd w:val="clear" w:color="auto" w:fill="FFFFFF"/>
          <w:lang w:val="en-GB"/>
        </w:rPr>
        <w:t xml:space="preserve">The high cost of capital is blocking the flow of capital, </w:t>
      </w:r>
      <w:proofErr w:type="gramStart"/>
      <w:r w:rsidR="00BA443D" w:rsidRPr="00217BAE">
        <w:rPr>
          <w:rFonts w:eastAsia="Times New Roman"/>
          <w:color w:val="000000"/>
          <w:shd w:val="clear" w:color="auto" w:fill="FFFFFF"/>
          <w:lang w:val="en-GB"/>
        </w:rPr>
        <w:t>projects</w:t>
      </w:r>
      <w:proofErr w:type="gramEnd"/>
      <w:r w:rsidR="00BA443D" w:rsidRPr="00217BAE">
        <w:rPr>
          <w:rFonts w:eastAsia="Times New Roman"/>
          <w:color w:val="000000"/>
          <w:shd w:val="clear" w:color="auto" w:fill="FFFFFF"/>
          <w:lang w:val="en-GB"/>
        </w:rPr>
        <w:t xml:space="preserve"> and climate mitigation. The greater part of the capital cost is the foreign exchange risk premium. Mechanisms could be explored using the benefits of diversity, </w:t>
      </w:r>
      <w:proofErr w:type="gramStart"/>
      <w:r w:rsidR="00BA443D" w:rsidRPr="00217BAE">
        <w:rPr>
          <w:rFonts w:eastAsia="Times New Roman"/>
          <w:color w:val="000000"/>
          <w:shd w:val="clear" w:color="auto" w:fill="FFFFFF"/>
          <w:lang w:val="en-GB"/>
        </w:rPr>
        <w:t>liquidity</w:t>
      </w:r>
      <w:proofErr w:type="gramEnd"/>
      <w:r w:rsidR="00BA443D" w:rsidRPr="00217BAE">
        <w:rPr>
          <w:rFonts w:eastAsia="Times New Roman"/>
          <w:color w:val="000000"/>
          <w:shd w:val="clear" w:color="auto" w:fill="FFFFFF"/>
          <w:lang w:val="en-GB"/>
        </w:rPr>
        <w:t xml:space="preserve"> and capital, to conservatively selects periods to reduce the market cost of FX hedging.</w:t>
      </w:r>
    </w:p>
    <w:p w14:paraId="03787DDF" w14:textId="77777777" w:rsidR="00983CC3" w:rsidRPr="00217BAE" w:rsidRDefault="00983CC3" w:rsidP="00DC3112">
      <w:pPr>
        <w:pStyle w:val="Paragrafoelenco"/>
        <w:jc w:val="both"/>
        <w:rPr>
          <w:rFonts w:cstheme="minorHAnsi"/>
          <w:lang w:val="en-GB"/>
        </w:rPr>
      </w:pPr>
    </w:p>
    <w:p w14:paraId="36E0676F" w14:textId="5A234491" w:rsidR="00AC76B9" w:rsidRPr="00217BAE" w:rsidRDefault="00983CC3" w:rsidP="00DC3112">
      <w:pPr>
        <w:pStyle w:val="Paragrafoelenco"/>
        <w:numPr>
          <w:ilvl w:val="0"/>
          <w:numId w:val="5"/>
        </w:numPr>
        <w:jc w:val="both"/>
        <w:rPr>
          <w:rFonts w:cstheme="minorHAnsi"/>
          <w:lang w:val="en-GB"/>
        </w:rPr>
      </w:pPr>
      <w:r w:rsidRPr="00217BAE">
        <w:rPr>
          <w:rFonts w:cstheme="minorHAnsi"/>
          <w:lang w:val="en-GB"/>
        </w:rPr>
        <w:t xml:space="preserve">Look forward </w:t>
      </w:r>
      <w:r w:rsidR="00581C9F" w:rsidRPr="00217BAE">
        <w:rPr>
          <w:rFonts w:cstheme="minorHAnsi"/>
          <w:lang w:val="en-GB"/>
        </w:rPr>
        <w:t>to outcomes from the G20 under India’s Presidency</w:t>
      </w:r>
      <w:r w:rsidRPr="00217BAE">
        <w:rPr>
          <w:rFonts w:cstheme="minorHAnsi"/>
          <w:lang w:val="en-GB"/>
        </w:rPr>
        <w:t>.</w:t>
      </w:r>
    </w:p>
    <w:sectPr w:rsidR="00AC76B9" w:rsidRPr="00217BA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SE_IT" w:date="2023-05-22T10:07:00Z" w:initials="F">
    <w:p w14:paraId="234B9B2D" w14:textId="77777777" w:rsidR="00A50579" w:rsidRDefault="00A50579" w:rsidP="006E18FA">
      <w:pPr>
        <w:pStyle w:val="Testocommento"/>
      </w:pPr>
      <w:r>
        <w:rPr>
          <w:rStyle w:val="Rimandocommento"/>
        </w:rPr>
        <w:annotationRef/>
      </w:r>
      <w:r>
        <w:t xml:space="preserve">While we acknowledge that different national circumstances should be considered in shaping the transition across societies and economic sectors, we should not forget that this is to be put in the context of the global efforts to be pursued for reaching the long-term goals of the that the Paris Agreement. Differentiated pathways should not in particular prejudge the mitigation goal of keeping 1.5° within reach, as well as the need to align financial flows with low GHG and climate reislient development pathways.   </w:t>
      </w:r>
    </w:p>
  </w:comment>
  <w:comment w:id="5" w:author="Enrico Berti" w:date="2023-05-24T14:45:00Z" w:initials="EB">
    <w:p w14:paraId="1AE001C4" w14:textId="21DDDC81" w:rsidR="00177805" w:rsidRPr="0070793E" w:rsidRDefault="00177805" w:rsidP="00177805">
      <w:pPr>
        <w:pStyle w:val="Testocommento"/>
        <w:rPr>
          <w:rFonts w:cstheme="minorHAnsi"/>
          <w:color w:val="111111"/>
        </w:rPr>
      </w:pPr>
      <w:r>
        <w:rPr>
          <w:rStyle w:val="Rimandocommento"/>
        </w:rPr>
        <w:annotationRef/>
      </w:r>
      <w:r>
        <w:rPr>
          <w:rFonts w:cstheme="minorHAnsi"/>
          <w:color w:val="111111"/>
        </w:rPr>
        <w:t>Italy is</w:t>
      </w:r>
      <w:r w:rsidRPr="0070793E">
        <w:rPr>
          <w:rFonts w:cstheme="minorHAnsi"/>
          <w:color w:val="111111"/>
        </w:rPr>
        <w:t xml:space="preserve"> not in favor of a statement recognizing the need for recapitalizing MDBs. This is a discussion that must be addressed institution by institution. </w:t>
      </w:r>
    </w:p>
    <w:p w14:paraId="1EB07B25" w14:textId="77777777" w:rsidR="00177805" w:rsidRPr="0070793E" w:rsidRDefault="00177805" w:rsidP="00177805">
      <w:pPr>
        <w:pStyle w:val="Testocommento"/>
        <w:rPr>
          <w:rFonts w:cstheme="minorHAnsi"/>
          <w:color w:val="111111"/>
        </w:rPr>
      </w:pPr>
    </w:p>
    <w:p w14:paraId="73710418" w14:textId="77777777" w:rsidR="00177805" w:rsidRPr="0070793E" w:rsidRDefault="00177805" w:rsidP="00177805">
      <w:pPr>
        <w:pStyle w:val="Testocommento"/>
        <w:rPr>
          <w:rFonts w:cstheme="minorHAnsi"/>
          <w:color w:val="111111"/>
        </w:rPr>
      </w:pPr>
      <w:r w:rsidRPr="0070793E">
        <w:rPr>
          <w:rFonts w:cstheme="minorHAnsi"/>
          <w:color w:val="111111"/>
        </w:rPr>
        <w:t xml:space="preserve">Thus, we suggest removing the reference to capital increase. They should be considered only after every other instrument has been exploited, primarily a more efficient use of resources that could come from balance sheet optimization measures and the implementation of the G20 CAF recommendations. </w:t>
      </w:r>
      <w:r w:rsidRPr="0070793E">
        <w:rPr>
          <w:rFonts w:cstheme="minorHAnsi"/>
          <w:color w:val="111111"/>
        </w:rPr>
        <w:br/>
      </w:r>
    </w:p>
    <w:p w14:paraId="51B6FBC3" w14:textId="77777777" w:rsidR="00177805" w:rsidRPr="0070793E" w:rsidRDefault="00177805" w:rsidP="00177805">
      <w:pPr>
        <w:pStyle w:val="Testocommento"/>
        <w:rPr>
          <w:rFonts w:cstheme="minorHAnsi"/>
          <w:color w:val="111111"/>
        </w:rPr>
      </w:pPr>
      <w:r w:rsidRPr="0070793E">
        <w:rPr>
          <w:rFonts w:cstheme="minorHAnsi"/>
          <w:color w:val="111111"/>
        </w:rPr>
        <w:t>As an alternative, we suggest the following wording:</w:t>
      </w:r>
    </w:p>
    <w:p w14:paraId="73E5492B" w14:textId="77777777" w:rsidR="00177805" w:rsidRDefault="00177805" w:rsidP="00177805">
      <w:pPr>
        <w:pStyle w:val="Testocommento"/>
      </w:pPr>
      <w:r w:rsidRPr="0070793E">
        <w:rPr>
          <w:rFonts w:cstheme="minorHAnsi"/>
          <w:color w:val="111111"/>
        </w:rPr>
        <w:t xml:space="preserve">“, </w:t>
      </w:r>
      <w:r w:rsidRPr="0070793E">
        <w:rPr>
          <w:rFonts w:cstheme="minorHAnsi"/>
          <w:lang w:val="en-GB"/>
        </w:rPr>
        <w:t xml:space="preserve">including, importantly, the implementation of G20 CAF recommendation for more efficient use of resources </w:t>
      </w:r>
      <w:r w:rsidRPr="0070793E">
        <w:rPr>
          <w:rStyle w:val="Rimandocommento"/>
          <w:rFonts w:cstheme="minorHAnsi"/>
          <w:sz w:val="20"/>
          <w:szCs w:val="20"/>
        </w:rPr>
        <w:annotationRef/>
      </w:r>
      <w:r w:rsidRPr="0070793E">
        <w:rPr>
          <w:rFonts w:cstheme="minorHAnsi"/>
          <w:lang w:val="en-GB"/>
        </w:rPr>
        <w:t>in MDBs.”</w:t>
      </w:r>
    </w:p>
    <w:p w14:paraId="228EA904" w14:textId="3E34F4F3" w:rsidR="00177805" w:rsidRDefault="00177805">
      <w:pPr>
        <w:pStyle w:val="Testocommento"/>
      </w:pPr>
    </w:p>
  </w:comment>
  <w:comment w:id="7" w:author="MASE_IT" w:date="2023-05-22T10:23:00Z" w:initials="F">
    <w:p w14:paraId="0E56DFA3" w14:textId="07C40A06" w:rsidR="00836316" w:rsidRDefault="00836316" w:rsidP="005D1FD2">
      <w:pPr>
        <w:pStyle w:val="Testocommento"/>
      </w:pPr>
      <w:r>
        <w:rPr>
          <w:rStyle w:val="Rimandocommento"/>
        </w:rPr>
        <w:annotationRef/>
      </w:r>
      <w:r>
        <w:rPr>
          <w:b/>
          <w:bCs/>
        </w:rPr>
        <w:t>Financing loss and damage should not only be based on grants, but on expanding sources of funding from a wide variety of sources, including innovative ones (see COP27 Decision).</w:t>
      </w:r>
      <w:r>
        <w:t xml:space="preserve"> This should also be fit-for-purpose, based on the mosaique of different institutions and instruments already available, and should not duplicate but   </w:t>
      </w:r>
      <w:r>
        <w:rPr>
          <w:lang w:val="en-GB"/>
        </w:rPr>
        <w:t xml:space="preserve">fill priority gaps in the current landscape of funding arrangements. Also </w:t>
      </w:r>
      <w:r>
        <w:rPr>
          <w:b/>
          <w:bCs/>
          <w:lang w:val="en-GB"/>
        </w:rPr>
        <w:t xml:space="preserve">para 90 of the Sapporo G7 "Climate, Energy and Environment Ministers' Communiquè" </w:t>
      </w:r>
      <w:r>
        <w:rPr>
          <w:lang w:val="en-GB"/>
        </w:rPr>
        <w:t>clearly states this is the direction where the international community shall head to: "</w:t>
      </w:r>
      <w:r>
        <w:rPr>
          <w:i/>
          <w:iCs/>
          <w:lang w:val="en-GB"/>
        </w:rPr>
        <w:t>the importance of identifying and expanding sources of funding from a wide variety of sources including innovative ones, and acknowledge the need to ensure that such arrangements build on and are informed by information on the current landscape of institutions, the gaps within that current landscape, the priority and the most effective ways to address the priority gaps, as well as potential sources of funding</w:t>
      </w:r>
      <w:r>
        <w:rPr>
          <w:lang w:val="en-GB"/>
        </w:rPr>
        <w:t>". Furthermore, and here t</w:t>
      </w:r>
      <w:r>
        <w:rPr>
          <w:b/>
          <w:bCs/>
          <w:lang w:val="en-GB"/>
        </w:rPr>
        <w:t>he role of MDBs can be crucial, there is a need to better engage the private sector</w:t>
      </w:r>
      <w:r>
        <w:rPr>
          <w:lang w:val="en-GB"/>
        </w:rPr>
        <w:t xml:space="preserve">. See again </w:t>
      </w:r>
      <w:r>
        <w:rPr>
          <w:b/>
          <w:bCs/>
          <w:lang w:val="en-GB"/>
        </w:rPr>
        <w:t>para 91 of the G7 "Climate, Energy and Environment Ministers' Communiqué:</w:t>
      </w:r>
      <w:r>
        <w:rPr>
          <w:lang w:val="en-GB"/>
        </w:rPr>
        <w:t xml:space="preserve"> "</w:t>
      </w:r>
      <w:r>
        <w:rPr>
          <w:i/>
          <w:iCs/>
          <w:lang w:val="en-GB"/>
        </w:rPr>
        <w:t>Private sector’s role to meet adaptation needs and to contribute to averting, minimizing and addressing loss and damage: We recognize the essential role of the private sector to invest in enhancing adaptation actions and averting, minimizing and addressing loss and damage, alongside public sector efforts, and the need to strengthen this role in order to improve the range of funding arrangements available to respond to loss and damage. Private sector actions and investments can contribute to increasing resilience of infrastructure and global value chains, as well as providing consumers with essential products or services needed to adapt and manage the adverse effects of climate change in various areas, such as agricultural production, water purification, and insurance. We will encourage improving enabling environments to better manage physical climate risks in infrastructure and investment decisions, and working on markets for enhancing the use and effectiveness of disaster risk finance, early action and preparedness, and engage with private sector actions to enhance resilience, including by investing in early warning systems, providing climate information services, and improving the climate resilience of global value chains for essential goods, which complement public sector efforts to protect vulnerable people and ecosystems on which they depend</w:t>
      </w:r>
      <w:r>
        <w:rPr>
          <w:lang w:val="en-GB"/>
        </w:rPr>
        <w:t xml:space="preserve">" </w:t>
      </w:r>
    </w:p>
  </w:comment>
  <w:comment w:id="14" w:author="MASE_IT" w:date="2023-05-22T10:48:00Z" w:initials="F">
    <w:p w14:paraId="20C29C98" w14:textId="60274F2A" w:rsidR="000363C0" w:rsidRDefault="000363C0" w:rsidP="001E3012">
      <w:pPr>
        <w:pStyle w:val="Testocommento"/>
      </w:pPr>
      <w:r>
        <w:rPr>
          <w:rStyle w:val="Rimandocommento"/>
        </w:rPr>
        <w:annotationRef/>
      </w:r>
      <w:r>
        <w:t xml:space="preserve">Concessional finance should be oriented mainly, in our view, to </w:t>
      </w:r>
      <w:r w:rsidR="00177805">
        <w:t>low-income</w:t>
      </w:r>
      <w:r>
        <w:t xml:space="preserve"> countries (most </w:t>
      </w:r>
      <w:r w:rsidR="00177805">
        <w:t>vulnerable</w:t>
      </w:r>
      <w:r>
        <w:t xml:space="preserve"> such as SIDS and LDCs), and particularly </w:t>
      </w:r>
      <w:proofErr w:type="gramStart"/>
      <w:r>
        <w:t>with regard to</w:t>
      </w:r>
      <w:proofErr w:type="gramEnd"/>
      <w:r>
        <w:t xml:space="preserve"> adaptation or to intervention that a) are non-revenue generating; b) do not displace investments which would otherwise occur in normal markets.</w:t>
      </w:r>
    </w:p>
  </w:comment>
  <w:comment w:id="16" w:author="Enrico Berti" w:date="2023-05-24T14:47:00Z" w:initials="EB">
    <w:p w14:paraId="35C916EB" w14:textId="37C5E40F" w:rsidR="00177805" w:rsidRDefault="00177805">
      <w:pPr>
        <w:pStyle w:val="Testocommento"/>
      </w:pPr>
      <w:r>
        <w:rPr>
          <w:rStyle w:val="Rimandocommento"/>
        </w:rPr>
        <w:annotationRef/>
      </w:r>
      <w:r>
        <w:t>Please see also comments on vertical funds in the following section</w:t>
      </w:r>
    </w:p>
  </w:comment>
  <w:comment w:id="17" w:author="MASE_IT" w:date="2023-05-22T10:45:00Z" w:initials="F">
    <w:p w14:paraId="7D46CED4" w14:textId="32D56DBF" w:rsidR="000363C0" w:rsidRDefault="000363C0">
      <w:pPr>
        <w:pStyle w:val="Testocommento"/>
      </w:pPr>
      <w:r>
        <w:rPr>
          <w:rStyle w:val="Rimandocommento"/>
        </w:rPr>
        <w:annotationRef/>
      </w:r>
      <w:r>
        <w:t xml:space="preserve">This is indeed not only a matter of increasing mobilization of climate finance for developing countries and especially the most vulnerables ones, but a cornerstone in the context of </w:t>
      </w:r>
      <w:r w:rsidR="00177805">
        <w:t>the overall</w:t>
      </w:r>
      <w:r>
        <w:t xml:space="preserve"> </w:t>
      </w:r>
      <w:proofErr w:type="gramStart"/>
      <w:r>
        <w:t>long term</w:t>
      </w:r>
      <w:proofErr w:type="gramEnd"/>
      <w:r>
        <w:t xml:space="preserve"> goal of making finance flows consistent with the goals of the Paris Agreement as agreed under its Article 2.1c. </w:t>
      </w:r>
    </w:p>
    <w:p w14:paraId="6DD3978E" w14:textId="77777777" w:rsidR="000363C0" w:rsidRDefault="000363C0" w:rsidP="00DD0560">
      <w:pPr>
        <w:pStyle w:val="Testocommento"/>
      </w:pPr>
      <w:r>
        <w:t xml:space="preserve">On the link with Article 2.1c of the Paris is important here as it relates to how the MDBs and international financial institutions operationalizes it, including beyond integrating climate risk but also how to make climate change an essential part of all investment decisions in terms of ambition to keep the goals of 1.5° celsius within reach and the net zero targets. Sometimes it could mean also looking at international markets in the long-run and not solely to the current country-based Nationally Determined Contributions cycle, which is developed on a rolling basis of 5 years.  </w:t>
      </w:r>
    </w:p>
  </w:comment>
  <w:comment w:id="21" w:author="MASE_IT" w:date="2023-05-22T10:30:00Z" w:initials="F">
    <w:p w14:paraId="0A87A1DC" w14:textId="45677CFD" w:rsidR="00F97937" w:rsidRDefault="00F97937" w:rsidP="008B281F">
      <w:pPr>
        <w:pStyle w:val="Testocommento"/>
      </w:pPr>
      <w:r>
        <w:rPr>
          <w:rStyle w:val="Rimandocommento"/>
        </w:rPr>
        <w:annotationRef/>
      </w:r>
      <w:r>
        <w:t xml:space="preserve">Leveraging private sector finance is not only to be oriented towards mitigation. This already happens in the market. Conversely, risk </w:t>
      </w:r>
      <w:proofErr w:type="gramStart"/>
      <w:r>
        <w:t>sharing</w:t>
      </w:r>
      <w:proofErr w:type="gramEnd"/>
      <w:r>
        <w:t xml:space="preserve"> and public private partnership are instead means to better leverage private sector to scale up and innovate in terms of financing adaptation action.  </w:t>
      </w:r>
      <w:r>
        <w:rPr>
          <w:b/>
          <w:bCs/>
        </w:rPr>
        <w:t xml:space="preserve">The Italian G20 Presidency "Energy and Climate Ministerial Communiquè" </w:t>
      </w:r>
      <w:r>
        <w:t>(Naples 2021), for example, states that  "</w:t>
      </w:r>
      <w:r>
        <w:rPr>
          <w:i/>
          <w:iCs/>
        </w:rPr>
        <w:t>We also recognize the importance to further mobilize public and private finance to both adaptation and mitigation actions, including by: exploring alternative sources of finance, crowding in private capital, improving enabling environments to better manage physical climate risks in infrastructure and investment decisions, and working on markets for disaster risk finance, early action and preparedness. We acknowledge the importance of ensuring the consideration of current and future climate risks throughout the investment and policy agendas. In this context, we recall the ongoing work to promote the implementation of the private sectors’ identification and disclosure of climate-related financial risks</w:t>
      </w:r>
      <w:r>
        <w:t xml:space="preserve">". </w:t>
      </w:r>
      <w:r w:rsidR="00177805">
        <w:rPr>
          <w:b/>
          <w:bCs/>
        </w:rPr>
        <w:t>Also,</w:t>
      </w:r>
      <w:r>
        <w:rPr>
          <w:b/>
          <w:bCs/>
        </w:rPr>
        <w:t xml:space="preserve"> the Sapporo G7 "Climate, Energy and Environment Ministers' Communiquè" (para 91)</w:t>
      </w:r>
      <w:r>
        <w:t xml:space="preserve"> has explicit commitments in this sense.   </w:t>
      </w:r>
    </w:p>
  </w:comment>
  <w:comment w:id="23" w:author="MASE_IT" w:date="2023-05-22T10:40:00Z" w:initials="F">
    <w:p w14:paraId="555AF23C" w14:textId="77777777" w:rsidR="000363C0" w:rsidRDefault="000363C0" w:rsidP="00203D2F">
      <w:pPr>
        <w:pStyle w:val="Testocommento"/>
      </w:pPr>
      <w:r>
        <w:rPr>
          <w:rStyle w:val="Rimandocommento"/>
        </w:rPr>
        <w:annotationRef/>
      </w:r>
      <w:r>
        <w:t xml:space="preserve">In this respect, we also would like to have here recalled the COP26 and COP27 invitation to MDBs. In particular, </w:t>
      </w:r>
      <w:r>
        <w:rPr>
          <w:b/>
          <w:bCs/>
        </w:rPr>
        <w:t xml:space="preserve">the COP26 Glasgow Climate Pact (para 14) </w:t>
      </w:r>
      <w:r>
        <w:t>"</w:t>
      </w:r>
      <w:r>
        <w:rPr>
          <w:i/>
          <w:iCs/>
        </w:rPr>
        <w:t>call upon multilateral development banks, other financial institutions and the private sector to enhance finance mobilization in order to deliver the scale of resources needed to achieve climate plans, particularly for adaptation, and encourages Parties to continue to explore innovative approaches and instruments for mobilizing finance for adaptation from private sources</w:t>
      </w:r>
      <w:r>
        <w:t xml:space="preserve">". </w:t>
      </w:r>
      <w:r>
        <w:rPr>
          <w:b/>
          <w:bCs/>
        </w:rPr>
        <w:t>The Sharm-el-Sheikh Implementation Plan builds on this by stating (para 40)</w:t>
      </w:r>
      <w:r>
        <w:t>: "</w:t>
      </w:r>
      <w:r>
        <w:rPr>
          <w:i/>
          <w:iCs/>
        </w:rPr>
        <w:t>Calls on the shareholders of multilateral development banks and international financial institutions to reform multilateral development bank practices and priorities, align and scale up funding, ensure simplified access and mobilize climate finance from various sources and encourages multilateral development banks to define a new vision and commensurate operational model, channels and instruments that are fit for the purpose of adequately addressing the global climate emergency, including deploying a full suite of instruments, from grants to guarantees and non-debt instruments, taking into account debt burdens, and to address risk appetite, with a view to substantially increasing climate finance"</w:t>
      </w:r>
      <w:r>
        <w:t>; (</w:t>
      </w:r>
      <w:r>
        <w:rPr>
          <w:b/>
          <w:bCs/>
        </w:rPr>
        <w:t>para 41)</w:t>
      </w:r>
      <w:r>
        <w:t xml:space="preserve"> "</w:t>
      </w:r>
      <w:r>
        <w:rPr>
          <w:i/>
          <w:iCs/>
        </w:rPr>
        <w:t>Calls on multilateral development banks to contribute to significantly increasing climate ambition using the breadth of their policy and financial instruments for greater results, including on private capital mobilization, and to ensure higher financial efficiency and maximize use of existing concessional and risk capital vehicles to drive innovation and accelerate impact "</w:t>
      </w:r>
    </w:p>
  </w:comment>
  <w:comment w:id="31" w:author="Enrico Berti" w:date="2023-05-24T14:48:00Z" w:initials="EB">
    <w:p w14:paraId="2DCB2DB7" w14:textId="2415A887" w:rsidR="00177805" w:rsidRDefault="00177805">
      <w:pPr>
        <w:pStyle w:val="Testocommento"/>
      </w:pPr>
      <w:r>
        <w:rPr>
          <w:rStyle w:val="Rimandocommento"/>
        </w:rPr>
        <w:annotationRef/>
      </w:r>
      <w:r>
        <w:t>CAR as an acronym is rare/confusing</w:t>
      </w:r>
    </w:p>
  </w:comment>
  <w:comment w:id="34" w:author="Enrico Berti" w:date="2023-05-24T14:49:00Z" w:initials="EB">
    <w:p w14:paraId="6BCA84EB" w14:textId="77777777" w:rsidR="00177805" w:rsidRDefault="00177805" w:rsidP="00177805">
      <w:pPr>
        <w:pStyle w:val="Testocommento"/>
      </w:pPr>
      <w:r>
        <w:rPr>
          <w:rStyle w:val="Rimandocommento"/>
        </w:rPr>
        <w:annotationRef/>
      </w:r>
      <w:r>
        <w:rPr>
          <w:rStyle w:val="Rimandocommento"/>
        </w:rPr>
        <w:annotationRef/>
      </w:r>
      <w:r>
        <w:t>Within the Evolution Agenda, Italy strongly advocates the importance of a better use of vertical funds where 10 billion of uncommitted resources stand.</w:t>
      </w:r>
    </w:p>
    <w:p w14:paraId="15BEA3D1" w14:textId="535A0BF4" w:rsidR="00177805" w:rsidRDefault="00177805">
      <w:pPr>
        <w:pStyle w:val="Testocommento"/>
      </w:pPr>
    </w:p>
  </w:comment>
  <w:comment w:id="36" w:author="Enrico Berti" w:date="2023-05-24T14:50:00Z" w:initials="EB">
    <w:p w14:paraId="2E966068" w14:textId="77777777" w:rsidR="00177805" w:rsidRDefault="00177805" w:rsidP="00177805">
      <w:pPr>
        <w:pStyle w:val="Testocommento"/>
      </w:pPr>
      <w:r>
        <w:rPr>
          <w:rStyle w:val="Rimandocommento"/>
        </w:rPr>
        <w:annotationRef/>
      </w:r>
      <w:r>
        <w:rPr>
          <w:rStyle w:val="Rimandocommento"/>
        </w:rPr>
        <w:annotationRef/>
      </w:r>
      <w:r w:rsidRPr="0070793E">
        <w:rPr>
          <w:rFonts w:cstheme="minorHAnsi"/>
        </w:rPr>
        <w:t>It would be better to keep within than be rather divisive to introduce the issue of rationalization, and we would like to focus on better use of vertical funds and FIFs.</w:t>
      </w:r>
      <w:r w:rsidRPr="0070793E">
        <w:rPr>
          <w:rFonts w:cstheme="minorHAnsi"/>
        </w:rPr>
        <w:br/>
        <w:t>We believe that FIFs’ resources must be efficiently used so that their impact be exploited.</w:t>
      </w:r>
    </w:p>
    <w:p w14:paraId="12F4DA03" w14:textId="59FD304D" w:rsidR="00177805" w:rsidRDefault="00177805">
      <w:pPr>
        <w:pStyle w:val="Testocommento"/>
      </w:pPr>
    </w:p>
  </w:comment>
  <w:comment w:id="33" w:author="MASE_IT" w:date="2023-05-22T11:01:00Z" w:initials="F">
    <w:p w14:paraId="3659C015" w14:textId="77777777" w:rsidR="00EF5838" w:rsidRDefault="00EF5838" w:rsidP="00A80FD9">
      <w:pPr>
        <w:pStyle w:val="Testocommento"/>
      </w:pPr>
      <w:r>
        <w:rPr>
          <w:rStyle w:val="Rimandocommento"/>
        </w:rPr>
        <w:annotationRef/>
      </w:r>
      <w:r>
        <w:t xml:space="preserve">Here we see that there is a need not only for vertical fund to contribute with their instruments to the actions of MDBs, but conversely also for MDBs to improve their coordination with institutions in the climate finance architecture (i.e., GCF, GEF, CIF, etc.) </w:t>
      </w:r>
      <w:proofErr w:type="gramStart"/>
      <w:r>
        <w:t>in order to</w:t>
      </w:r>
      <w:proofErr w:type="gramEnd"/>
      <w:r>
        <w:t xml:space="preserve"> leverage resources and improve private sector innovation and climate mainstreaming into investment decisions. His would also be in line with comments above regarding mainstreaming climate into MDBs portfolios.</w:t>
      </w:r>
    </w:p>
  </w:comment>
  <w:comment w:id="37" w:author="MASE_IT" w:date="2023-05-22T11:02:00Z" w:initials="F">
    <w:p w14:paraId="0F299795" w14:textId="77777777" w:rsidR="00EF5838" w:rsidRDefault="00EF5838">
      <w:pPr>
        <w:pStyle w:val="Testocommento"/>
        <w:numPr>
          <w:ilvl w:val="0"/>
          <w:numId w:val="8"/>
        </w:numPr>
      </w:pPr>
      <w:r>
        <w:rPr>
          <w:rStyle w:val="Rimandocommento"/>
        </w:rPr>
        <w:annotationRef/>
      </w:r>
      <w:r>
        <w:rPr>
          <w:i/>
          <w:iCs/>
        </w:rPr>
        <w:t>The carbon market is a key mitigation tool for governments and the private sector in achieving mitigation commitments, thanks to the containment of costs associated with the reduction of greenhouse gas emissions.</w:t>
      </w:r>
    </w:p>
    <w:p w14:paraId="49A8E022" w14:textId="77777777" w:rsidR="00EF5838" w:rsidRDefault="00EF5838">
      <w:pPr>
        <w:pStyle w:val="Testocommento"/>
        <w:numPr>
          <w:ilvl w:val="0"/>
          <w:numId w:val="8"/>
        </w:numPr>
      </w:pPr>
      <w:r>
        <w:rPr>
          <w:i/>
          <w:iCs/>
        </w:rPr>
        <w:t>Article 6 of the Paris Agreement</w:t>
      </w:r>
      <w:proofErr w:type="gramStart"/>
      <w:r>
        <w:rPr>
          <w:i/>
          <w:iCs/>
        </w:rPr>
        <w:t>, in particular, through</w:t>
      </w:r>
      <w:proofErr w:type="gramEnd"/>
      <w:r>
        <w:rPr>
          <w:i/>
          <w:iCs/>
        </w:rPr>
        <w:t xml:space="preserve"> cooperative approaches, contributes significantly to the achievement of long-term objectives and to raising ambition levels of Nationally Determined Contributions (NDCs), by mobilizing also the action of non-governmental actors.</w:t>
      </w:r>
    </w:p>
    <w:p w14:paraId="6EAB4A3F" w14:textId="77777777" w:rsidR="00EF5838" w:rsidRDefault="00EF5838">
      <w:pPr>
        <w:pStyle w:val="Testocommento"/>
        <w:numPr>
          <w:ilvl w:val="0"/>
          <w:numId w:val="8"/>
        </w:numPr>
      </w:pPr>
      <w:r>
        <w:rPr>
          <w:i/>
          <w:iCs/>
        </w:rPr>
        <w:t>Although the technical rules of Article 6 were approved at the Glasgow COP, political choices are still needed to put in place concrete and effective actions that allow existing cooperation to be recognized and transformed into cooperation based on the carbon market.</w:t>
      </w:r>
    </w:p>
    <w:p w14:paraId="3C4C412F" w14:textId="77777777" w:rsidR="00EF5838" w:rsidRDefault="00EF5838">
      <w:pPr>
        <w:pStyle w:val="Testocommento"/>
        <w:numPr>
          <w:ilvl w:val="0"/>
          <w:numId w:val="8"/>
        </w:numPr>
      </w:pPr>
      <w:r>
        <w:rPr>
          <w:i/>
          <w:iCs/>
        </w:rPr>
        <w:t>Furthermore, the role of capacity building and the exchange of experiences is fundamental in this starting phase of the cooperation.</w:t>
      </w:r>
    </w:p>
    <w:p w14:paraId="546D69EF" w14:textId="77777777" w:rsidR="00EF5838" w:rsidRDefault="00EF5838">
      <w:pPr>
        <w:pStyle w:val="Testocommento"/>
        <w:numPr>
          <w:ilvl w:val="0"/>
          <w:numId w:val="8"/>
        </w:numPr>
      </w:pPr>
      <w:r>
        <w:rPr>
          <w:i/>
          <w:iCs/>
        </w:rPr>
        <w:t>Italy, while considering mitigation through national policies and measures to be the main tool in reducing greenhouse gas emissions, recognizes the role of both regulated and voluntary carbon markets in mitigation.</w:t>
      </w:r>
    </w:p>
    <w:p w14:paraId="0485E911" w14:textId="6AEFF360" w:rsidR="00EF5838" w:rsidRDefault="00EF5838">
      <w:pPr>
        <w:pStyle w:val="Testocommento"/>
        <w:numPr>
          <w:ilvl w:val="0"/>
          <w:numId w:val="8"/>
        </w:numPr>
      </w:pPr>
      <w:proofErr w:type="gramStart"/>
      <w:r>
        <w:rPr>
          <w:i/>
          <w:iCs/>
        </w:rPr>
        <w:t xml:space="preserve">In particular, </w:t>
      </w:r>
      <w:r w:rsidR="00177805">
        <w:rPr>
          <w:i/>
          <w:iCs/>
        </w:rPr>
        <w:t>on</w:t>
      </w:r>
      <w:proofErr w:type="gramEnd"/>
      <w:r w:rsidR="00177805">
        <w:rPr>
          <w:i/>
          <w:iCs/>
        </w:rPr>
        <w:t xml:space="preserve"> voluntary</w:t>
      </w:r>
      <w:r>
        <w:rPr>
          <w:i/>
          <w:iCs/>
        </w:rPr>
        <w:t xml:space="preserve"> market, we are working on the implementation of national guidelines for the definition of the minimum requirements that guarantee environmental integrity on the Italian territory</w:t>
      </w:r>
    </w:p>
    <w:p w14:paraId="204AF297" w14:textId="77777777" w:rsidR="00EF5838" w:rsidRDefault="00EF5838">
      <w:pPr>
        <w:pStyle w:val="Testocommento"/>
        <w:numPr>
          <w:ilvl w:val="0"/>
          <w:numId w:val="8"/>
        </w:numPr>
      </w:pPr>
      <w:r>
        <w:rPr>
          <w:i/>
          <w:iCs/>
        </w:rPr>
        <w:t>At European level, we are actively collaborating with the EU Commission and Membre States on Carbon Removal Regulation, for the definition of rigorous methodologies and standards, that allow to increase carbon removals, as we are convinced that the increase in the demand for carbon credits by the private sector can be stimulated through the adoption of rigorous rules that guarantee market credibility and trust.</w:t>
      </w:r>
    </w:p>
    <w:p w14:paraId="7A462057" w14:textId="77777777" w:rsidR="00EF5838" w:rsidRDefault="00EF5838" w:rsidP="00631737">
      <w:pPr>
        <w:pStyle w:val="Testocommento"/>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4B9B2D" w15:done="0"/>
  <w15:commentEx w15:paraId="228EA904" w15:done="0"/>
  <w15:commentEx w15:paraId="0E56DFA3" w15:done="0"/>
  <w15:commentEx w15:paraId="20C29C98" w15:done="0"/>
  <w15:commentEx w15:paraId="35C916EB" w15:done="0"/>
  <w15:commentEx w15:paraId="6DD3978E" w15:done="0"/>
  <w15:commentEx w15:paraId="0A87A1DC" w15:done="0"/>
  <w15:commentEx w15:paraId="555AF23C" w15:done="0"/>
  <w15:commentEx w15:paraId="2DCB2DB7" w15:done="0"/>
  <w15:commentEx w15:paraId="15BEA3D1" w15:done="0"/>
  <w15:commentEx w15:paraId="12F4DA03" w15:done="0"/>
  <w15:commentEx w15:paraId="3659C015" w15:done="0"/>
  <w15:commentEx w15:paraId="7A4620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5BD7A" w16cex:dateUtc="2023-05-22T08:07:00Z"/>
  <w16cex:commentExtensible w16cex:durableId="2818A174" w16cex:dateUtc="2023-05-24T12:45:00Z"/>
  <w16cex:commentExtensible w16cex:durableId="2815C116" w16cex:dateUtc="2023-05-22T08:23:00Z"/>
  <w16cex:commentExtensible w16cex:durableId="2815C716" w16cex:dateUtc="2023-05-22T08:48:00Z"/>
  <w16cex:commentExtensible w16cex:durableId="2818A1EF" w16cex:dateUtc="2023-05-24T12:47:00Z"/>
  <w16cex:commentExtensible w16cex:durableId="2815C665" w16cex:dateUtc="2023-05-22T08:45:00Z"/>
  <w16cex:commentExtensible w16cex:durableId="2815C2DD" w16cex:dateUtc="2023-05-22T08:30:00Z"/>
  <w16cex:commentExtensible w16cex:durableId="2815C513" w16cex:dateUtc="2023-05-22T08:40:00Z"/>
  <w16cex:commentExtensible w16cex:durableId="2818A251" w16cex:dateUtc="2023-05-24T12:48:00Z"/>
  <w16cex:commentExtensible w16cex:durableId="2818A285" w16cex:dateUtc="2023-05-24T12:49:00Z"/>
  <w16cex:commentExtensible w16cex:durableId="2818A299" w16cex:dateUtc="2023-05-24T12:50:00Z"/>
  <w16cex:commentExtensible w16cex:durableId="2815CA00" w16cex:dateUtc="2023-05-22T09:01:00Z"/>
  <w16cex:commentExtensible w16cex:durableId="2815CA29" w16cex:dateUtc="2023-05-22T0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4B9B2D" w16cid:durableId="2815BD7A"/>
  <w16cid:commentId w16cid:paraId="228EA904" w16cid:durableId="2818A174"/>
  <w16cid:commentId w16cid:paraId="0E56DFA3" w16cid:durableId="2815C116"/>
  <w16cid:commentId w16cid:paraId="20C29C98" w16cid:durableId="2815C716"/>
  <w16cid:commentId w16cid:paraId="35C916EB" w16cid:durableId="2818A1EF"/>
  <w16cid:commentId w16cid:paraId="6DD3978E" w16cid:durableId="2815C665"/>
  <w16cid:commentId w16cid:paraId="0A87A1DC" w16cid:durableId="2815C2DD"/>
  <w16cid:commentId w16cid:paraId="555AF23C" w16cid:durableId="2815C513"/>
  <w16cid:commentId w16cid:paraId="2DCB2DB7" w16cid:durableId="2818A251"/>
  <w16cid:commentId w16cid:paraId="15BEA3D1" w16cid:durableId="2818A285"/>
  <w16cid:commentId w16cid:paraId="12F4DA03" w16cid:durableId="2818A299"/>
  <w16cid:commentId w16cid:paraId="3659C015" w16cid:durableId="2815CA00"/>
  <w16cid:commentId w16cid:paraId="7A462057" w16cid:durableId="2815CA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18C06" w14:textId="77777777" w:rsidR="00C17154" w:rsidRDefault="00C17154" w:rsidP="00E33E06">
      <w:r>
        <w:separator/>
      </w:r>
    </w:p>
  </w:endnote>
  <w:endnote w:type="continuationSeparator" w:id="0">
    <w:p w14:paraId="4F54F714" w14:textId="77777777" w:rsidR="00C17154" w:rsidRDefault="00C17154" w:rsidP="00E33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32E62" w14:textId="77777777" w:rsidR="00C17154" w:rsidRDefault="00C17154" w:rsidP="00E33E06">
      <w:r>
        <w:separator/>
      </w:r>
    </w:p>
  </w:footnote>
  <w:footnote w:type="continuationSeparator" w:id="0">
    <w:p w14:paraId="30FD65B9" w14:textId="77777777" w:rsidR="00C17154" w:rsidRDefault="00C17154" w:rsidP="00E33E06">
      <w:r>
        <w:continuationSeparator/>
      </w:r>
    </w:p>
  </w:footnote>
  <w:footnote w:id="1">
    <w:p w14:paraId="176CB05C" w14:textId="5D806796" w:rsidR="00E33E06" w:rsidRDefault="00E33E06">
      <w:pPr>
        <w:pStyle w:val="Testonotaapidipagina"/>
      </w:pPr>
      <w:r>
        <w:rPr>
          <w:rStyle w:val="Rimandonotaapidipagina"/>
        </w:rPr>
        <w:footnoteRef/>
      </w:r>
      <w:r>
        <w:t xml:space="preserve"> </w:t>
      </w:r>
      <w:r w:rsidRPr="00872CA7">
        <w:t>https://press.un.org/en/2022/ecosoc7078.doc.htm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F61BC"/>
    <w:multiLevelType w:val="hybridMultilevel"/>
    <w:tmpl w:val="5DDACC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6B0C03"/>
    <w:multiLevelType w:val="hybridMultilevel"/>
    <w:tmpl w:val="F48C565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9B0991"/>
    <w:multiLevelType w:val="hybridMultilevel"/>
    <w:tmpl w:val="6120618C"/>
    <w:lvl w:ilvl="0" w:tplc="F0EEA3B8">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B4B21"/>
    <w:multiLevelType w:val="hybridMultilevel"/>
    <w:tmpl w:val="C8C4C08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DB5E98"/>
    <w:multiLevelType w:val="hybridMultilevel"/>
    <w:tmpl w:val="4AE47E4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397AAF"/>
    <w:multiLevelType w:val="hybridMultilevel"/>
    <w:tmpl w:val="9B0A561C"/>
    <w:lvl w:ilvl="0" w:tplc="0038CA2C">
      <w:start w:val="1"/>
      <w:numFmt w:val="bullet"/>
      <w:lvlText w:val=""/>
      <w:lvlJc w:val="left"/>
      <w:pPr>
        <w:ind w:left="720" w:hanging="360"/>
      </w:pPr>
      <w:rPr>
        <w:rFonts w:ascii="Symbol" w:hAnsi="Symbol"/>
      </w:rPr>
    </w:lvl>
    <w:lvl w:ilvl="1" w:tplc="B8A4FCA0">
      <w:start w:val="1"/>
      <w:numFmt w:val="bullet"/>
      <w:lvlText w:val=""/>
      <w:lvlJc w:val="left"/>
      <w:pPr>
        <w:ind w:left="720" w:hanging="360"/>
      </w:pPr>
      <w:rPr>
        <w:rFonts w:ascii="Symbol" w:hAnsi="Symbol"/>
      </w:rPr>
    </w:lvl>
    <w:lvl w:ilvl="2" w:tplc="21F4EB16">
      <w:start w:val="1"/>
      <w:numFmt w:val="bullet"/>
      <w:lvlText w:val=""/>
      <w:lvlJc w:val="left"/>
      <w:pPr>
        <w:ind w:left="720" w:hanging="360"/>
      </w:pPr>
      <w:rPr>
        <w:rFonts w:ascii="Symbol" w:hAnsi="Symbol"/>
      </w:rPr>
    </w:lvl>
    <w:lvl w:ilvl="3" w:tplc="6114A208">
      <w:start w:val="1"/>
      <w:numFmt w:val="bullet"/>
      <w:lvlText w:val=""/>
      <w:lvlJc w:val="left"/>
      <w:pPr>
        <w:ind w:left="720" w:hanging="360"/>
      </w:pPr>
      <w:rPr>
        <w:rFonts w:ascii="Symbol" w:hAnsi="Symbol"/>
      </w:rPr>
    </w:lvl>
    <w:lvl w:ilvl="4" w:tplc="88E2DB98">
      <w:start w:val="1"/>
      <w:numFmt w:val="bullet"/>
      <w:lvlText w:val=""/>
      <w:lvlJc w:val="left"/>
      <w:pPr>
        <w:ind w:left="720" w:hanging="360"/>
      </w:pPr>
      <w:rPr>
        <w:rFonts w:ascii="Symbol" w:hAnsi="Symbol"/>
      </w:rPr>
    </w:lvl>
    <w:lvl w:ilvl="5" w:tplc="EF44987C">
      <w:start w:val="1"/>
      <w:numFmt w:val="bullet"/>
      <w:lvlText w:val=""/>
      <w:lvlJc w:val="left"/>
      <w:pPr>
        <w:ind w:left="720" w:hanging="360"/>
      </w:pPr>
      <w:rPr>
        <w:rFonts w:ascii="Symbol" w:hAnsi="Symbol"/>
      </w:rPr>
    </w:lvl>
    <w:lvl w:ilvl="6" w:tplc="3344495C">
      <w:start w:val="1"/>
      <w:numFmt w:val="bullet"/>
      <w:lvlText w:val=""/>
      <w:lvlJc w:val="left"/>
      <w:pPr>
        <w:ind w:left="720" w:hanging="360"/>
      </w:pPr>
      <w:rPr>
        <w:rFonts w:ascii="Symbol" w:hAnsi="Symbol"/>
      </w:rPr>
    </w:lvl>
    <w:lvl w:ilvl="7" w:tplc="B63CD2CE">
      <w:start w:val="1"/>
      <w:numFmt w:val="bullet"/>
      <w:lvlText w:val=""/>
      <w:lvlJc w:val="left"/>
      <w:pPr>
        <w:ind w:left="720" w:hanging="360"/>
      </w:pPr>
      <w:rPr>
        <w:rFonts w:ascii="Symbol" w:hAnsi="Symbol"/>
      </w:rPr>
    </w:lvl>
    <w:lvl w:ilvl="8" w:tplc="CE8A0B22">
      <w:start w:val="1"/>
      <w:numFmt w:val="bullet"/>
      <w:lvlText w:val=""/>
      <w:lvlJc w:val="left"/>
      <w:pPr>
        <w:ind w:left="720" w:hanging="360"/>
      </w:pPr>
      <w:rPr>
        <w:rFonts w:ascii="Symbol" w:hAnsi="Symbol"/>
      </w:rPr>
    </w:lvl>
  </w:abstractNum>
  <w:abstractNum w:abstractNumId="6" w15:restartNumberingAfterBreak="0">
    <w:nsid w:val="44360383"/>
    <w:multiLevelType w:val="hybridMultilevel"/>
    <w:tmpl w:val="ED380C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FA037C"/>
    <w:multiLevelType w:val="hybridMultilevel"/>
    <w:tmpl w:val="F62A4A9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7672316">
    <w:abstractNumId w:val="7"/>
  </w:num>
  <w:num w:numId="2" w16cid:durableId="1068188896">
    <w:abstractNumId w:val="3"/>
  </w:num>
  <w:num w:numId="3" w16cid:durableId="526332285">
    <w:abstractNumId w:val="4"/>
  </w:num>
  <w:num w:numId="4" w16cid:durableId="183519559">
    <w:abstractNumId w:val="0"/>
  </w:num>
  <w:num w:numId="5" w16cid:durableId="1098451443">
    <w:abstractNumId w:val="1"/>
  </w:num>
  <w:num w:numId="6" w16cid:durableId="1603762409">
    <w:abstractNumId w:val="2"/>
  </w:num>
  <w:num w:numId="7" w16cid:durableId="390203111">
    <w:abstractNumId w:val="6"/>
  </w:num>
  <w:num w:numId="8" w16cid:durableId="12609869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SE_IT">
    <w15:presenceInfo w15:providerId="None" w15:userId="MASE_IT"/>
  </w15:person>
  <w15:person w15:author="Enrico Berti">
    <w15:presenceInfo w15:providerId="AD" w15:userId="S::e.berti@governo.it::9e463f99-000d-4fc5-8125-6818f7beb2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9AE"/>
    <w:rsid w:val="00002FE9"/>
    <w:rsid w:val="000301C7"/>
    <w:rsid w:val="000363C0"/>
    <w:rsid w:val="0008144E"/>
    <w:rsid w:val="000B48BD"/>
    <w:rsid w:val="000B5C36"/>
    <w:rsid w:val="000C159D"/>
    <w:rsid w:val="000C2E8F"/>
    <w:rsid w:val="00126725"/>
    <w:rsid w:val="00147F3D"/>
    <w:rsid w:val="00177805"/>
    <w:rsid w:val="00185464"/>
    <w:rsid w:val="001B12E2"/>
    <w:rsid w:val="001F4803"/>
    <w:rsid w:val="002004C2"/>
    <w:rsid w:val="00217BAE"/>
    <w:rsid w:val="0024117A"/>
    <w:rsid w:val="00245930"/>
    <w:rsid w:val="00256456"/>
    <w:rsid w:val="00257F54"/>
    <w:rsid w:val="002C29F1"/>
    <w:rsid w:val="002E5300"/>
    <w:rsid w:val="00303AC1"/>
    <w:rsid w:val="00321543"/>
    <w:rsid w:val="003250DC"/>
    <w:rsid w:val="00355AEF"/>
    <w:rsid w:val="00386877"/>
    <w:rsid w:val="003C459B"/>
    <w:rsid w:val="004149EF"/>
    <w:rsid w:val="004749BE"/>
    <w:rsid w:val="00475E85"/>
    <w:rsid w:val="00516FA1"/>
    <w:rsid w:val="005552A1"/>
    <w:rsid w:val="00581C9F"/>
    <w:rsid w:val="005C2072"/>
    <w:rsid w:val="006144B4"/>
    <w:rsid w:val="0066051D"/>
    <w:rsid w:val="00662FB1"/>
    <w:rsid w:val="0067457A"/>
    <w:rsid w:val="006B0D5B"/>
    <w:rsid w:val="006E2815"/>
    <w:rsid w:val="00704124"/>
    <w:rsid w:val="00723C03"/>
    <w:rsid w:val="007429E5"/>
    <w:rsid w:val="00785CCD"/>
    <w:rsid w:val="007909B3"/>
    <w:rsid w:val="0079200A"/>
    <w:rsid w:val="007C2C9A"/>
    <w:rsid w:val="00836316"/>
    <w:rsid w:val="00867DFF"/>
    <w:rsid w:val="008D7147"/>
    <w:rsid w:val="00905BF7"/>
    <w:rsid w:val="00946E2A"/>
    <w:rsid w:val="0095302B"/>
    <w:rsid w:val="00983CC3"/>
    <w:rsid w:val="00991EDD"/>
    <w:rsid w:val="0099321F"/>
    <w:rsid w:val="009B5112"/>
    <w:rsid w:val="009C22EB"/>
    <w:rsid w:val="00A50579"/>
    <w:rsid w:val="00A67846"/>
    <w:rsid w:val="00AA090A"/>
    <w:rsid w:val="00AC2D51"/>
    <w:rsid w:val="00AC76B9"/>
    <w:rsid w:val="00AD1962"/>
    <w:rsid w:val="00AD4824"/>
    <w:rsid w:val="00AF1BE9"/>
    <w:rsid w:val="00B012BB"/>
    <w:rsid w:val="00B31DC5"/>
    <w:rsid w:val="00B934AC"/>
    <w:rsid w:val="00BA443D"/>
    <w:rsid w:val="00BF47B6"/>
    <w:rsid w:val="00C17154"/>
    <w:rsid w:val="00C6567B"/>
    <w:rsid w:val="00C718FA"/>
    <w:rsid w:val="00CE2F93"/>
    <w:rsid w:val="00CE39FE"/>
    <w:rsid w:val="00D1185F"/>
    <w:rsid w:val="00D26CCE"/>
    <w:rsid w:val="00D74766"/>
    <w:rsid w:val="00DC0437"/>
    <w:rsid w:val="00DC3112"/>
    <w:rsid w:val="00DC77B2"/>
    <w:rsid w:val="00DF04D8"/>
    <w:rsid w:val="00E149AE"/>
    <w:rsid w:val="00E33E06"/>
    <w:rsid w:val="00E66DC5"/>
    <w:rsid w:val="00EC639F"/>
    <w:rsid w:val="00ED2F0C"/>
    <w:rsid w:val="00EF5838"/>
    <w:rsid w:val="00F2395E"/>
    <w:rsid w:val="00F45AE3"/>
    <w:rsid w:val="00F5448E"/>
    <w:rsid w:val="00F97937"/>
    <w:rsid w:val="00FA29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11C9F"/>
  <w15:docId w15:val="{5BB50024-2DE3-4B19-9F58-1D244BB3B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149AE"/>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149AE"/>
    <w:pPr>
      <w:ind w:left="720"/>
      <w:contextualSpacing/>
    </w:pPr>
  </w:style>
  <w:style w:type="paragraph" w:styleId="NormaleWeb">
    <w:name w:val="Normal (Web)"/>
    <w:basedOn w:val="Normale"/>
    <w:uiPriority w:val="99"/>
    <w:unhideWhenUsed/>
    <w:rsid w:val="00E149AE"/>
    <w:pPr>
      <w:spacing w:before="100" w:beforeAutospacing="1" w:after="100" w:afterAutospacing="1"/>
    </w:pPr>
    <w:rPr>
      <w:rFonts w:ascii="Times New Roman" w:eastAsia="Times New Roman" w:hAnsi="Times New Roman" w:cs="Times New Roman"/>
      <w:lang w:eastAsia="en-GB"/>
    </w:rPr>
  </w:style>
  <w:style w:type="character" w:styleId="Rimandocommento">
    <w:name w:val="annotation reference"/>
    <w:basedOn w:val="Carpredefinitoparagrafo"/>
    <w:uiPriority w:val="99"/>
    <w:semiHidden/>
    <w:unhideWhenUsed/>
    <w:rsid w:val="00E149AE"/>
    <w:rPr>
      <w:sz w:val="16"/>
      <w:szCs w:val="16"/>
    </w:rPr>
  </w:style>
  <w:style w:type="paragraph" w:styleId="Testocommento">
    <w:name w:val="annotation text"/>
    <w:basedOn w:val="Normale"/>
    <w:link w:val="TestocommentoCarattere"/>
    <w:uiPriority w:val="99"/>
    <w:unhideWhenUsed/>
    <w:rsid w:val="00E149AE"/>
    <w:rPr>
      <w:sz w:val="20"/>
      <w:szCs w:val="20"/>
    </w:rPr>
  </w:style>
  <w:style w:type="character" w:customStyle="1" w:styleId="TestocommentoCarattere">
    <w:name w:val="Testo commento Carattere"/>
    <w:basedOn w:val="Carpredefinitoparagrafo"/>
    <w:link w:val="Testocommento"/>
    <w:uiPriority w:val="99"/>
    <w:rsid w:val="00E149AE"/>
    <w:rPr>
      <w:sz w:val="20"/>
      <w:szCs w:val="20"/>
      <w:lang w:val="en-US"/>
    </w:rPr>
  </w:style>
  <w:style w:type="paragraph" w:styleId="Testonotaapidipagina">
    <w:name w:val="footnote text"/>
    <w:basedOn w:val="Normale"/>
    <w:link w:val="TestonotaapidipaginaCarattere"/>
    <w:uiPriority w:val="99"/>
    <w:semiHidden/>
    <w:unhideWhenUsed/>
    <w:rsid w:val="00E33E06"/>
    <w:rPr>
      <w:sz w:val="20"/>
      <w:szCs w:val="20"/>
    </w:rPr>
  </w:style>
  <w:style w:type="character" w:customStyle="1" w:styleId="TestonotaapidipaginaCarattere">
    <w:name w:val="Testo nota a piè di pagina Carattere"/>
    <w:basedOn w:val="Carpredefinitoparagrafo"/>
    <w:link w:val="Testonotaapidipagina"/>
    <w:uiPriority w:val="99"/>
    <w:semiHidden/>
    <w:rsid w:val="00E33E06"/>
    <w:rPr>
      <w:sz w:val="20"/>
      <w:szCs w:val="20"/>
      <w:lang w:val="en-US"/>
    </w:rPr>
  </w:style>
  <w:style w:type="character" w:styleId="Rimandonotaapidipagina">
    <w:name w:val="footnote reference"/>
    <w:basedOn w:val="Carpredefinitoparagrafo"/>
    <w:uiPriority w:val="99"/>
    <w:semiHidden/>
    <w:unhideWhenUsed/>
    <w:rsid w:val="00E33E06"/>
    <w:rPr>
      <w:vertAlign w:val="superscript"/>
    </w:rPr>
  </w:style>
  <w:style w:type="paragraph" w:styleId="Revisione">
    <w:name w:val="Revision"/>
    <w:hidden/>
    <w:uiPriority w:val="99"/>
    <w:semiHidden/>
    <w:rsid w:val="00E33E06"/>
    <w:rPr>
      <w:lang w:val="en-US"/>
    </w:rPr>
  </w:style>
  <w:style w:type="paragraph" w:styleId="Soggettocommento">
    <w:name w:val="annotation subject"/>
    <w:basedOn w:val="Testocommento"/>
    <w:next w:val="Testocommento"/>
    <w:link w:val="SoggettocommentoCarattere"/>
    <w:uiPriority w:val="99"/>
    <w:semiHidden/>
    <w:unhideWhenUsed/>
    <w:rsid w:val="00303AC1"/>
    <w:rPr>
      <w:b/>
      <w:bCs/>
    </w:rPr>
  </w:style>
  <w:style w:type="character" w:customStyle="1" w:styleId="SoggettocommentoCarattere">
    <w:name w:val="Soggetto commento Carattere"/>
    <w:basedOn w:val="TestocommentoCarattere"/>
    <w:link w:val="Soggettocommento"/>
    <w:uiPriority w:val="99"/>
    <w:semiHidden/>
    <w:rsid w:val="00303AC1"/>
    <w:rPr>
      <w:b/>
      <w:bCs/>
      <w:sz w:val="20"/>
      <w:szCs w:val="20"/>
      <w:lang w:val="en-US"/>
    </w:rPr>
  </w:style>
  <w:style w:type="paragraph" w:styleId="Testofumetto">
    <w:name w:val="Balloon Text"/>
    <w:basedOn w:val="Normale"/>
    <w:link w:val="TestofumettoCarattere"/>
    <w:uiPriority w:val="99"/>
    <w:semiHidden/>
    <w:unhideWhenUsed/>
    <w:rsid w:val="00C6567B"/>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C6567B"/>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42563-1DEB-4680-810E-FA2421950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1294</Words>
  <Characters>7376</Characters>
  <Application>Microsoft Office Word</Application>
  <DocSecurity>4</DocSecurity>
  <Lines>61</Lines>
  <Paragraphs>17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jean-pierre landau</dc:creator>
  <cp:lastModifiedBy>Enrico Berti</cp:lastModifiedBy>
  <cp:revision>2</cp:revision>
  <cp:lastPrinted>2023-05-24T12:52:00Z</cp:lastPrinted>
  <dcterms:created xsi:type="dcterms:W3CDTF">2023-05-24T12:52:00Z</dcterms:created>
  <dcterms:modified xsi:type="dcterms:W3CDTF">2023-05-24T12:52:00Z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352b2b29fda9f93827f991bcb410edd19692c6a3947f93f3e9245671a45784ec</vt:lpwstr>
  </property>
</Properties>
</file>