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E5304" w:rsidR="009E5304" w:rsidP="00B66099" w:rsidRDefault="009E5304" w14:paraId="25AA55B9" w14:textId="5E4979B6">
      <w:pPr>
        <w:spacing w:line="360" w:lineRule="auto"/>
        <w:jc w:val="center"/>
        <w:rPr>
          <w:rFonts w:ascii="Times New Roman" w:hAnsi="Times New Roman" w:eastAsia="Times New Roman" w:cs="Times New Roman"/>
          <w:color w:val="222222"/>
          <w:sz w:val="22"/>
          <w:szCs w:val="22"/>
        </w:rPr>
      </w:pPr>
      <w:r w:rsidRPr="009E5304">
        <w:rPr>
          <w:rFonts w:ascii="Times New Roman" w:hAnsi="Times New Roman" w:eastAsia="Times New Roman" w:cs="Times New Roman"/>
          <w:b/>
          <w:bCs/>
          <w:color w:val="222222"/>
          <w:sz w:val="22"/>
          <w:szCs w:val="22"/>
        </w:rPr>
        <w:t xml:space="preserve">Meeting </w:t>
      </w:r>
      <w:r w:rsidR="00D11079">
        <w:rPr>
          <w:rFonts w:ascii="Times New Roman" w:hAnsi="Times New Roman" w:eastAsia="Times New Roman" w:cs="Times New Roman"/>
          <w:b/>
          <w:bCs/>
          <w:color w:val="222222"/>
          <w:sz w:val="22"/>
          <w:szCs w:val="22"/>
        </w:rPr>
        <w:t xml:space="preserve">summary and take-aways </w:t>
      </w:r>
      <w:r w:rsidRPr="009E5304">
        <w:rPr>
          <w:rFonts w:ascii="Times New Roman" w:hAnsi="Times New Roman" w:eastAsia="Times New Roman" w:cs="Times New Roman"/>
          <w:b/>
          <w:bCs/>
          <w:color w:val="222222"/>
          <w:sz w:val="22"/>
          <w:szCs w:val="22"/>
        </w:rPr>
        <w:t xml:space="preserve">– Policy </w:t>
      </w:r>
      <w:r w:rsidR="006B616D">
        <w:rPr>
          <w:rFonts w:ascii="Times New Roman" w:hAnsi="Times New Roman" w:eastAsia="Times New Roman" w:cs="Times New Roman"/>
          <w:b/>
          <w:bCs/>
          <w:color w:val="222222"/>
          <w:sz w:val="22"/>
          <w:szCs w:val="22"/>
        </w:rPr>
        <w:t xml:space="preserve">and projects </w:t>
      </w:r>
      <w:r w:rsidRPr="009E5304">
        <w:rPr>
          <w:rFonts w:ascii="Times New Roman" w:hAnsi="Times New Roman" w:eastAsia="Times New Roman" w:cs="Times New Roman"/>
          <w:b/>
          <w:bCs/>
          <w:color w:val="222222"/>
          <w:sz w:val="22"/>
          <w:szCs w:val="22"/>
        </w:rPr>
        <w:t>team full day retreat</w:t>
      </w:r>
    </w:p>
    <w:p w:rsidRPr="009E5304" w:rsidR="009E5304" w:rsidP="00B66099" w:rsidRDefault="009E5304" w14:paraId="12A7642A" w14:textId="4AD7248C">
      <w:pPr>
        <w:spacing w:line="360" w:lineRule="auto"/>
        <w:jc w:val="center"/>
        <w:rPr>
          <w:rFonts w:ascii="Times New Roman" w:hAnsi="Times New Roman" w:eastAsia="Times New Roman" w:cs="Times New Roman"/>
          <w:color w:val="222222"/>
          <w:sz w:val="22"/>
          <w:szCs w:val="22"/>
        </w:rPr>
      </w:pPr>
      <w:r w:rsidRPr="009E5304">
        <w:rPr>
          <w:rFonts w:ascii="Times New Roman" w:hAnsi="Times New Roman" w:eastAsia="Times New Roman" w:cs="Times New Roman"/>
          <w:b/>
          <w:bCs/>
          <w:color w:val="222222"/>
          <w:sz w:val="22"/>
          <w:szCs w:val="22"/>
        </w:rPr>
        <w:t xml:space="preserve">Tuesday, </w:t>
      </w:r>
      <w:r w:rsidR="006B616D">
        <w:rPr>
          <w:rFonts w:ascii="Times New Roman" w:hAnsi="Times New Roman" w:eastAsia="Times New Roman" w:cs="Times New Roman"/>
          <w:b/>
          <w:bCs/>
          <w:color w:val="222222"/>
          <w:sz w:val="22"/>
          <w:szCs w:val="22"/>
        </w:rPr>
        <w:t xml:space="preserve">30 </w:t>
      </w:r>
      <w:r w:rsidRPr="009E5304">
        <w:rPr>
          <w:rFonts w:ascii="Times New Roman" w:hAnsi="Times New Roman" w:eastAsia="Times New Roman" w:cs="Times New Roman"/>
          <w:b/>
          <w:bCs/>
          <w:color w:val="222222"/>
          <w:sz w:val="22"/>
          <w:szCs w:val="22"/>
        </w:rPr>
        <w:t>August 2022</w:t>
      </w:r>
    </w:p>
    <w:p w:rsidRPr="009E5304" w:rsidR="009E5304" w:rsidP="00B66099" w:rsidRDefault="009E5304" w14:paraId="3ABA5D73" w14:textId="77777777">
      <w:pPr>
        <w:spacing w:line="360" w:lineRule="auto"/>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4472C4"/>
          <w:sz w:val="22"/>
          <w:szCs w:val="22"/>
        </w:rPr>
        <w:t> </w:t>
      </w:r>
    </w:p>
    <w:p w:rsidRPr="00F26FC0" w:rsidR="00B66099" w:rsidP="00B66099" w:rsidRDefault="009E5304" w14:paraId="0108B384" w14:textId="13AD8348">
      <w:pPr>
        <w:numPr>
          <w:ilvl w:val="0"/>
          <w:numId w:val="3"/>
        </w:numPr>
        <w:spacing w:line="360" w:lineRule="auto"/>
        <w:rPr>
          <w:rFonts w:ascii="Times New Roman" w:hAnsi="Times New Roman" w:eastAsia="Times New Roman" w:cs="Times New Roman"/>
          <w:color w:val="4472C4"/>
          <w:sz w:val="22"/>
          <w:szCs w:val="22"/>
        </w:rPr>
      </w:pPr>
      <w:r w:rsidRPr="009E5304">
        <w:rPr>
          <w:rFonts w:ascii="Times New Roman" w:hAnsi="Times New Roman" w:eastAsia="Times New Roman" w:cs="Times New Roman"/>
          <w:b/>
          <w:bCs/>
          <w:color w:val="4472C4"/>
          <w:sz w:val="22"/>
          <w:szCs w:val="22"/>
        </w:rPr>
        <w:t>Back to purpose: why are we here, and what does it mean for our team’s objectives?</w:t>
      </w:r>
    </w:p>
    <w:p w:rsidR="00B66099" w:rsidP="00F26FC0" w:rsidRDefault="001E31D2" w14:paraId="64F33486" w14:textId="118358AE">
      <w:pPr>
        <w:pStyle w:val="Paragraphedeliste"/>
        <w:numPr>
          <w:ilvl w:val="0"/>
          <w:numId w:val="43"/>
        </w:numPr>
        <w:spacing w:before="120"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Some common points emerged regarding our </w:t>
      </w:r>
      <w:r w:rsidR="00663736">
        <w:rPr>
          <w:rFonts w:ascii="Times New Roman" w:hAnsi="Times New Roman" w:eastAsia="Times New Roman" w:cs="Times New Roman"/>
          <w:color w:val="222222"/>
          <w:sz w:val="22"/>
          <w:szCs w:val="22"/>
        </w:rPr>
        <w:t>‘raison d’être’ and aspirations in relation to our work:</w:t>
      </w:r>
    </w:p>
    <w:p w:rsidR="009E4D09" w:rsidP="00B66099" w:rsidRDefault="009E4D09" w14:paraId="2F8ED671" w14:textId="470EE753">
      <w:pPr>
        <w:numPr>
          <w:ilvl w:val="1"/>
          <w:numId w:val="44"/>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Achieve impact, make a real difference – we are nearly all mission and results-driven.</w:t>
      </w:r>
    </w:p>
    <w:p w:rsidR="007277E5" w:rsidP="00B66099" w:rsidRDefault="00663736" w14:paraId="3BD98708" w14:textId="2523AC40">
      <w:pPr>
        <w:numPr>
          <w:ilvl w:val="1"/>
          <w:numId w:val="44"/>
        </w:numPr>
        <w:spacing w:line="360" w:lineRule="auto"/>
        <w:rPr>
          <w:rFonts w:ascii="Times New Roman" w:hAnsi="Times New Roman" w:eastAsia="Times New Roman" w:cs="Times New Roman"/>
          <w:color w:val="222222"/>
          <w:sz w:val="22"/>
          <w:szCs w:val="22"/>
        </w:rPr>
      </w:pPr>
      <w:r w:rsidRPr="44500E04" w:rsidR="44500E04">
        <w:rPr>
          <w:rFonts w:ascii="Times New Roman" w:hAnsi="Times New Roman" w:eastAsia="Times New Roman" w:cs="Times New Roman"/>
          <w:color w:val="222222"/>
          <w:sz w:val="22"/>
          <w:szCs w:val="22"/>
        </w:rPr>
        <w:t xml:space="preserve">Focus on </w:t>
      </w:r>
      <w:ins w:author="Adrien Abécassis" w:date="2022-09-12T08:45:01.821Z" w:id="726941119">
        <w:r w:rsidRPr="44500E04" w:rsidR="44500E04">
          <w:rPr>
            <w:rFonts w:ascii="Times New Roman" w:hAnsi="Times New Roman" w:eastAsia="Times New Roman" w:cs="Times New Roman"/>
            <w:color w:val="222222"/>
            <w:sz w:val="22"/>
            <w:szCs w:val="22"/>
          </w:rPr>
          <w:t>‘</w:t>
        </w:r>
      </w:ins>
      <w:r w:rsidRPr="44500E04" w:rsidR="44500E04">
        <w:rPr>
          <w:rFonts w:ascii="Times New Roman" w:hAnsi="Times New Roman" w:eastAsia="Times New Roman" w:cs="Times New Roman"/>
          <w:color w:val="222222"/>
          <w:sz w:val="22"/>
          <w:szCs w:val="22"/>
        </w:rPr>
        <w:t>niche</w:t>
      </w:r>
      <w:ins w:author="Adrien Abécassis" w:date="2022-09-12T08:45:03.517Z" w:id="1771105446">
        <w:r w:rsidRPr="44500E04" w:rsidR="44500E04">
          <w:rPr>
            <w:rFonts w:ascii="Times New Roman" w:hAnsi="Times New Roman" w:eastAsia="Times New Roman" w:cs="Times New Roman"/>
            <w:color w:val="222222"/>
            <w:sz w:val="22"/>
            <w:szCs w:val="22"/>
          </w:rPr>
          <w:t>’</w:t>
        </w:r>
      </w:ins>
      <w:r w:rsidRPr="44500E04" w:rsidR="44500E04">
        <w:rPr>
          <w:rFonts w:ascii="Times New Roman" w:hAnsi="Times New Roman" w:eastAsia="Times New Roman" w:cs="Times New Roman"/>
          <w:color w:val="222222"/>
          <w:sz w:val="22"/>
          <w:szCs w:val="22"/>
        </w:rPr>
        <w:t xml:space="preserve"> rather than </w:t>
      </w:r>
      <w:del w:author="Adrien Abécassis" w:date="2022-09-12T08:45:08.469Z" w:id="1817235323">
        <w:r w:rsidRPr="44500E04" w:rsidDel="44500E04">
          <w:rPr>
            <w:rFonts w:ascii="Times New Roman" w:hAnsi="Times New Roman" w:eastAsia="Times New Roman" w:cs="Times New Roman"/>
            <w:color w:val="222222"/>
            <w:sz w:val="22"/>
            <w:szCs w:val="22"/>
          </w:rPr>
          <w:delText>‘central’ or ‘mainstream’</w:delText>
        </w:r>
      </w:del>
      <w:ins w:author="Adrien Abécassis" w:date="2022-09-12T08:45:11.504Z" w:id="317353905">
        <w:r w:rsidRPr="44500E04" w:rsidR="44500E04">
          <w:rPr>
            <w:rFonts w:ascii="Times New Roman" w:hAnsi="Times New Roman" w:eastAsia="Times New Roman" w:cs="Times New Roman"/>
            <w:color w:val="222222"/>
            <w:sz w:val="22"/>
            <w:szCs w:val="22"/>
          </w:rPr>
          <w:t>already overcrowded</w:t>
        </w:r>
      </w:ins>
      <w:r w:rsidRPr="44500E04" w:rsidR="44500E04">
        <w:rPr>
          <w:rFonts w:ascii="Times New Roman" w:hAnsi="Times New Roman" w:eastAsia="Times New Roman" w:cs="Times New Roman"/>
          <w:color w:val="222222"/>
          <w:sz w:val="22"/>
          <w:szCs w:val="22"/>
        </w:rPr>
        <w:t xml:space="preserve"> </w:t>
      </w:r>
      <w:del w:author="Adrien Abécassis" w:date="2022-09-12T08:45:15.023Z" w:id="2056291929">
        <w:r w:rsidRPr="44500E04" w:rsidDel="44500E04">
          <w:rPr>
            <w:rFonts w:ascii="Times New Roman" w:hAnsi="Times New Roman" w:eastAsia="Times New Roman" w:cs="Times New Roman"/>
            <w:color w:val="222222"/>
            <w:sz w:val="22"/>
            <w:szCs w:val="22"/>
          </w:rPr>
          <w:delText>topics</w:delText>
        </w:r>
      </w:del>
      <w:ins w:author="Adrien Abécassis" w:date="2022-09-12T08:45:24.639Z" w:id="55034528">
        <w:r w:rsidRPr="44500E04" w:rsidR="44500E04">
          <w:rPr>
            <w:rFonts w:ascii="Times New Roman" w:hAnsi="Times New Roman" w:eastAsia="Times New Roman" w:cs="Times New Roman"/>
            <w:color w:val="222222"/>
            <w:sz w:val="22"/>
            <w:szCs w:val="22"/>
          </w:rPr>
          <w:t>approaches</w:t>
        </w:r>
      </w:ins>
      <w:r w:rsidRPr="44500E04" w:rsidR="44500E04">
        <w:rPr>
          <w:rFonts w:ascii="Times New Roman" w:hAnsi="Times New Roman" w:eastAsia="Times New Roman" w:cs="Times New Roman"/>
          <w:color w:val="222222"/>
          <w:sz w:val="22"/>
          <w:szCs w:val="22"/>
        </w:rPr>
        <w:t xml:space="preserve">, where we can have an added value and be heard without being drowned out. </w:t>
      </w:r>
      <w:ins w:author="Adrien Abécassis" w:date="2022-09-12T08:46:11.58Z" w:id="2074280604">
        <w:r w:rsidRPr="44500E04" w:rsidR="44500E04">
          <w:rPr>
            <w:rFonts w:ascii="Times New Roman" w:hAnsi="Times New Roman" w:eastAsia="Times New Roman" w:cs="Times New Roman"/>
            <w:color w:val="222222"/>
            <w:sz w:val="22"/>
            <w:szCs w:val="22"/>
          </w:rPr>
          <w:t xml:space="preserve">Strong added-value: </w:t>
        </w:r>
      </w:ins>
      <w:del w:author="Adrien Abécassis" w:date="2022-09-12T08:46:13.287Z" w:id="296566450">
        <w:r w:rsidRPr="44500E04" w:rsidDel="44500E04">
          <w:rPr>
            <w:rFonts w:ascii="Times New Roman" w:hAnsi="Times New Roman" w:eastAsia="Times New Roman" w:cs="Times New Roman"/>
            <w:color w:val="222222"/>
            <w:sz w:val="22"/>
            <w:szCs w:val="22"/>
          </w:rPr>
          <w:delText>F</w:delText>
        </w:r>
      </w:del>
      <w:ins w:author="Adrien Abécassis" w:date="2022-09-12T08:46:13.342Z" w:id="323056653">
        <w:r w:rsidRPr="44500E04" w:rsidR="44500E04">
          <w:rPr>
            <w:rFonts w:ascii="Times New Roman" w:hAnsi="Times New Roman" w:eastAsia="Times New Roman" w:cs="Times New Roman"/>
            <w:color w:val="222222"/>
            <w:sz w:val="22"/>
            <w:szCs w:val="22"/>
          </w:rPr>
          <w:t>f</w:t>
        </w:r>
      </w:ins>
      <w:r w:rsidRPr="44500E04" w:rsidR="44500E04">
        <w:rPr>
          <w:rFonts w:ascii="Times New Roman" w:hAnsi="Times New Roman" w:eastAsia="Times New Roman" w:cs="Times New Roman"/>
          <w:color w:val="222222"/>
          <w:sz w:val="22"/>
          <w:szCs w:val="22"/>
        </w:rPr>
        <w:t>uture-oriented, pioneering role. But how on these niches to keep a “</w:t>
      </w:r>
      <w:proofErr w:type="spellStart"/>
      <w:r w:rsidRPr="44500E04" w:rsidR="44500E04">
        <w:rPr>
          <w:rFonts w:ascii="Times New Roman" w:hAnsi="Times New Roman" w:eastAsia="Times New Roman" w:cs="Times New Roman"/>
          <w:color w:val="222222"/>
          <w:sz w:val="22"/>
          <w:szCs w:val="22"/>
        </w:rPr>
        <w:t>foisonnement</w:t>
      </w:r>
      <w:proofErr w:type="spellEnd"/>
      <w:r w:rsidRPr="44500E04" w:rsidR="44500E04">
        <w:rPr>
          <w:rFonts w:ascii="Times New Roman" w:hAnsi="Times New Roman" w:eastAsia="Times New Roman" w:cs="Times New Roman"/>
          <w:color w:val="222222"/>
          <w:sz w:val="22"/>
          <w:szCs w:val="22"/>
        </w:rPr>
        <w:t>”?</w:t>
      </w:r>
    </w:p>
    <w:p w:rsidR="009E4D09" w:rsidP="00B66099" w:rsidRDefault="007277E5" w14:paraId="7955BF0F" w14:textId="17E74382">
      <w:pPr>
        <w:numPr>
          <w:ilvl w:val="1"/>
          <w:numId w:val="44"/>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Get behind the gloss to understand deeper mechanics on our topics, see how decision-making really works to be able to act on it.</w:t>
      </w:r>
    </w:p>
    <w:p w:rsidRPr="009E5304" w:rsidR="009E5304" w:rsidP="00B66099" w:rsidRDefault="009E5304" w14:paraId="79840822" w14:textId="2AAAF8DB">
      <w:pPr>
        <w:numPr>
          <w:ilvl w:val="1"/>
          <w:numId w:val="44"/>
        </w:numPr>
        <w:spacing w:line="360" w:lineRule="auto"/>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Demonstrate that we can do a different type of diplomacy</w:t>
      </w:r>
      <w:r w:rsidR="00724156">
        <w:rPr>
          <w:rFonts w:ascii="Times New Roman" w:hAnsi="Times New Roman" w:eastAsia="Times New Roman" w:cs="Times New Roman"/>
          <w:color w:val="222222"/>
          <w:sz w:val="22"/>
          <w:szCs w:val="22"/>
        </w:rPr>
        <w:t>, work on international relations without the cumbersome bureaucracy of most other institutions in the ecosystem.</w:t>
      </w:r>
    </w:p>
    <w:p w:rsidR="009E5304" w:rsidP="00B66099" w:rsidRDefault="002A1F44" w14:paraId="2EE698A5" w14:textId="2C106A8C">
      <w:pPr>
        <w:numPr>
          <w:ilvl w:val="1"/>
          <w:numId w:val="44"/>
        </w:numPr>
        <w:spacing w:line="360" w:lineRule="auto"/>
        <w:rPr>
          <w:rFonts w:ascii="Times New Roman" w:hAnsi="Times New Roman" w:eastAsia="Times New Roman" w:cs="Times New Roman"/>
          <w:color w:val="222222"/>
          <w:sz w:val="22"/>
          <w:szCs w:val="22"/>
        </w:rPr>
      </w:pPr>
      <w:r w:rsidRPr="529C7E1E" w:rsidR="44500E04">
        <w:rPr>
          <w:rFonts w:ascii="Times New Roman" w:hAnsi="Times New Roman" w:eastAsia="Times New Roman" w:cs="Times New Roman"/>
          <w:color w:val="222222"/>
          <w:sz w:val="22"/>
          <w:szCs w:val="22"/>
        </w:rPr>
        <w:t>Serve to bring people together at the same table that wouldn’t otherwise collaborate.</w:t>
      </w:r>
      <w:ins w:author="Adrien Abécassis" w:date="2022-09-12T08:47:47.57Z" w:id="1737359505">
        <w:r w:rsidRPr="529C7E1E" w:rsidR="44500E04">
          <w:rPr>
            <w:rFonts w:ascii="Times New Roman" w:hAnsi="Times New Roman" w:eastAsia="Times New Roman" w:cs="Times New Roman"/>
            <w:color w:val="222222"/>
            <w:sz w:val="22"/>
            <w:szCs w:val="22"/>
          </w:rPr>
          <w:t xml:space="preserve"> It’s</w:t>
        </w:r>
        <w:r w:rsidRPr="529C7E1E" w:rsidR="44500E04">
          <w:rPr>
            <w:rFonts w:ascii="Times New Roman" w:hAnsi="Times New Roman" w:eastAsia="Times New Roman" w:cs="Times New Roman"/>
            <w:color w:val="222222"/>
            <w:sz w:val="22"/>
            <w:szCs w:val="22"/>
          </w:rPr>
          <w:t xml:space="preserve"> a </w:t>
        </w:r>
      </w:ins>
      <w:ins w:author="Adrien Abécassis" w:date="2022-09-12T08:49:53.805Z" w:id="1339964764">
        <w:r w:rsidRPr="529C7E1E" w:rsidR="4F7ADE8B">
          <w:rPr>
            <w:rFonts w:ascii="Times New Roman" w:hAnsi="Times New Roman" w:eastAsia="Times New Roman" w:cs="Times New Roman"/>
            <w:color w:val="222222"/>
            <w:sz w:val="22"/>
            <w:szCs w:val="22"/>
          </w:rPr>
          <w:t xml:space="preserve">specificity of the Forum, and an </w:t>
        </w:r>
      </w:ins>
      <w:ins w:author="Adrien Abécassis" w:date="2022-09-12T08:50:16.835Z" w:id="1092530089">
        <w:r w:rsidRPr="529C7E1E" w:rsidR="4F7ADE8B">
          <w:rPr>
            <w:rFonts w:ascii="Times New Roman" w:hAnsi="Times New Roman" w:eastAsia="Times New Roman" w:cs="Times New Roman"/>
            <w:color w:val="222222"/>
            <w:sz w:val="22"/>
            <w:szCs w:val="22"/>
          </w:rPr>
          <w:t>attractive feat for policy teams members,</w:t>
        </w:r>
      </w:ins>
      <w:r w:rsidRPr="529C7E1E" w:rsidR="44500E04">
        <w:rPr>
          <w:rFonts w:ascii="Times New Roman" w:hAnsi="Times New Roman" w:eastAsia="Times New Roman" w:cs="Times New Roman"/>
          <w:color w:val="222222"/>
          <w:sz w:val="22"/>
          <w:szCs w:val="22"/>
        </w:rPr>
        <w:t xml:space="preserve"> </w:t>
      </w:r>
      <w:del w:author="Adrien Abécassis" w:date="2022-09-12T08:50:20.268Z" w:id="1554331139">
        <w:r w:rsidRPr="529C7E1E" w:rsidDel="44500E04">
          <w:rPr>
            <w:rFonts w:ascii="Times New Roman" w:hAnsi="Times New Roman" w:eastAsia="Times New Roman" w:cs="Times New Roman"/>
            <w:color w:val="222222"/>
            <w:sz w:val="22"/>
            <w:szCs w:val="22"/>
          </w:rPr>
          <w:delText xml:space="preserve">Fun in </w:delText>
        </w:r>
      </w:del>
      <w:ins w:author="Adrien Abécassis" w:date="2022-09-12T08:50:21.703Z" w:id="1612459002">
        <w:r w:rsidRPr="529C7E1E" w:rsidR="17FFD1EA">
          <w:rPr>
            <w:rFonts w:ascii="Times New Roman" w:hAnsi="Times New Roman" w:eastAsia="Times New Roman" w:cs="Times New Roman"/>
            <w:color w:val="222222"/>
            <w:sz w:val="22"/>
            <w:szCs w:val="22"/>
          </w:rPr>
          <w:t xml:space="preserve">to </w:t>
        </w:r>
      </w:ins>
      <w:r w:rsidRPr="529C7E1E" w:rsidR="44500E04">
        <w:rPr>
          <w:rFonts w:ascii="Times New Roman" w:hAnsi="Times New Roman" w:eastAsia="Times New Roman" w:cs="Times New Roman"/>
          <w:color w:val="222222"/>
          <w:sz w:val="22"/>
          <w:szCs w:val="22"/>
        </w:rPr>
        <w:t>navigat</w:t>
      </w:r>
      <w:ins w:author="Adrien Abécassis" w:date="2022-09-12T08:50:24.569Z" w:id="1480015106">
        <w:r w:rsidRPr="529C7E1E" w:rsidR="7CB6FFB5">
          <w:rPr>
            <w:rFonts w:ascii="Times New Roman" w:hAnsi="Times New Roman" w:eastAsia="Times New Roman" w:cs="Times New Roman"/>
            <w:color w:val="222222"/>
            <w:sz w:val="22"/>
            <w:szCs w:val="22"/>
          </w:rPr>
          <w:t>e</w:t>
        </w:r>
      </w:ins>
      <w:del w:author="Adrien Abécassis" w:date="2022-09-12T08:50:25.09Z" w:id="2031912828">
        <w:r w:rsidRPr="529C7E1E" w:rsidDel="44500E04">
          <w:rPr>
            <w:rFonts w:ascii="Times New Roman" w:hAnsi="Times New Roman" w:eastAsia="Times New Roman" w:cs="Times New Roman"/>
            <w:color w:val="222222"/>
            <w:sz w:val="22"/>
            <w:szCs w:val="22"/>
          </w:rPr>
          <w:delText>ing</w:delText>
        </w:r>
      </w:del>
      <w:r w:rsidRPr="529C7E1E" w:rsidR="44500E04">
        <w:rPr>
          <w:rFonts w:ascii="Times New Roman" w:hAnsi="Times New Roman" w:eastAsia="Times New Roman" w:cs="Times New Roman"/>
          <w:color w:val="222222"/>
          <w:sz w:val="22"/>
          <w:szCs w:val="22"/>
        </w:rPr>
        <w:t xml:space="preserve"> competing interests towards joint action/positions. </w:t>
      </w:r>
      <w:del w:author="Adrien Abécassis" w:date="2022-09-12T08:50:36.926Z" w:id="362965161">
        <w:r w:rsidRPr="529C7E1E" w:rsidDel="44500E04">
          <w:rPr>
            <w:rFonts w:ascii="Times New Roman" w:hAnsi="Times New Roman" w:eastAsia="Times New Roman" w:cs="Times New Roman"/>
            <w:color w:val="222222"/>
            <w:sz w:val="22"/>
            <w:szCs w:val="22"/>
          </w:rPr>
          <w:delText xml:space="preserve">But </w:delText>
        </w:r>
      </w:del>
      <w:ins w:author="Adrien Abécassis" w:date="2022-09-12T08:50:41.102Z" w:id="1810815311">
        <w:r w:rsidRPr="529C7E1E" w:rsidR="427C30AB">
          <w:rPr>
            <w:rFonts w:ascii="Times New Roman" w:hAnsi="Times New Roman" w:eastAsia="Times New Roman" w:cs="Times New Roman"/>
            <w:color w:val="222222"/>
            <w:sz w:val="22"/>
            <w:szCs w:val="22"/>
          </w:rPr>
          <w:t xml:space="preserve">Challenges remains, including </w:t>
        </w:r>
      </w:ins>
      <w:r w:rsidRPr="529C7E1E" w:rsidR="44500E04">
        <w:rPr>
          <w:rFonts w:ascii="Times New Roman" w:hAnsi="Times New Roman" w:eastAsia="Times New Roman" w:cs="Times New Roman"/>
          <w:color w:val="222222"/>
          <w:sz w:val="22"/>
          <w:szCs w:val="22"/>
        </w:rPr>
        <w:t>how to get beyond words on true engagement from the Global South or East (given how we are perceived)? Is it appropriate to have “our” positions or opinions that we defend? How to reconcile this universalism with high ambition and avoid the “lowest common denominator” trap?</w:t>
      </w:r>
    </w:p>
    <w:p w:rsidR="00C8072C" w:rsidP="00F26FC0" w:rsidRDefault="00C8072C" w14:paraId="217A77D7" w14:textId="2ABEB454">
      <w:pPr>
        <w:numPr>
          <w:ilvl w:val="0"/>
          <w:numId w:val="44"/>
        </w:numPr>
        <w:spacing w:before="120"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Some common areas of interest emerged for future work and focus:</w:t>
      </w:r>
    </w:p>
    <w:p w:rsidR="00C8072C" w:rsidP="00C8072C" w:rsidRDefault="00F12F27" w14:paraId="7118C1C5" w14:textId="45BA457C">
      <w:pPr>
        <w:numPr>
          <w:ilvl w:val="1"/>
          <w:numId w:val="44"/>
        </w:numPr>
        <w:spacing w:line="360" w:lineRule="auto"/>
        <w:rPr>
          <w:rFonts w:ascii="Times New Roman" w:hAnsi="Times New Roman" w:eastAsia="Times New Roman" w:cs="Times New Roman"/>
          <w:color w:val="222222"/>
          <w:sz w:val="22"/>
          <w:szCs w:val="22"/>
        </w:rPr>
      </w:pPr>
      <w:r w:rsidRPr="529C7E1E" w:rsidR="00F12F27">
        <w:rPr>
          <w:rFonts w:ascii="Times New Roman" w:hAnsi="Times New Roman" w:eastAsia="Times New Roman" w:cs="Times New Roman"/>
          <w:color w:val="222222"/>
          <w:sz w:val="22"/>
          <w:szCs w:val="22"/>
        </w:rPr>
        <w:t>Issues linked to the preservation of nature and biodiversity</w:t>
      </w:r>
      <w:ins w:author="Adrien Abécassis" w:date="2022-09-12T08:51:36.32Z" w:id="1175893822">
        <w:r w:rsidRPr="529C7E1E" w:rsidR="0F6690C0">
          <w:rPr>
            <w:rFonts w:ascii="Times New Roman" w:hAnsi="Times New Roman" w:eastAsia="Times New Roman" w:cs="Times New Roman"/>
            <w:color w:val="222222"/>
            <w:sz w:val="22"/>
            <w:szCs w:val="22"/>
          </w:rPr>
          <w:t>, listed by many team</w:t>
        </w:r>
        <w:r w:rsidRPr="529C7E1E" w:rsidR="0F6690C0">
          <w:rPr>
            <w:rFonts w:ascii="Times New Roman" w:hAnsi="Times New Roman" w:eastAsia="Times New Roman" w:cs="Times New Roman"/>
            <w:color w:val="222222"/>
            <w:sz w:val="22"/>
            <w:szCs w:val="22"/>
          </w:rPr>
          <w:t xml:space="preserve"> members, and perhaps insufficiently reflected in the activity of the policy department</w:t>
        </w:r>
      </w:ins>
      <w:r w:rsidRPr="529C7E1E" w:rsidR="00F12F27">
        <w:rPr>
          <w:rFonts w:ascii="Times New Roman" w:hAnsi="Times New Roman" w:eastAsia="Times New Roman" w:cs="Times New Roman"/>
          <w:color w:val="222222"/>
          <w:sz w:val="22"/>
          <w:szCs w:val="22"/>
        </w:rPr>
        <w:t xml:space="preserve">: normative frameworks around the ‘rights of nature’, </w:t>
      </w:r>
      <w:r w:rsidRPr="529C7E1E" w:rsidR="00287AAE">
        <w:rPr>
          <w:rFonts w:ascii="Times New Roman" w:hAnsi="Times New Roman" w:eastAsia="Times New Roman" w:cs="Times New Roman"/>
          <w:color w:val="222222"/>
          <w:sz w:val="22"/>
          <w:szCs w:val="22"/>
        </w:rPr>
        <w:t>(re</w:t>
      </w:r>
      <w:proofErr w:type="gramStart"/>
      <w:r w:rsidRPr="529C7E1E" w:rsidR="00287AAE">
        <w:rPr>
          <w:rFonts w:ascii="Times New Roman" w:hAnsi="Times New Roman" w:eastAsia="Times New Roman" w:cs="Times New Roman"/>
          <w:color w:val="222222"/>
          <w:sz w:val="22"/>
          <w:szCs w:val="22"/>
        </w:rPr>
        <w:t>?)balancing</w:t>
      </w:r>
      <w:proofErr w:type="gramEnd"/>
      <w:r w:rsidRPr="529C7E1E" w:rsidR="00287AAE">
        <w:rPr>
          <w:rFonts w:ascii="Times New Roman" w:hAnsi="Times New Roman" w:eastAsia="Times New Roman" w:cs="Times New Roman"/>
          <w:color w:val="222222"/>
          <w:sz w:val="22"/>
          <w:szCs w:val="22"/>
        </w:rPr>
        <w:t xml:space="preserve"> this with the rights and needs of</w:t>
      </w:r>
      <w:r w:rsidRPr="529C7E1E" w:rsidR="00D118B6">
        <w:rPr>
          <w:rFonts w:ascii="Times New Roman" w:hAnsi="Times New Roman" w:eastAsia="Times New Roman" w:cs="Times New Roman"/>
          <w:color w:val="222222"/>
          <w:sz w:val="22"/>
          <w:szCs w:val="22"/>
        </w:rPr>
        <w:t xml:space="preserve"> </w:t>
      </w:r>
      <w:r w:rsidRPr="529C7E1E" w:rsidR="00CC63E1">
        <w:rPr>
          <w:rFonts w:ascii="Times New Roman" w:hAnsi="Times New Roman" w:eastAsia="Times New Roman" w:cs="Times New Roman"/>
          <w:color w:val="222222"/>
          <w:sz w:val="22"/>
          <w:szCs w:val="22"/>
        </w:rPr>
        <w:t>humans.</w:t>
      </w:r>
    </w:p>
    <w:p w:rsidR="00A258EC" w:rsidP="00C8072C" w:rsidRDefault="00A258EC" w14:paraId="2FE546DE" w14:textId="63E7310C">
      <w:pPr>
        <w:numPr>
          <w:ilvl w:val="1"/>
          <w:numId w:val="44"/>
        </w:numPr>
        <w:spacing w:line="360" w:lineRule="auto"/>
        <w:rPr>
          <w:rFonts w:ascii="Times New Roman" w:hAnsi="Times New Roman" w:eastAsia="Times New Roman" w:cs="Times New Roman"/>
          <w:color w:val="222222"/>
          <w:sz w:val="22"/>
          <w:szCs w:val="22"/>
        </w:rPr>
      </w:pPr>
      <w:ins w:author="Adrien Abécassis" w:date="2022-09-12T08:52:03.121Z" w:id="1397137964">
        <w:r w:rsidRPr="529C7E1E" w:rsidR="3B5BE4E7">
          <w:rPr>
            <w:rFonts w:ascii="Times New Roman" w:hAnsi="Times New Roman" w:eastAsia="Times New Roman" w:cs="Times New Roman"/>
            <w:color w:val="222222"/>
            <w:sz w:val="22"/>
            <w:szCs w:val="22"/>
          </w:rPr>
          <w:t>‘</w:t>
        </w:r>
      </w:ins>
      <w:r w:rsidRPr="529C7E1E" w:rsidR="00A258EC">
        <w:rPr>
          <w:rFonts w:ascii="Times New Roman" w:hAnsi="Times New Roman" w:eastAsia="Times New Roman" w:cs="Times New Roman"/>
          <w:color w:val="222222"/>
          <w:sz w:val="22"/>
          <w:szCs w:val="22"/>
        </w:rPr>
        <w:t>Human security approach</w:t>
      </w:r>
      <w:ins w:author="Adrien Abécassis" w:date="2022-09-12T08:52:25.203Z" w:id="1701866670">
        <w:r w:rsidRPr="529C7E1E" w:rsidR="4781F29A">
          <w:rPr>
            <w:rFonts w:ascii="Times New Roman" w:hAnsi="Times New Roman" w:eastAsia="Times New Roman" w:cs="Times New Roman"/>
            <w:color w:val="222222"/>
            <w:sz w:val="22"/>
            <w:szCs w:val="22"/>
          </w:rPr>
          <w:t>’, another strong feature to develop</w:t>
        </w:r>
      </w:ins>
      <w:r w:rsidRPr="529C7E1E" w:rsidR="00A258EC">
        <w:rPr>
          <w:rFonts w:ascii="Times New Roman" w:hAnsi="Times New Roman" w:eastAsia="Times New Roman" w:cs="Times New Roman"/>
          <w:color w:val="222222"/>
          <w:sz w:val="22"/>
          <w:szCs w:val="22"/>
        </w:rPr>
        <w:t xml:space="preserve"> as a prism to broaden our work.</w:t>
      </w:r>
    </w:p>
    <w:p w:rsidRPr="009E5304" w:rsidR="00CC63E1" w:rsidP="00C8072C" w:rsidRDefault="00287AAE" w14:paraId="16B66D1D" w14:textId="2BE11249">
      <w:pPr>
        <w:numPr>
          <w:ilvl w:val="1"/>
          <w:numId w:val="44"/>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Issues linked to </w:t>
      </w:r>
      <w:r w:rsidR="007B5E07">
        <w:rPr>
          <w:rFonts w:ascii="Times New Roman" w:hAnsi="Times New Roman" w:eastAsia="Times New Roman" w:cs="Times New Roman"/>
          <w:color w:val="222222"/>
          <w:sz w:val="22"/>
          <w:szCs w:val="22"/>
        </w:rPr>
        <w:t>conflict resolution, with a broader approach focused on “positive peace” and underlying conditions, considering inclusion, tensions within societies, equality, etc.</w:t>
      </w:r>
    </w:p>
    <w:p w:rsidRPr="009E5304" w:rsidR="009E5304" w:rsidP="00B66099" w:rsidRDefault="009E5304" w14:paraId="5F7AB3CD" w14:textId="77777777">
      <w:pPr>
        <w:spacing w:line="360" w:lineRule="auto"/>
        <w:rPr>
          <w:rFonts w:ascii="Times New Roman" w:hAnsi="Times New Roman" w:eastAsia="Times New Roman" w:cs="Times New Roman"/>
          <w:color w:val="222222"/>
          <w:sz w:val="22"/>
          <w:szCs w:val="22"/>
        </w:rPr>
      </w:pPr>
      <w:r w:rsidRPr="009E5304">
        <w:rPr>
          <w:rFonts w:ascii="Times New Roman" w:hAnsi="Times New Roman" w:eastAsia="Times New Roman" w:cs="Times New Roman"/>
          <w:b/>
          <w:bCs/>
          <w:color w:val="222222"/>
          <w:sz w:val="22"/>
          <w:szCs w:val="22"/>
        </w:rPr>
        <w:t> </w:t>
      </w:r>
    </w:p>
    <w:p w:rsidRPr="00F26FC0" w:rsidR="009E5304" w:rsidP="00B66099" w:rsidRDefault="009E5304" w14:paraId="0FE4D7E5" w14:textId="47CAA8E2">
      <w:pPr>
        <w:numPr>
          <w:ilvl w:val="0"/>
          <w:numId w:val="5"/>
        </w:numPr>
        <w:spacing w:line="360" w:lineRule="auto"/>
        <w:rPr>
          <w:rFonts w:ascii="Times New Roman" w:hAnsi="Times New Roman" w:eastAsia="Times New Roman" w:cs="Times New Roman"/>
          <w:color w:val="4472C4"/>
          <w:sz w:val="22"/>
          <w:szCs w:val="22"/>
        </w:rPr>
      </w:pPr>
      <w:r w:rsidRPr="009E5304">
        <w:rPr>
          <w:rFonts w:ascii="Times New Roman" w:hAnsi="Times New Roman" w:eastAsia="Times New Roman" w:cs="Times New Roman"/>
          <w:b/>
          <w:bCs/>
          <w:color w:val="4472C4"/>
          <w:sz w:val="22"/>
          <w:szCs w:val="22"/>
        </w:rPr>
        <w:t xml:space="preserve">Success in policy (or with </w:t>
      </w:r>
      <w:r w:rsidR="005B67AB">
        <w:rPr>
          <w:rFonts w:ascii="Times New Roman" w:hAnsi="Times New Roman" w:eastAsia="Times New Roman" w:cs="Times New Roman"/>
          <w:b/>
          <w:bCs/>
          <w:color w:val="4472C4"/>
          <w:sz w:val="22"/>
          <w:szCs w:val="22"/>
        </w:rPr>
        <w:t>projects</w:t>
      </w:r>
      <w:r w:rsidRPr="009E5304">
        <w:rPr>
          <w:rFonts w:ascii="Times New Roman" w:hAnsi="Times New Roman" w:eastAsia="Times New Roman" w:cs="Times New Roman"/>
          <w:b/>
          <w:bCs/>
          <w:color w:val="4472C4"/>
          <w:sz w:val="22"/>
          <w:szCs w:val="22"/>
        </w:rPr>
        <w:t>): what does it look like and how do we get there?</w:t>
      </w:r>
    </w:p>
    <w:p w:rsidRPr="00F26FC0" w:rsidR="009E5304" w:rsidP="008A2EDE" w:rsidRDefault="00E6249C" w14:paraId="37A9E65D" w14:textId="282B2854">
      <w:pPr>
        <w:numPr>
          <w:ilvl w:val="0"/>
          <w:numId w:val="44"/>
        </w:numPr>
        <w:spacing w:before="120" w:after="120" w:line="360" w:lineRule="auto"/>
        <w:rPr>
          <w:rFonts w:ascii="Times New Roman" w:hAnsi="Times New Roman" w:eastAsia="Times New Roman" w:cs="Times New Roman"/>
          <w:color w:val="222222"/>
          <w:sz w:val="22"/>
          <w:szCs w:val="22"/>
        </w:rPr>
      </w:pPr>
      <w:r w:rsidRPr="529C7E1E" w:rsidR="00E6249C">
        <w:rPr>
          <w:rFonts w:ascii="Times New Roman" w:hAnsi="Times New Roman" w:eastAsia="Times New Roman" w:cs="Times New Roman"/>
          <w:color w:val="222222"/>
          <w:sz w:val="22"/>
          <w:szCs w:val="22"/>
        </w:rPr>
        <w:t xml:space="preserve">Reflection on what could be written about our various initiatives in </w:t>
      </w:r>
      <w:ins w:author="Adrien Abécassis" w:date="2022-09-12T08:52:38.504Z" w:id="1782503194">
        <w:r w:rsidRPr="529C7E1E" w:rsidR="1AAE5780">
          <w:rPr>
            <w:rFonts w:ascii="Times New Roman" w:hAnsi="Times New Roman" w:eastAsia="Times New Roman" w:cs="Times New Roman"/>
            <w:color w:val="222222"/>
            <w:sz w:val="22"/>
            <w:szCs w:val="22"/>
          </w:rPr>
          <w:t>2</w:t>
        </w:r>
      </w:ins>
      <w:del w:author="Adrien Abécassis" w:date="2022-09-12T08:52:38.038Z" w:id="1925060188">
        <w:r w:rsidRPr="529C7E1E" w:rsidDel="00E6249C">
          <w:rPr>
            <w:rFonts w:ascii="Times New Roman" w:hAnsi="Times New Roman" w:eastAsia="Times New Roman" w:cs="Times New Roman"/>
            <w:color w:val="222222"/>
            <w:sz w:val="22"/>
            <w:szCs w:val="22"/>
          </w:rPr>
          <w:delText>3</w:delText>
        </w:r>
      </w:del>
      <w:r w:rsidRPr="529C7E1E" w:rsidR="00E6249C">
        <w:rPr>
          <w:rFonts w:ascii="Times New Roman" w:hAnsi="Times New Roman" w:eastAsia="Times New Roman" w:cs="Times New Roman"/>
          <w:color w:val="222222"/>
          <w:sz w:val="22"/>
          <w:szCs w:val="22"/>
        </w:rPr>
        <w:t>0-</w:t>
      </w:r>
      <w:ins w:author="Adrien Abécassis" w:date="2022-09-12T08:52:41.136Z" w:id="1000503414">
        <w:r w:rsidRPr="529C7E1E" w:rsidR="0A04D392">
          <w:rPr>
            <w:rFonts w:ascii="Times New Roman" w:hAnsi="Times New Roman" w:eastAsia="Times New Roman" w:cs="Times New Roman"/>
            <w:color w:val="222222"/>
            <w:sz w:val="22"/>
            <w:szCs w:val="22"/>
          </w:rPr>
          <w:t>3</w:t>
        </w:r>
      </w:ins>
      <w:del w:author="Adrien Abécassis" w:date="2022-09-12T08:52:40.474Z" w:id="214744537">
        <w:r w:rsidRPr="529C7E1E" w:rsidDel="00E6249C">
          <w:rPr>
            <w:rFonts w:ascii="Times New Roman" w:hAnsi="Times New Roman" w:eastAsia="Times New Roman" w:cs="Times New Roman"/>
            <w:color w:val="222222"/>
            <w:sz w:val="22"/>
            <w:szCs w:val="22"/>
          </w:rPr>
          <w:delText>5</w:delText>
        </w:r>
      </w:del>
      <w:r w:rsidRPr="529C7E1E" w:rsidR="00E6249C">
        <w:rPr>
          <w:rFonts w:ascii="Times New Roman" w:hAnsi="Times New Roman" w:eastAsia="Times New Roman" w:cs="Times New Roman"/>
          <w:color w:val="222222"/>
          <w:sz w:val="22"/>
          <w:szCs w:val="22"/>
        </w:rPr>
        <w:t>0 years assuming they have worked (see annex</w:t>
      </w:r>
      <w:r w:rsidRPr="529C7E1E" w:rsidR="00EB2E1D">
        <w:rPr>
          <w:rFonts w:ascii="Times New Roman" w:hAnsi="Times New Roman" w:eastAsia="Times New Roman" w:cs="Times New Roman"/>
          <w:color w:val="222222"/>
          <w:sz w:val="22"/>
          <w:szCs w:val="22"/>
        </w:rPr>
        <w:t xml:space="preserve"> 1</w:t>
      </w:r>
      <w:r w:rsidRPr="529C7E1E" w:rsidR="00E6249C">
        <w:rPr>
          <w:rFonts w:ascii="Times New Roman" w:hAnsi="Times New Roman" w:eastAsia="Times New Roman" w:cs="Times New Roman"/>
          <w:color w:val="222222"/>
          <w:sz w:val="22"/>
          <w:szCs w:val="22"/>
        </w:rPr>
        <w:t>)</w:t>
      </w:r>
      <w:r w:rsidRPr="529C7E1E" w:rsidR="009E5304">
        <w:rPr>
          <w:rFonts w:ascii="Times New Roman" w:hAnsi="Times New Roman" w:eastAsia="Times New Roman" w:cs="Times New Roman"/>
          <w:color w:val="222222"/>
          <w:sz w:val="22"/>
          <w:szCs w:val="22"/>
        </w:rPr>
        <w:t> </w:t>
      </w:r>
    </w:p>
    <w:p w:rsidRPr="008D79A3" w:rsidR="008D79A3" w:rsidP="00B66099" w:rsidRDefault="008D79A3" w14:paraId="0A45EA09" w14:textId="77777777">
      <w:pPr>
        <w:pStyle w:val="Paragraphedeliste"/>
        <w:numPr>
          <w:ilvl w:val="0"/>
          <w:numId w:val="33"/>
        </w:numPr>
        <w:spacing w:line="360" w:lineRule="auto"/>
        <w:jc w:val="both"/>
        <w:rPr>
          <w:rFonts w:ascii="Times New Roman" w:hAnsi="Times New Roman" w:eastAsia="Times New Roman" w:cs="Times New Roman"/>
          <w:color w:val="FF0000"/>
          <w:sz w:val="22"/>
          <w:szCs w:val="22"/>
        </w:rPr>
      </w:pPr>
      <w:r>
        <w:rPr>
          <w:rFonts w:ascii="Times New Roman" w:hAnsi="Times New Roman" w:eastAsia="Times New Roman" w:cs="Times New Roman"/>
          <w:color w:val="222222"/>
          <w:sz w:val="22"/>
          <w:szCs w:val="22"/>
        </w:rPr>
        <w:t>Many commonalities, some differences:</w:t>
      </w:r>
    </w:p>
    <w:p w:rsidRPr="00590066" w:rsidR="00B66099" w:rsidP="008D79A3" w:rsidRDefault="009E5304" w14:paraId="730FD595" w14:textId="16FFD9D0">
      <w:pPr>
        <w:pStyle w:val="Paragraphedeliste"/>
        <w:numPr>
          <w:ilvl w:val="1"/>
          <w:numId w:val="33"/>
        </w:numPr>
        <w:spacing w:line="360" w:lineRule="auto"/>
        <w:jc w:val="both"/>
        <w:rPr>
          <w:rFonts w:ascii="Times New Roman" w:hAnsi="Times New Roman" w:eastAsia="Times New Roman" w:cs="Times New Roman"/>
          <w:sz w:val="22"/>
          <w:szCs w:val="22"/>
        </w:rPr>
      </w:pPr>
      <w:r w:rsidRPr="00B66099">
        <w:rPr>
          <w:rFonts w:ascii="Times New Roman" w:hAnsi="Times New Roman" w:eastAsia="Times New Roman" w:cs="Times New Roman"/>
          <w:color w:val="222222"/>
          <w:sz w:val="22"/>
          <w:szCs w:val="22"/>
        </w:rPr>
        <w:t xml:space="preserve">Most </w:t>
      </w:r>
      <w:r w:rsidR="00581B9E">
        <w:rPr>
          <w:rFonts w:ascii="Times New Roman" w:hAnsi="Times New Roman" w:eastAsia="Times New Roman" w:cs="Times New Roman"/>
          <w:color w:val="222222"/>
          <w:sz w:val="22"/>
          <w:szCs w:val="22"/>
        </w:rPr>
        <w:t>stories involved significant</w:t>
      </w:r>
      <w:r w:rsidRPr="00B66099">
        <w:rPr>
          <w:rFonts w:ascii="Times New Roman" w:hAnsi="Times New Roman" w:eastAsia="Times New Roman" w:cs="Times New Roman"/>
          <w:color w:val="222222"/>
          <w:sz w:val="22"/>
          <w:szCs w:val="22"/>
        </w:rPr>
        <w:t xml:space="preserve"> </w:t>
      </w:r>
      <w:r w:rsidRPr="00B66099">
        <w:rPr>
          <w:rFonts w:ascii="Times New Roman" w:hAnsi="Times New Roman" w:eastAsia="Times New Roman" w:cs="Times New Roman"/>
          <w:b/>
          <w:bCs/>
          <w:color w:val="222222"/>
          <w:sz w:val="22"/>
          <w:szCs w:val="22"/>
        </w:rPr>
        <w:t>obstacles</w:t>
      </w:r>
      <w:r w:rsidR="00581B9E">
        <w:rPr>
          <w:rFonts w:ascii="Times New Roman" w:hAnsi="Times New Roman" w:eastAsia="Times New Roman" w:cs="Times New Roman"/>
          <w:color w:val="222222"/>
          <w:sz w:val="22"/>
          <w:szCs w:val="22"/>
        </w:rPr>
        <w:t xml:space="preserve">. It often had to get worst before it got better, to </w:t>
      </w:r>
      <w:r w:rsidRPr="00590066" w:rsidR="00581B9E">
        <w:rPr>
          <w:rFonts w:ascii="Times New Roman" w:hAnsi="Times New Roman" w:eastAsia="Times New Roman" w:cs="Times New Roman"/>
          <w:sz w:val="22"/>
          <w:szCs w:val="22"/>
        </w:rPr>
        <w:t xml:space="preserve">truly mobilize action and enable change. </w:t>
      </w:r>
      <w:r w:rsidRPr="00590066" w:rsidR="00C32312">
        <w:rPr>
          <w:rFonts w:ascii="Times New Roman" w:hAnsi="Times New Roman" w:eastAsia="Times New Roman" w:cs="Times New Roman"/>
          <w:sz w:val="22"/>
          <w:szCs w:val="22"/>
        </w:rPr>
        <w:t>Many risks and challenges were shared (lack of resources, lack of attention, resistance from the system to change, public fears).</w:t>
      </w:r>
    </w:p>
    <w:p w:rsidRPr="00590066" w:rsidR="002C4077" w:rsidP="002C4077" w:rsidRDefault="002C4077" w14:paraId="79566999" w14:textId="47215418">
      <w:pPr>
        <w:pStyle w:val="Paragraphedeliste"/>
        <w:numPr>
          <w:ilvl w:val="1"/>
          <w:numId w:val="33"/>
        </w:numPr>
        <w:spacing w:line="360" w:lineRule="auto"/>
        <w:jc w:val="both"/>
        <w:rPr>
          <w:rFonts w:ascii="Times New Roman" w:hAnsi="Times New Roman" w:eastAsia="Times New Roman" w:cs="Times New Roman"/>
          <w:sz w:val="22"/>
          <w:szCs w:val="22"/>
        </w:rPr>
      </w:pPr>
      <w:r w:rsidRPr="00590066">
        <w:rPr>
          <w:rFonts w:ascii="Times New Roman" w:hAnsi="Times New Roman" w:eastAsia="Times New Roman" w:cs="Times New Roman"/>
          <w:sz w:val="22"/>
          <w:szCs w:val="22"/>
        </w:rPr>
        <w:t>In most cases, the Forum was able to add value by bridging the North/South gap. How do we truly make that happen?</w:t>
      </w:r>
      <w:r w:rsidRPr="00590066" w:rsidR="00B66099">
        <w:rPr>
          <w:rFonts w:ascii="Times New Roman" w:hAnsi="Times New Roman" w:eastAsia="Times New Roman" w:cs="Times New Roman"/>
          <w:sz w:val="22"/>
          <w:szCs w:val="22"/>
        </w:rPr>
        <w:t xml:space="preserve"> </w:t>
      </w:r>
      <w:r w:rsidRPr="00590066">
        <w:rPr>
          <w:rFonts w:ascii="Times New Roman" w:hAnsi="Times New Roman" w:eastAsia="Times New Roman" w:cs="Times New Roman"/>
          <w:sz w:val="22"/>
          <w:szCs w:val="22"/>
        </w:rPr>
        <w:t>Through decentralization? Far increased diversity of staff?</w:t>
      </w:r>
    </w:p>
    <w:p w:rsidRPr="00590066" w:rsidR="00B66099" w:rsidP="00751085" w:rsidRDefault="00751085" w14:paraId="0F745EAE" w14:textId="6F4D1BAB">
      <w:pPr>
        <w:pStyle w:val="Paragraphedeliste"/>
        <w:numPr>
          <w:ilvl w:val="1"/>
          <w:numId w:val="33"/>
        </w:numPr>
        <w:spacing w:line="360" w:lineRule="auto"/>
        <w:jc w:val="both"/>
        <w:rPr>
          <w:rFonts w:ascii="Times New Roman" w:hAnsi="Times New Roman" w:eastAsia="Times New Roman" w:cs="Times New Roman"/>
          <w:sz w:val="22"/>
          <w:szCs w:val="22"/>
        </w:rPr>
      </w:pPr>
      <w:r w:rsidRPr="529C7E1E" w:rsidR="00751085">
        <w:rPr>
          <w:rFonts w:ascii="Times New Roman" w:hAnsi="Times New Roman" w:eastAsia="Times New Roman" w:cs="Times New Roman"/>
          <w:sz w:val="22"/>
          <w:szCs w:val="22"/>
        </w:rPr>
        <w:t xml:space="preserve">In all cases, the success of the initiatives was independent, not due to cross-fertilization or even linked much to the other parts of PPF. Should we not better think of leveraging </w:t>
      </w:r>
      <w:ins w:author="Adrien Abécassis" w:date="2022-09-12T08:53:36.704Z" w:id="1130142774">
        <w:r w:rsidRPr="529C7E1E" w:rsidR="089752A3">
          <w:rPr>
            <w:rFonts w:ascii="Times New Roman" w:hAnsi="Times New Roman" w:eastAsia="Times New Roman" w:cs="Times New Roman"/>
            <w:sz w:val="22"/>
            <w:szCs w:val="22"/>
          </w:rPr>
          <w:t xml:space="preserve">the different </w:t>
        </w:r>
      </w:ins>
      <w:r w:rsidRPr="529C7E1E" w:rsidR="00751085">
        <w:rPr>
          <w:rFonts w:ascii="Times New Roman" w:hAnsi="Times New Roman" w:eastAsia="Times New Roman" w:cs="Times New Roman"/>
          <w:sz w:val="22"/>
          <w:szCs w:val="22"/>
        </w:rPr>
        <w:t>assets</w:t>
      </w:r>
      <w:ins w:author="Adrien Abécassis" w:date="2022-09-12T08:53:53.701Z" w:id="675664550">
        <w:r w:rsidRPr="529C7E1E" w:rsidR="165C6C24">
          <w:rPr>
            <w:rFonts w:ascii="Times New Roman" w:hAnsi="Times New Roman" w:eastAsia="Times New Roman" w:cs="Times New Roman"/>
            <w:sz w:val="22"/>
            <w:szCs w:val="22"/>
          </w:rPr>
          <w:t xml:space="preserve"> and dimensions of the PPF (</w:t>
        </w:r>
        <w:r w:rsidRPr="529C7E1E" w:rsidR="165C6C24">
          <w:rPr>
            <w:rFonts w:ascii="Times New Roman" w:hAnsi="Times New Roman" w:eastAsia="Times New Roman" w:cs="Times New Roman"/>
            <w:sz w:val="22"/>
            <w:szCs w:val="22"/>
          </w:rPr>
          <w:t>event+</w:t>
        </w:r>
      </w:ins>
      <w:ins w:author="Adrien Abécassis" w:date="2022-09-12T08:54:30.268Z" w:id="1300445597">
        <w:r w:rsidRPr="529C7E1E" w:rsidR="165C6C24">
          <w:rPr>
            <w:rFonts w:ascii="Times New Roman" w:hAnsi="Times New Roman" w:eastAsia="Times New Roman" w:cs="Times New Roman"/>
            <w:sz w:val="22"/>
            <w:szCs w:val="22"/>
          </w:rPr>
          <w:t>funders</w:t>
        </w:r>
        <w:r w:rsidRPr="529C7E1E" w:rsidR="165C6C24">
          <w:rPr>
            <w:rFonts w:ascii="Times New Roman" w:hAnsi="Times New Roman" w:eastAsia="Times New Roman" w:cs="Times New Roman"/>
            <w:sz w:val="22"/>
            <w:szCs w:val="22"/>
          </w:rPr>
          <w:t>’ network</w:t>
        </w:r>
        <w:r w:rsidRPr="529C7E1E" w:rsidR="165C6C24">
          <w:rPr>
            <w:rFonts w:ascii="Times New Roman" w:hAnsi="Times New Roman" w:eastAsia="Times New Roman" w:cs="Times New Roman"/>
            <w:sz w:val="22"/>
            <w:szCs w:val="22"/>
          </w:rPr>
          <w:t>+policy)</w:t>
        </w:r>
      </w:ins>
      <w:r w:rsidRPr="529C7E1E" w:rsidR="00751085">
        <w:rPr>
          <w:rFonts w:ascii="Times New Roman" w:hAnsi="Times New Roman" w:eastAsia="Times New Roman" w:cs="Times New Roman"/>
          <w:sz w:val="22"/>
          <w:szCs w:val="22"/>
        </w:rPr>
        <w:t xml:space="preserve">? </w:t>
      </w:r>
    </w:p>
    <w:p w:rsidRPr="00590066" w:rsidR="00590CF2" w:rsidP="00F972ED" w:rsidRDefault="00590CF2" w14:paraId="02615895" w14:textId="62FDA36C">
      <w:pPr>
        <w:numPr>
          <w:ilvl w:val="1"/>
          <w:numId w:val="33"/>
        </w:numPr>
        <w:spacing w:line="360" w:lineRule="auto"/>
        <w:jc w:val="both"/>
        <w:rPr>
          <w:rFonts w:ascii="Times New Roman" w:hAnsi="Times New Roman" w:eastAsia="Times New Roman" w:cs="Times New Roman"/>
          <w:sz w:val="22"/>
          <w:szCs w:val="22"/>
        </w:rPr>
      </w:pPr>
      <w:r w:rsidRPr="00590066">
        <w:rPr>
          <w:rFonts w:ascii="Times New Roman" w:hAnsi="Times New Roman" w:eastAsia="Times New Roman" w:cs="Times New Roman"/>
          <w:sz w:val="22"/>
          <w:szCs w:val="22"/>
        </w:rPr>
        <w:t xml:space="preserve">The </w:t>
      </w:r>
      <w:r w:rsidRPr="00590066">
        <w:rPr>
          <w:rFonts w:ascii="Times New Roman" w:hAnsi="Times New Roman" w:eastAsia="Times New Roman" w:cs="Times New Roman"/>
          <w:sz w:val="22"/>
          <w:szCs w:val="22"/>
        </w:rPr>
        <w:t xml:space="preserve">end-point of success was, for most, fairly </w:t>
      </w:r>
      <w:r w:rsidRPr="00590066">
        <w:rPr>
          <w:rFonts w:ascii="Times New Roman" w:hAnsi="Times New Roman" w:eastAsia="Times New Roman" w:cs="Times New Roman"/>
          <w:sz w:val="22"/>
          <w:szCs w:val="22"/>
        </w:rPr>
        <w:t>clea</w:t>
      </w:r>
      <w:r w:rsidRPr="00590066">
        <w:rPr>
          <w:rFonts w:ascii="Times New Roman" w:hAnsi="Times New Roman" w:eastAsia="Times New Roman" w:cs="Times New Roman"/>
          <w:sz w:val="22"/>
          <w:szCs w:val="22"/>
        </w:rPr>
        <w:t xml:space="preserve">r. We largely know our objectives, what big changes we wish to achieve. However, we were much vaguer on how we got there, what are the stages and what is the path to this outcome. The ‘how’ is the trickiest part with what we do. </w:t>
      </w:r>
    </w:p>
    <w:p w:rsidRPr="00590066" w:rsidR="00590CF2" w:rsidP="00F972ED" w:rsidRDefault="00B6376B" w14:paraId="6B8FF7CF" w14:textId="3DAAD29E">
      <w:pPr>
        <w:numPr>
          <w:ilvl w:val="1"/>
          <w:numId w:val="33"/>
        </w:numPr>
        <w:spacing w:line="360" w:lineRule="auto"/>
        <w:jc w:val="both"/>
        <w:rPr>
          <w:rFonts w:ascii="Times New Roman" w:hAnsi="Times New Roman" w:eastAsia="Times New Roman" w:cs="Times New Roman"/>
          <w:sz w:val="22"/>
          <w:szCs w:val="22"/>
        </w:rPr>
      </w:pPr>
      <w:r w:rsidRPr="00590066">
        <w:rPr>
          <w:rFonts w:ascii="Times New Roman" w:hAnsi="Times New Roman" w:eastAsia="Times New Roman" w:cs="Times New Roman"/>
          <w:sz w:val="22"/>
          <w:szCs w:val="22"/>
        </w:rPr>
        <w:t xml:space="preserve">We knew how to describe success, but not through quantitative measurement: if we seek a ‘leapfrog change’, how can we measure progress? </w:t>
      </w:r>
      <w:r w:rsidRPr="00590066" w:rsidR="00590CF2">
        <w:rPr>
          <w:rFonts w:ascii="Times New Roman" w:hAnsi="Times New Roman" w:eastAsia="Times New Roman" w:cs="Times New Roman"/>
          <w:sz w:val="22"/>
          <w:szCs w:val="22"/>
        </w:rPr>
        <w:t xml:space="preserve">What </w:t>
      </w:r>
      <w:r w:rsidRPr="00590066">
        <w:rPr>
          <w:rFonts w:ascii="Times New Roman" w:hAnsi="Times New Roman" w:eastAsia="Times New Roman" w:cs="Times New Roman"/>
          <w:sz w:val="22"/>
          <w:szCs w:val="22"/>
        </w:rPr>
        <w:t xml:space="preserve">are </w:t>
      </w:r>
      <w:r w:rsidRPr="00590066" w:rsidR="00590CF2">
        <w:rPr>
          <w:rFonts w:ascii="Times New Roman" w:hAnsi="Times New Roman" w:eastAsia="Times New Roman" w:cs="Times New Roman"/>
          <w:sz w:val="22"/>
          <w:szCs w:val="22"/>
        </w:rPr>
        <w:t xml:space="preserve">indicators </w:t>
      </w:r>
      <w:r w:rsidRPr="00590066">
        <w:rPr>
          <w:rFonts w:ascii="Times New Roman" w:hAnsi="Times New Roman" w:eastAsia="Times New Roman" w:cs="Times New Roman"/>
          <w:sz w:val="22"/>
          <w:szCs w:val="22"/>
        </w:rPr>
        <w:t xml:space="preserve">or metrics </w:t>
      </w:r>
      <w:r w:rsidRPr="00590066" w:rsidR="00590CF2">
        <w:rPr>
          <w:rFonts w:ascii="Times New Roman" w:hAnsi="Times New Roman" w:eastAsia="Times New Roman" w:cs="Times New Roman"/>
          <w:sz w:val="22"/>
          <w:szCs w:val="22"/>
        </w:rPr>
        <w:t>of success</w:t>
      </w:r>
      <w:r w:rsidRPr="00590066">
        <w:rPr>
          <w:rFonts w:ascii="Times New Roman" w:hAnsi="Times New Roman" w:eastAsia="Times New Roman" w:cs="Times New Roman"/>
          <w:sz w:val="22"/>
          <w:szCs w:val="22"/>
        </w:rPr>
        <w:t xml:space="preserve"> or progress</w:t>
      </w:r>
      <w:r w:rsidRPr="00590066" w:rsidR="00590CF2">
        <w:rPr>
          <w:rFonts w:ascii="Times New Roman" w:hAnsi="Times New Roman" w:eastAsia="Times New Roman" w:cs="Times New Roman"/>
          <w:sz w:val="22"/>
          <w:szCs w:val="22"/>
        </w:rPr>
        <w:t xml:space="preserve">? </w:t>
      </w:r>
    </w:p>
    <w:p w:rsidRPr="00590066" w:rsidR="009E5304" w:rsidP="009D5E91" w:rsidRDefault="00F972ED" w14:paraId="63A78783" w14:textId="2774A63A">
      <w:pPr>
        <w:pStyle w:val="Paragraphedeliste"/>
        <w:numPr>
          <w:ilvl w:val="1"/>
          <w:numId w:val="15"/>
        </w:numPr>
        <w:spacing w:line="360" w:lineRule="auto"/>
        <w:jc w:val="both"/>
        <w:rPr>
          <w:rFonts w:ascii="Times New Roman" w:hAnsi="Times New Roman" w:eastAsia="Times New Roman" w:cs="Times New Roman"/>
          <w:sz w:val="22"/>
          <w:szCs w:val="22"/>
        </w:rPr>
      </w:pPr>
      <w:del w:author="Adrien Abécassis" w:date="2022-09-12T08:55:20.403Z" w:id="245707226">
        <w:r w:rsidRPr="529C7E1E" w:rsidDel="00F972ED">
          <w:rPr>
            <w:rFonts w:ascii="Times New Roman" w:hAnsi="Times New Roman" w:eastAsia="Times New Roman" w:cs="Times New Roman"/>
            <w:sz w:val="22"/>
            <w:szCs w:val="22"/>
          </w:rPr>
          <w:delText>Success looked different in different cases.</w:delText>
        </w:r>
      </w:del>
      <w:ins w:author="Adrien Abécassis" w:date="2022-09-12T08:55:27.836Z" w:id="1036629179">
        <w:r w:rsidRPr="529C7E1E" w:rsidR="13DF1963">
          <w:rPr>
            <w:rFonts w:ascii="Times New Roman" w:hAnsi="Times New Roman" w:eastAsia="Times New Roman" w:cs="Times New Roman"/>
            <w:sz w:val="22"/>
            <w:szCs w:val="22"/>
          </w:rPr>
          <w:t>Two main paths of success emerged.</w:t>
        </w:r>
      </w:ins>
      <w:r w:rsidRPr="529C7E1E" w:rsidR="00F972ED">
        <w:rPr>
          <w:rFonts w:ascii="Times New Roman" w:hAnsi="Times New Roman" w:eastAsia="Times New Roman" w:cs="Times New Roman"/>
          <w:sz w:val="22"/>
          <w:szCs w:val="22"/>
        </w:rPr>
        <w:t xml:space="preserve"> In some, we retained our ‘branding’</w:t>
      </w:r>
      <w:ins w:author="Adrien Abécassis" w:date="2022-09-12T08:55:55.535Z" w:id="1997534050">
        <w:r w:rsidRPr="529C7E1E" w:rsidR="7F7A86A1">
          <w:rPr>
            <w:rFonts w:ascii="Times New Roman" w:hAnsi="Times New Roman" w:eastAsia="Times New Roman" w:cs="Times New Roman"/>
            <w:sz w:val="22"/>
            <w:szCs w:val="22"/>
          </w:rPr>
          <w:t xml:space="preserve"> and became the central point</w:t>
        </w:r>
      </w:ins>
      <w:r w:rsidRPr="529C7E1E" w:rsidR="00F972ED">
        <w:rPr>
          <w:rFonts w:ascii="Times New Roman" w:hAnsi="Times New Roman" w:eastAsia="Times New Roman" w:cs="Times New Roman"/>
          <w:sz w:val="22"/>
          <w:szCs w:val="22"/>
        </w:rPr>
        <w:t xml:space="preserve">, but in many our coalitions no longer existed and had been absorbed by the multilateral system and its institutions. Does success always mean the end </w:t>
      </w:r>
      <w:r w:rsidRPr="529C7E1E" w:rsidR="009E5304">
        <w:rPr>
          <w:rFonts w:ascii="Times New Roman" w:hAnsi="Times New Roman" w:eastAsia="Times New Roman" w:cs="Times New Roman"/>
          <w:sz w:val="22"/>
          <w:szCs w:val="22"/>
        </w:rPr>
        <w:t xml:space="preserve">of </w:t>
      </w:r>
      <w:r w:rsidRPr="529C7E1E" w:rsidR="00F972ED">
        <w:rPr>
          <w:rFonts w:ascii="Times New Roman" w:hAnsi="Times New Roman" w:eastAsia="Times New Roman" w:cs="Times New Roman"/>
          <w:sz w:val="22"/>
          <w:szCs w:val="22"/>
        </w:rPr>
        <w:t xml:space="preserve">our </w:t>
      </w:r>
      <w:r w:rsidRPr="529C7E1E" w:rsidR="009E5304">
        <w:rPr>
          <w:rFonts w:ascii="Times New Roman" w:hAnsi="Times New Roman" w:eastAsia="Times New Roman" w:cs="Times New Roman"/>
          <w:sz w:val="22"/>
          <w:szCs w:val="22"/>
        </w:rPr>
        <w:t>initiative</w:t>
      </w:r>
      <w:r w:rsidRPr="529C7E1E" w:rsidR="00F972ED">
        <w:rPr>
          <w:rFonts w:ascii="Times New Roman" w:hAnsi="Times New Roman" w:eastAsia="Times New Roman" w:cs="Times New Roman"/>
          <w:sz w:val="22"/>
          <w:szCs w:val="22"/>
        </w:rPr>
        <w:t>s</w:t>
      </w:r>
      <w:r w:rsidRPr="529C7E1E" w:rsidR="009E5304">
        <w:rPr>
          <w:rFonts w:ascii="Times New Roman" w:hAnsi="Times New Roman" w:eastAsia="Times New Roman" w:cs="Times New Roman"/>
          <w:sz w:val="22"/>
          <w:szCs w:val="22"/>
        </w:rPr>
        <w:t xml:space="preserve">? </w:t>
      </w:r>
      <w:r w:rsidRPr="529C7E1E" w:rsidR="00F972ED">
        <w:rPr>
          <w:rFonts w:ascii="Times New Roman" w:hAnsi="Times New Roman" w:eastAsia="Times New Roman" w:cs="Times New Roman"/>
          <w:sz w:val="22"/>
          <w:szCs w:val="22"/>
        </w:rPr>
        <w:t xml:space="preserve">How important is it to remain central to what comes out of them? </w:t>
      </w:r>
    </w:p>
    <w:p w:rsidRPr="00590066" w:rsidR="009E5304" w:rsidP="00590066" w:rsidRDefault="009E5304" w14:paraId="7D1D4578" w14:textId="30BFC88D">
      <w:pPr>
        <w:numPr>
          <w:ilvl w:val="1"/>
          <w:numId w:val="15"/>
        </w:numPr>
        <w:spacing w:line="360" w:lineRule="auto"/>
        <w:jc w:val="both"/>
        <w:rPr>
          <w:rFonts w:ascii="Times New Roman" w:hAnsi="Times New Roman" w:eastAsia="Times New Roman" w:cs="Times New Roman"/>
          <w:sz w:val="22"/>
          <w:szCs w:val="22"/>
        </w:rPr>
      </w:pPr>
      <w:r w:rsidRPr="00590066">
        <w:rPr>
          <w:rFonts w:ascii="Times New Roman" w:hAnsi="Times New Roman" w:eastAsia="Times New Roman" w:cs="Times New Roman"/>
          <w:sz w:val="22"/>
          <w:szCs w:val="22"/>
        </w:rPr>
        <w:t>Competition</w:t>
      </w:r>
      <w:r w:rsidRPr="00590066" w:rsidR="00590066">
        <w:rPr>
          <w:rFonts w:ascii="Times New Roman" w:hAnsi="Times New Roman" w:eastAsia="Times New Roman" w:cs="Times New Roman"/>
          <w:sz w:val="22"/>
          <w:szCs w:val="22"/>
        </w:rPr>
        <w:t xml:space="preserve"> was almost inexistant. But as our ‘niche’ issues will gain prominence (our aim), others will get involved in the space. What then should be our role, how do we maintain an edge? </w:t>
      </w:r>
    </w:p>
    <w:p w:rsidRPr="00250185" w:rsidR="00250185" w:rsidP="00250185" w:rsidRDefault="00250185" w14:paraId="775B6D6C" w14:textId="77777777">
      <w:pPr>
        <w:spacing w:line="360" w:lineRule="auto"/>
        <w:ind w:left="720"/>
        <w:rPr>
          <w:rFonts w:ascii="Times New Roman" w:hAnsi="Times New Roman" w:eastAsia="Times New Roman" w:cs="Times New Roman"/>
          <w:color w:val="4472C4"/>
          <w:sz w:val="22"/>
          <w:szCs w:val="22"/>
        </w:rPr>
      </w:pPr>
    </w:p>
    <w:p w:rsidRPr="00C16F09" w:rsidR="009E5304" w:rsidP="00B66099" w:rsidRDefault="009E5304" w14:paraId="60EE479D" w14:textId="0CAC735E">
      <w:pPr>
        <w:numPr>
          <w:ilvl w:val="0"/>
          <w:numId w:val="16"/>
        </w:numPr>
        <w:spacing w:line="360" w:lineRule="auto"/>
        <w:rPr>
          <w:rFonts w:ascii="Times New Roman" w:hAnsi="Times New Roman" w:eastAsia="Times New Roman" w:cs="Times New Roman"/>
          <w:color w:val="4472C4"/>
          <w:sz w:val="22"/>
          <w:szCs w:val="22"/>
        </w:rPr>
      </w:pPr>
      <w:r w:rsidRPr="529C7E1E" w:rsidR="009E5304">
        <w:rPr>
          <w:rFonts w:ascii="Times New Roman" w:hAnsi="Times New Roman" w:eastAsia="Times New Roman" w:cs="Times New Roman"/>
          <w:b w:val="1"/>
          <w:bCs w:val="1"/>
          <w:color w:val="4472C4" w:themeColor="accent1" w:themeTint="FF" w:themeShade="FF"/>
          <w:sz w:val="22"/>
          <w:szCs w:val="22"/>
        </w:rPr>
        <w:t>Our ways of working together</w:t>
      </w:r>
      <w:r w:rsidRPr="529C7E1E" w:rsidR="000E22E1">
        <w:rPr>
          <w:rFonts w:ascii="Times New Roman" w:hAnsi="Times New Roman" w:eastAsia="Times New Roman" w:cs="Times New Roman"/>
          <w:b w:val="1"/>
          <w:bCs w:val="1"/>
          <w:color w:val="4472C4" w:themeColor="accent1" w:themeTint="FF" w:themeShade="FF"/>
          <w:sz w:val="22"/>
          <w:szCs w:val="22"/>
        </w:rPr>
        <w:t xml:space="preserve"> / Linking</w:t>
      </w:r>
      <w:ins w:author="Adrien Abécassis" w:date="2022-09-12T08:58:50.567Z" w:id="952816680">
        <w:r w:rsidRPr="529C7E1E" w:rsidR="64F84A40">
          <w:rPr>
            <w:rFonts w:ascii="Times New Roman" w:hAnsi="Times New Roman" w:eastAsia="Times New Roman" w:cs="Times New Roman"/>
            <w:b w:val="1"/>
            <w:bCs w:val="1"/>
            <w:color w:val="4472C4" w:themeColor="accent1" w:themeTint="FF" w:themeShade="FF"/>
            <w:sz w:val="22"/>
            <w:szCs w:val="22"/>
          </w:rPr>
          <w:t xml:space="preserve"> policy and other PPF’s departments, </w:t>
        </w:r>
      </w:ins>
      <w:ins w:author="Adrien Abécassis" w:date="2022-09-12T08:59:05.701Z" w:id="1008525621">
        <w:r w:rsidRPr="529C7E1E" w:rsidR="64F84A40">
          <w:rPr>
            <w:rFonts w:ascii="Times New Roman" w:hAnsi="Times New Roman" w:eastAsia="Times New Roman" w:cs="Times New Roman"/>
            <w:b w:val="1"/>
            <w:bCs w:val="1"/>
            <w:color w:val="4472C4" w:themeColor="accent1" w:themeTint="FF" w:themeShade="FF"/>
            <w:sz w:val="22"/>
            <w:szCs w:val="22"/>
          </w:rPr>
          <w:t>integrating</w:t>
        </w:r>
      </w:ins>
      <w:r w:rsidRPr="529C7E1E" w:rsidR="000E22E1">
        <w:rPr>
          <w:rFonts w:ascii="Times New Roman" w:hAnsi="Times New Roman" w:eastAsia="Times New Roman" w:cs="Times New Roman"/>
          <w:b w:val="1"/>
          <w:bCs w:val="1"/>
          <w:color w:val="4472C4" w:themeColor="accent1" w:themeTint="FF" w:themeShade="FF"/>
          <w:sz w:val="22"/>
          <w:szCs w:val="22"/>
        </w:rPr>
        <w:t xml:space="preserve"> projects and policy</w:t>
      </w:r>
    </w:p>
    <w:p w:rsidRPr="009E5304" w:rsidR="009E5304" w:rsidP="00C16F09" w:rsidRDefault="00732379" w14:paraId="303E437A" w14:textId="729AB5BB">
      <w:pPr>
        <w:numPr>
          <w:ilvl w:val="0"/>
          <w:numId w:val="17"/>
        </w:numPr>
        <w:spacing w:before="120"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See </w:t>
      </w:r>
      <w:r w:rsidR="009A75A2">
        <w:rPr>
          <w:rFonts w:ascii="Times New Roman" w:hAnsi="Times New Roman" w:eastAsia="Times New Roman" w:cs="Times New Roman"/>
          <w:color w:val="222222"/>
          <w:sz w:val="22"/>
          <w:szCs w:val="22"/>
        </w:rPr>
        <w:t xml:space="preserve">slides presenting </w:t>
      </w:r>
      <w:r>
        <w:rPr>
          <w:rFonts w:ascii="Times New Roman" w:hAnsi="Times New Roman" w:eastAsia="Times New Roman" w:cs="Times New Roman"/>
          <w:color w:val="222222"/>
          <w:sz w:val="22"/>
          <w:szCs w:val="22"/>
        </w:rPr>
        <w:t xml:space="preserve">survey results regarding the team’s satisfaction levels and suggestions for better working together (annex 2) </w:t>
      </w:r>
    </w:p>
    <w:p w:rsidR="00136898" w:rsidP="009C2570" w:rsidRDefault="00036AEB" w14:paraId="0296388D" w14:textId="78E74B9F">
      <w:pPr>
        <w:numPr>
          <w:ilvl w:val="0"/>
          <w:numId w:val="17"/>
        </w:numPr>
        <w:spacing w:before="120" w:line="360" w:lineRule="auto"/>
        <w:jc w:val="both"/>
        <w:rPr>
          <w:rFonts w:ascii="Times New Roman" w:hAnsi="Times New Roman" w:eastAsia="Times New Roman" w:cs="Times New Roman"/>
          <w:color w:val="222222"/>
          <w:sz w:val="22"/>
          <w:szCs w:val="22"/>
        </w:rPr>
      </w:pPr>
      <w:ins w:author="Adrien Abécassis" w:date="2022-09-12T08:59:44.77Z" w:id="867589535">
        <w:r w:rsidRPr="529C7E1E" w:rsidR="444ABCD9">
          <w:rPr>
            <w:rFonts w:ascii="Times New Roman" w:hAnsi="Times New Roman" w:eastAsia="Times New Roman" w:cs="Times New Roman"/>
            <w:color w:val="222222"/>
            <w:sz w:val="22"/>
            <w:szCs w:val="22"/>
            <w:u w:val="single"/>
            <w:rPrChange w:author="Adrien Abécassis" w:date="2022-09-12T08:59:52.709Z" w:id="541037239">
              <w:rPr>
                <w:rFonts w:ascii="Times New Roman" w:hAnsi="Times New Roman" w:eastAsia="Times New Roman" w:cs="Times New Roman"/>
                <w:color w:val="222222"/>
                <w:sz w:val="22"/>
                <w:szCs w:val="22"/>
              </w:rPr>
            </w:rPrChange>
          </w:rPr>
          <w:t>Policy/PPF:</w:t>
        </w:r>
        <w:r w:rsidRPr="529C7E1E" w:rsidR="444ABCD9">
          <w:rPr>
            <w:rFonts w:ascii="Times New Roman" w:hAnsi="Times New Roman" w:eastAsia="Times New Roman" w:cs="Times New Roman"/>
            <w:color w:val="222222"/>
            <w:sz w:val="22"/>
            <w:szCs w:val="22"/>
          </w:rPr>
          <w:t xml:space="preserve"> </w:t>
        </w:r>
      </w:ins>
      <w:r w:rsidRPr="529C7E1E" w:rsidR="00036AEB">
        <w:rPr>
          <w:rFonts w:ascii="Times New Roman" w:hAnsi="Times New Roman" w:eastAsia="Times New Roman" w:cs="Times New Roman"/>
          <w:color w:val="222222"/>
          <w:sz w:val="22"/>
          <w:szCs w:val="22"/>
        </w:rPr>
        <w:t xml:space="preserve">Many challenges linked to broader coordination at PPF, including coordination between departments, and clarification of roles and responsibilities. </w:t>
      </w:r>
    </w:p>
    <w:p w:rsidR="00956662" w:rsidP="00956662" w:rsidRDefault="00956662" w14:paraId="0E043DD1" w14:textId="72C6731B">
      <w:pPr>
        <w:numPr>
          <w:ilvl w:val="1"/>
          <w:numId w:val="17"/>
        </w:numPr>
        <w:spacing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Learning can be a challenge, many </w:t>
      </w:r>
      <w:r w:rsidR="00284ABB">
        <w:rPr>
          <w:rFonts w:ascii="Times New Roman" w:hAnsi="Times New Roman" w:eastAsia="Times New Roman" w:cs="Times New Roman"/>
          <w:color w:val="222222"/>
          <w:sz w:val="22"/>
          <w:szCs w:val="22"/>
        </w:rPr>
        <w:t>issues are raised, discussed, but not solved. How can we ensure that discussions in previous team seminars or lessons learnt from previous editions are acted upon?</w:t>
      </w:r>
    </w:p>
    <w:p w:rsidR="00B130A3" w:rsidP="00956662" w:rsidRDefault="00B130A3" w14:paraId="423AD748" w14:textId="085D9E2A">
      <w:pPr>
        <w:numPr>
          <w:ilvl w:val="1"/>
          <w:numId w:val="17"/>
        </w:numPr>
        <w:spacing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How do we improve understanding and cooperation with other departments, and address the perception that policy is more valued, </w:t>
      </w:r>
      <w:r w:rsidR="00792BB2">
        <w:rPr>
          <w:rFonts w:ascii="Times New Roman" w:hAnsi="Times New Roman" w:eastAsia="Times New Roman" w:cs="Times New Roman"/>
          <w:color w:val="222222"/>
          <w:sz w:val="22"/>
          <w:szCs w:val="22"/>
        </w:rPr>
        <w:t>too authoritative,</w:t>
      </w:r>
      <w:r>
        <w:rPr>
          <w:rFonts w:ascii="Times New Roman" w:hAnsi="Times New Roman" w:eastAsia="Times New Roman" w:cs="Times New Roman"/>
          <w:color w:val="222222"/>
          <w:sz w:val="22"/>
          <w:szCs w:val="22"/>
        </w:rPr>
        <w:t xml:space="preserve"> or at times even disruptive?</w:t>
      </w:r>
      <w:r w:rsidR="0011018D">
        <w:rPr>
          <w:rFonts w:ascii="Times New Roman" w:hAnsi="Times New Roman" w:eastAsia="Times New Roman" w:cs="Times New Roman"/>
          <w:color w:val="222222"/>
          <w:sz w:val="22"/>
          <w:szCs w:val="22"/>
        </w:rPr>
        <w:t xml:space="preserve"> Of course we need to protect our policy objectives and are likely to have the last say on policy messaging, issues, etc – but we can do this without generating frustrations.</w:t>
      </w:r>
    </w:p>
    <w:p w:rsidRPr="001C42AD" w:rsidR="00B130A3" w:rsidP="00B130A3" w:rsidRDefault="00B130A3" w14:paraId="42DCC5D8" w14:textId="54E8AA72">
      <w:pPr>
        <w:numPr>
          <w:ilvl w:val="2"/>
          <w:numId w:val="17"/>
        </w:numPr>
        <w:spacing w:line="360" w:lineRule="auto"/>
        <w:jc w:val="both"/>
        <w:rPr>
          <w:rFonts w:ascii="Times New Roman" w:hAnsi="Times New Roman" w:eastAsia="Times New Roman" w:cs="Times New Roman"/>
          <w:color w:val="222222"/>
          <w:sz w:val="22"/>
          <w:szCs w:val="22"/>
        </w:rPr>
      </w:pPr>
      <w:r w:rsidRPr="001C42AD">
        <w:rPr>
          <w:rFonts w:ascii="Times New Roman" w:hAnsi="Times New Roman" w:eastAsia="Times New Roman" w:cs="Times New Roman"/>
          <w:color w:val="222222"/>
          <w:sz w:val="22"/>
          <w:szCs w:val="22"/>
        </w:rPr>
        <w:t xml:space="preserve">Value other expertise. Despite our own </w:t>
      </w:r>
      <w:r w:rsidRPr="001C42AD">
        <w:rPr>
          <w:rFonts w:ascii="Times New Roman" w:hAnsi="Times New Roman" w:eastAsia="Times New Roman" w:cs="Times New Roman"/>
          <w:color w:val="222222"/>
          <w:sz w:val="22"/>
          <w:szCs w:val="22"/>
        </w:rPr>
        <w:t xml:space="preserve">thematic </w:t>
      </w:r>
      <w:r w:rsidRPr="001C42AD">
        <w:rPr>
          <w:rFonts w:ascii="Times New Roman" w:hAnsi="Times New Roman" w:eastAsia="Times New Roman" w:cs="Times New Roman"/>
          <w:color w:val="222222"/>
          <w:sz w:val="22"/>
          <w:szCs w:val="22"/>
        </w:rPr>
        <w:t xml:space="preserve">expertise, </w:t>
      </w:r>
      <w:r w:rsidRPr="001C42AD">
        <w:rPr>
          <w:rFonts w:ascii="Times New Roman" w:hAnsi="Times New Roman" w:eastAsia="Times New Roman" w:cs="Times New Roman"/>
          <w:color w:val="222222"/>
          <w:sz w:val="22"/>
          <w:szCs w:val="22"/>
        </w:rPr>
        <w:t>skills linked to coms, fundraising,</w:t>
      </w:r>
      <w:r w:rsidRPr="001C42AD" w:rsidR="0061639D">
        <w:rPr>
          <w:rFonts w:ascii="Times New Roman" w:hAnsi="Times New Roman" w:eastAsia="Times New Roman" w:cs="Times New Roman"/>
          <w:color w:val="222222"/>
          <w:sz w:val="22"/>
          <w:szCs w:val="22"/>
        </w:rPr>
        <w:t xml:space="preserve"> organizational development,</w:t>
      </w:r>
      <w:r w:rsidRPr="001C42AD">
        <w:rPr>
          <w:rFonts w:ascii="Times New Roman" w:hAnsi="Times New Roman" w:eastAsia="Times New Roman" w:cs="Times New Roman"/>
          <w:color w:val="222222"/>
          <w:sz w:val="22"/>
          <w:szCs w:val="22"/>
        </w:rPr>
        <w:t xml:space="preserve"> etc also are essential. How can we improve outcomes by better having these skills reinforce one another? </w:t>
      </w:r>
    </w:p>
    <w:p w:rsidRPr="001C42AD" w:rsidR="00B130A3" w:rsidP="00792BB2" w:rsidRDefault="00B130A3" w14:paraId="69537C84" w14:textId="3299FF12">
      <w:pPr>
        <w:numPr>
          <w:ilvl w:val="2"/>
          <w:numId w:val="17"/>
        </w:numPr>
        <w:spacing w:line="360" w:lineRule="auto"/>
        <w:jc w:val="both"/>
        <w:rPr>
          <w:rFonts w:ascii="Times New Roman" w:hAnsi="Times New Roman" w:eastAsia="Times New Roman" w:cs="Times New Roman"/>
          <w:color w:val="222222"/>
          <w:sz w:val="22"/>
          <w:szCs w:val="22"/>
        </w:rPr>
      </w:pPr>
      <w:r w:rsidRPr="001C42AD">
        <w:rPr>
          <w:rFonts w:ascii="Times New Roman" w:hAnsi="Times New Roman" w:eastAsia="Times New Roman" w:cs="Times New Roman"/>
          <w:color w:val="222222"/>
          <w:sz w:val="22"/>
          <w:szCs w:val="22"/>
        </w:rPr>
        <w:t xml:space="preserve">Question of attitude. </w:t>
      </w:r>
      <w:r w:rsidRPr="001C42AD" w:rsidR="00792BB2">
        <w:rPr>
          <w:rFonts w:ascii="Times New Roman" w:hAnsi="Times New Roman" w:eastAsia="Times New Roman" w:cs="Times New Roman"/>
          <w:color w:val="222222"/>
          <w:sz w:val="22"/>
          <w:szCs w:val="22"/>
        </w:rPr>
        <w:t>Do we take time to explain what we do, and why? To get people on board, help them understand how they can help us? Do we think about how we can help them enough?</w:t>
      </w:r>
    </w:p>
    <w:p w:rsidRPr="001C42AD" w:rsidR="00792BB2" w:rsidP="00792BB2" w:rsidRDefault="004D03B1" w14:paraId="58DB22DD" w14:textId="110244A5">
      <w:pPr>
        <w:numPr>
          <w:ilvl w:val="2"/>
          <w:numId w:val="17"/>
        </w:numPr>
        <w:spacing w:line="360" w:lineRule="auto"/>
        <w:jc w:val="both"/>
        <w:rPr>
          <w:rFonts w:ascii="Times New Roman" w:hAnsi="Times New Roman" w:eastAsia="Times New Roman" w:cs="Times New Roman"/>
          <w:color w:val="222222"/>
          <w:sz w:val="22"/>
          <w:szCs w:val="22"/>
        </w:rPr>
      </w:pPr>
      <w:r w:rsidRPr="001C42AD">
        <w:rPr>
          <w:rFonts w:ascii="Times New Roman" w:hAnsi="Times New Roman" w:eastAsia="Times New Roman" w:cs="Times New Roman"/>
          <w:color w:val="222222"/>
          <w:sz w:val="22"/>
          <w:szCs w:val="22"/>
        </w:rPr>
        <w:t>We need to be a bit modest about our “expertise”. Many of us have only started working on our topics for 1-3 years, we haven’t for the most part done PhDs. How then can this opportunity to gain expertise be made available to others who aspire to it too?</w:t>
      </w:r>
    </w:p>
    <w:p w:rsidRPr="001C42AD" w:rsidR="00B303FC" w:rsidP="00792BB2" w:rsidRDefault="00B303FC" w14:paraId="1F10174E" w14:textId="1FDD6244">
      <w:pPr>
        <w:numPr>
          <w:ilvl w:val="2"/>
          <w:numId w:val="17"/>
        </w:numPr>
        <w:spacing w:line="360" w:lineRule="auto"/>
        <w:jc w:val="both"/>
        <w:rPr>
          <w:rFonts w:ascii="Times New Roman" w:hAnsi="Times New Roman" w:eastAsia="Times New Roman" w:cs="Times New Roman"/>
          <w:color w:val="222222"/>
          <w:sz w:val="22"/>
          <w:szCs w:val="22"/>
        </w:rPr>
      </w:pPr>
      <w:r w:rsidRPr="001C42AD">
        <w:rPr>
          <w:rFonts w:ascii="Times New Roman" w:hAnsi="Times New Roman" w:eastAsia="Times New Roman" w:cs="Times New Roman"/>
          <w:color w:val="222222"/>
          <w:sz w:val="22"/>
          <w:szCs w:val="22"/>
        </w:rPr>
        <w:t xml:space="preserve">Trying to collaboratively solve issues, getting into others’ shoes, </w:t>
      </w:r>
      <w:r w:rsidRPr="001C42AD" w:rsidR="005A0306">
        <w:rPr>
          <w:rFonts w:ascii="Times New Roman" w:hAnsi="Times New Roman" w:eastAsia="Times New Roman" w:cs="Times New Roman"/>
          <w:color w:val="222222"/>
          <w:sz w:val="22"/>
          <w:szCs w:val="22"/>
        </w:rPr>
        <w:t>inputting on their approaches/strategies, and modalities for working together.</w:t>
      </w:r>
      <w:r w:rsidRPr="001C42AD" w:rsidR="00350D8A">
        <w:rPr>
          <w:rFonts w:ascii="Times New Roman" w:hAnsi="Times New Roman" w:eastAsia="Times New Roman" w:cs="Times New Roman"/>
          <w:color w:val="222222"/>
          <w:sz w:val="22"/>
          <w:szCs w:val="22"/>
        </w:rPr>
        <w:t xml:space="preserve"> Much as we do with stakeholders’ different interests within our policy coalitions…</w:t>
      </w:r>
    </w:p>
    <w:p w:rsidR="009E5304" w:rsidP="002C436C" w:rsidRDefault="002C436C" w14:paraId="6440C88C" w14:textId="12DE1915">
      <w:pPr>
        <w:numPr>
          <w:ilvl w:val="2"/>
          <w:numId w:val="17"/>
        </w:numPr>
        <w:spacing w:line="360" w:lineRule="auto"/>
        <w:jc w:val="both"/>
        <w:rPr>
          <w:rFonts w:ascii="Times New Roman" w:hAnsi="Times New Roman" w:eastAsia="Times New Roman" w:cs="Times New Roman"/>
          <w:color w:val="222222"/>
          <w:sz w:val="22"/>
          <w:szCs w:val="22"/>
        </w:rPr>
      </w:pPr>
      <w:r w:rsidRPr="001C42AD">
        <w:rPr>
          <w:rFonts w:ascii="Times New Roman" w:hAnsi="Times New Roman" w:eastAsia="Times New Roman" w:cs="Times New Roman"/>
          <w:color w:val="222222"/>
          <w:sz w:val="22"/>
          <w:szCs w:val="22"/>
        </w:rPr>
        <w:t>Clarifying what policy work entails: not just</w:t>
      </w:r>
      <w:r>
        <w:rPr>
          <w:rFonts w:ascii="Times New Roman" w:hAnsi="Times New Roman" w:eastAsia="Times New Roman" w:cs="Times New Roman"/>
          <w:color w:val="222222"/>
          <w:sz w:val="22"/>
          <w:szCs w:val="22"/>
        </w:rPr>
        <w:t xml:space="preserve"> “sexy” stuff, but a lot of operational work or excel spreadsheets too… </w:t>
      </w:r>
    </w:p>
    <w:p w:rsidRPr="009E5304" w:rsidR="00DE20C4" w:rsidP="002C436C" w:rsidRDefault="00DE20C4" w14:paraId="6D74EF27" w14:textId="7F9512BB">
      <w:pPr>
        <w:numPr>
          <w:ilvl w:val="2"/>
          <w:numId w:val="17"/>
        </w:numPr>
        <w:spacing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Trying to build predictable processes, so other teams can anticipate when we need them, or when our availability ebbs and flows. This will become easier over time, as we learn about the delivery of our policy work.</w:t>
      </w:r>
    </w:p>
    <w:p w:rsidR="00F33AD6" w:rsidP="002C436C" w:rsidRDefault="009E5304" w14:paraId="5F5EC2A6" w14:textId="77777777">
      <w:pPr>
        <w:numPr>
          <w:ilvl w:val="1"/>
          <w:numId w:val="17"/>
        </w:numPr>
        <w:spacing w:line="360" w:lineRule="auto"/>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 xml:space="preserve">The fundamental </w:t>
      </w:r>
      <w:r w:rsidR="002C436C">
        <w:rPr>
          <w:rFonts w:ascii="Times New Roman" w:hAnsi="Times New Roman" w:eastAsia="Times New Roman" w:cs="Times New Roman"/>
          <w:color w:val="222222"/>
          <w:sz w:val="22"/>
          <w:szCs w:val="22"/>
        </w:rPr>
        <w:t xml:space="preserve">challenge for all this is time constraints… </w:t>
      </w:r>
    </w:p>
    <w:p w:rsidR="009E5304" w:rsidP="00F33AD6" w:rsidRDefault="00D34BE0" w14:paraId="245A877D" w14:textId="515E3318">
      <w:pPr>
        <w:numPr>
          <w:ilvl w:val="2"/>
          <w:numId w:val="17"/>
        </w:numPr>
        <w:spacing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Doing less would allow us to do better, hence the importance of resisting the temptation to always do more.</w:t>
      </w:r>
    </w:p>
    <w:p w:rsidRPr="009E5304" w:rsidR="00F33AD6" w:rsidP="00F33AD6" w:rsidRDefault="00F33AD6" w14:paraId="25DB02ED" w14:textId="1CD39C71">
      <w:pPr>
        <w:numPr>
          <w:ilvl w:val="2"/>
          <w:numId w:val="17"/>
        </w:numPr>
        <w:spacing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This challenge is linked to the mismatch between our sky</w:t>
      </w:r>
      <w:r w:rsidR="00B97B78">
        <w:rPr>
          <w:rFonts w:ascii="Times New Roman" w:hAnsi="Times New Roman" w:eastAsia="Times New Roman" w:cs="Times New Roman"/>
          <w:color w:val="222222"/>
          <w:sz w:val="22"/>
          <w:szCs w:val="22"/>
        </w:rPr>
        <w:t>-</w:t>
      </w:r>
      <w:r>
        <w:rPr>
          <w:rFonts w:ascii="Times New Roman" w:hAnsi="Times New Roman" w:eastAsia="Times New Roman" w:cs="Times New Roman"/>
          <w:color w:val="222222"/>
          <w:sz w:val="22"/>
          <w:szCs w:val="22"/>
        </w:rPr>
        <w:t>high ambitions, and very limited resources. Sharing tools, lessons, experience between us, as members of the team, can help</w:t>
      </w:r>
      <w:r w:rsidR="00ED1BA0">
        <w:rPr>
          <w:rFonts w:ascii="Times New Roman" w:hAnsi="Times New Roman" w:eastAsia="Times New Roman" w:cs="Times New Roman"/>
          <w:color w:val="222222"/>
          <w:sz w:val="22"/>
          <w:szCs w:val="22"/>
        </w:rPr>
        <w:t>. Gradually, though, we need to develop access to resources to reduce pressures.</w:t>
      </w:r>
    </w:p>
    <w:p w:rsidRPr="00621320" w:rsidR="001E6A72" w:rsidP="006946D9" w:rsidRDefault="006946D9" w14:paraId="41A4AC3E" w14:textId="21B1D3D8">
      <w:pPr>
        <w:numPr>
          <w:ilvl w:val="0"/>
          <w:numId w:val="17"/>
        </w:numPr>
        <w:spacing w:line="360" w:lineRule="auto"/>
        <w:rPr>
          <w:rFonts w:ascii="Times New Roman" w:hAnsi="Times New Roman" w:eastAsia="Times New Roman" w:cs="Times New Roman"/>
          <w:color w:val="222222"/>
          <w:sz w:val="22"/>
          <w:szCs w:val="22"/>
        </w:rPr>
      </w:pPr>
      <w:ins w:author="Adrien Abécassis" w:date="2022-09-12T08:59:58.905Z" w:id="1486077982">
        <w:r w:rsidRPr="529C7E1E" w:rsidR="239D2F72">
          <w:rPr>
            <w:rFonts w:ascii="Times New Roman" w:hAnsi="Times New Roman" w:eastAsia="Times New Roman" w:cs="Times New Roman"/>
            <w:color w:val="222222"/>
            <w:sz w:val="22"/>
            <w:szCs w:val="22"/>
            <w:u w:val="single"/>
            <w:rPrChange w:author="Adrien Abécassis" w:date="2022-09-12T09:00:08.751Z" w:id="1670293857">
              <w:rPr>
                <w:rFonts w:ascii="Times New Roman" w:hAnsi="Times New Roman" w:eastAsia="Times New Roman" w:cs="Times New Roman"/>
                <w:color w:val="222222"/>
                <w:sz w:val="22"/>
                <w:szCs w:val="22"/>
              </w:rPr>
            </w:rPrChange>
          </w:rPr>
          <w:t>Policy/</w:t>
        </w:r>
      </w:ins>
      <w:ins w:author="Adrien Abécassis" w:date="2022-09-12T09:00:02.702Z" w:id="64191182">
        <w:r w:rsidRPr="529C7E1E" w:rsidR="239D2F72">
          <w:rPr>
            <w:rFonts w:ascii="Times New Roman" w:hAnsi="Times New Roman" w:eastAsia="Times New Roman" w:cs="Times New Roman"/>
            <w:color w:val="222222"/>
            <w:sz w:val="22"/>
            <w:szCs w:val="22"/>
            <w:u w:val="single"/>
            <w:rPrChange w:author="Adrien Abécassis" w:date="2022-09-12T09:00:08.751Z" w:id="464358888">
              <w:rPr>
                <w:rFonts w:ascii="Times New Roman" w:hAnsi="Times New Roman" w:eastAsia="Times New Roman" w:cs="Times New Roman"/>
                <w:color w:val="222222"/>
                <w:sz w:val="22"/>
                <w:szCs w:val="22"/>
              </w:rPr>
            </w:rPrChange>
          </w:rPr>
          <w:t>Projects:</w:t>
        </w:r>
      </w:ins>
      <w:r w:rsidRPr="529C7E1E" w:rsidR="006946D9">
        <w:rPr>
          <w:rFonts w:ascii="Times New Roman" w:hAnsi="Times New Roman" w:eastAsia="Times New Roman" w:cs="Times New Roman"/>
          <w:color w:val="222222"/>
          <w:sz w:val="22"/>
          <w:szCs w:val="22"/>
        </w:rPr>
        <w:t>The</w:t>
      </w:r>
      <w:proofErr w:type="spellEnd"/>
      <w:r w:rsidRPr="529C7E1E" w:rsidR="00FF0B41">
        <w:rPr>
          <w:rFonts w:ascii="Times New Roman" w:hAnsi="Times New Roman" w:eastAsia="Times New Roman" w:cs="Times New Roman"/>
          <w:color w:val="222222"/>
          <w:sz w:val="22"/>
          <w:szCs w:val="22"/>
        </w:rPr>
        <w:t xml:space="preserve"> </w:t>
      </w:r>
      <w:r w:rsidRPr="529C7E1E" w:rsidR="001C674B">
        <w:rPr>
          <w:rFonts w:ascii="Times New Roman" w:hAnsi="Times New Roman" w:eastAsia="Times New Roman" w:cs="Times New Roman"/>
          <w:color w:val="222222"/>
          <w:sz w:val="22"/>
          <w:szCs w:val="22"/>
        </w:rPr>
        <w:t>lack of clarity regarding plans and prospects for better integration between the project and policy work of the team was discussed at length.</w:t>
      </w:r>
    </w:p>
    <w:p w:rsidRPr="00621320" w:rsidR="001C674B" w:rsidP="001C674B" w:rsidRDefault="001C674B" w14:paraId="4DF268A6" w14:textId="6B0E1744">
      <w:pPr>
        <w:numPr>
          <w:ilvl w:val="1"/>
          <w:numId w:val="17"/>
        </w:numPr>
        <w:spacing w:line="360" w:lineRule="auto"/>
        <w:rPr>
          <w:rFonts w:ascii="Times New Roman" w:hAnsi="Times New Roman" w:eastAsia="Times New Roman" w:cs="Times New Roman"/>
          <w:color w:val="222222"/>
          <w:sz w:val="22"/>
          <w:szCs w:val="22"/>
        </w:rPr>
      </w:pPr>
      <w:r w:rsidRPr="00621320">
        <w:rPr>
          <w:rFonts w:ascii="Times New Roman" w:hAnsi="Times New Roman" w:eastAsia="Times New Roman" w:cs="Times New Roman"/>
          <w:color w:val="222222"/>
          <w:sz w:val="22"/>
          <w:szCs w:val="22"/>
        </w:rPr>
        <w:t xml:space="preserve">A key first point is to clarify our shared objective, why it makes sense to work as part of the same team. </w:t>
      </w:r>
    </w:p>
    <w:p w:rsidR="001C674B" w:rsidP="001C674B" w:rsidRDefault="001C674B" w14:paraId="169F779A" w14:textId="64A32AEA">
      <w:pPr>
        <w:numPr>
          <w:ilvl w:val="2"/>
          <w:numId w:val="17"/>
        </w:numPr>
        <w:spacing w:line="360" w:lineRule="auto"/>
        <w:rPr>
          <w:rFonts w:ascii="Times New Roman" w:hAnsi="Times New Roman" w:eastAsia="Times New Roman" w:cs="Times New Roman"/>
          <w:color w:val="222222"/>
          <w:sz w:val="22"/>
          <w:szCs w:val="22"/>
        </w:rPr>
      </w:pPr>
      <w:r w:rsidRPr="00621320">
        <w:rPr>
          <w:rFonts w:ascii="Times New Roman" w:hAnsi="Times New Roman" w:eastAsia="Times New Roman" w:cs="Times New Roman"/>
          <w:color w:val="222222"/>
          <w:sz w:val="22"/>
          <w:szCs w:val="22"/>
        </w:rPr>
        <w:t>There is a clear opportunity for win-wins, whereby projects benefit from involvement in our policy coalitions, and our policy work benefits from the engagement and experience of project leaders.</w:t>
      </w:r>
    </w:p>
    <w:p w:rsidR="00621320" w:rsidP="001C674B" w:rsidRDefault="00621320" w14:paraId="62B22ECB" w14:textId="4EF8A184">
      <w:pPr>
        <w:numPr>
          <w:ilvl w:val="2"/>
          <w:numId w:val="17"/>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In fine, projects can serve as illustrations or inspiration for anchoring our policy initiatives in concrete realities.</w:t>
      </w:r>
    </w:p>
    <w:p w:rsidR="00621320" w:rsidP="00621320" w:rsidRDefault="00523B10" w14:paraId="33591A26" w14:textId="4CD975FF">
      <w:pPr>
        <w:numPr>
          <w:ilvl w:val="1"/>
          <w:numId w:val="17"/>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Efforts to collaborate have, so far, been ad hoc. Building joint projects (such as the policy field trip) with ‘real’ cooperation and sharing of workload could contribute to better alignment.</w:t>
      </w:r>
    </w:p>
    <w:p w:rsidR="00523B10" w:rsidP="00621320" w:rsidRDefault="00523B10" w14:paraId="4D90A58E" w14:textId="697420C3">
      <w:pPr>
        <w:numPr>
          <w:ilvl w:val="1"/>
          <w:numId w:val="17"/>
        </w:numPr>
        <w:spacing w:line="360" w:lineRule="auto"/>
        <w:rPr>
          <w:rFonts w:ascii="Times New Roman" w:hAnsi="Times New Roman" w:eastAsia="Times New Roman" w:cs="Times New Roman"/>
          <w:color w:val="222222"/>
          <w:sz w:val="22"/>
          <w:szCs w:val="22"/>
        </w:rPr>
      </w:pPr>
      <w:del w:author="Adrien Abécassis" w:date="2022-09-12T09:01:28.198Z" w:id="197865089">
        <w:r w:rsidRPr="529C7E1E" w:rsidDel="00523B10">
          <w:rPr>
            <w:rFonts w:ascii="Times New Roman" w:hAnsi="Times New Roman" w:eastAsia="Times New Roman" w:cs="Times New Roman"/>
            <w:color w:val="222222"/>
            <w:sz w:val="22"/>
            <w:szCs w:val="22"/>
          </w:rPr>
          <w:delText xml:space="preserve">In the long-term, </w:delText>
        </w:r>
        <w:r w:rsidRPr="529C7E1E" w:rsidDel="00E00624">
          <w:rPr>
            <w:rFonts w:ascii="Times New Roman" w:hAnsi="Times New Roman" w:eastAsia="Times New Roman" w:cs="Times New Roman"/>
            <w:color w:val="222222"/>
            <w:sz w:val="22"/>
            <w:szCs w:val="22"/>
          </w:rPr>
          <w:delText>ideas were shared to</w:delText>
        </w:r>
      </w:del>
      <w:ins w:author="Adrien Abécassis" w:date="2022-09-12T09:01:37.434Z" w:id="1617351774">
        <w:r w:rsidRPr="529C7E1E" w:rsidR="13C903BD">
          <w:rPr>
            <w:rFonts w:ascii="Times New Roman" w:hAnsi="Times New Roman" w:eastAsia="Times New Roman" w:cs="Times New Roman"/>
            <w:color w:val="222222"/>
            <w:sz w:val="22"/>
            <w:szCs w:val="22"/>
          </w:rPr>
          <w:t xml:space="preserve">Strong idea and </w:t>
        </w:r>
        <w:r w:rsidRPr="529C7E1E" w:rsidR="13C903BD">
          <w:rPr>
            <w:rFonts w:ascii="Times New Roman" w:hAnsi="Times New Roman" w:eastAsia="Times New Roman" w:cs="Times New Roman"/>
            <w:color w:val="222222"/>
            <w:sz w:val="22"/>
            <w:szCs w:val="22"/>
          </w:rPr>
          <w:t>recommendation</w:t>
        </w:r>
        <w:r w:rsidRPr="529C7E1E" w:rsidR="13C903BD">
          <w:rPr>
            <w:rFonts w:ascii="Times New Roman" w:hAnsi="Times New Roman" w:eastAsia="Times New Roman" w:cs="Times New Roman"/>
            <w:color w:val="222222"/>
            <w:sz w:val="22"/>
            <w:szCs w:val="22"/>
          </w:rPr>
          <w:t xml:space="preserve"> that gained consensus:</w:t>
        </w:r>
      </w:ins>
      <w:r w:rsidRPr="529C7E1E" w:rsidR="00E00624">
        <w:rPr>
          <w:rFonts w:ascii="Times New Roman" w:hAnsi="Times New Roman" w:eastAsia="Times New Roman" w:cs="Times New Roman"/>
          <w:color w:val="222222"/>
          <w:sz w:val="22"/>
          <w:szCs w:val="22"/>
        </w:rPr>
        <w:t xml:space="preserve"> revamp the project selection and support process, to link it better to policy priorities, and acknowledge the reducing interest in “random” projects detached from policy priorities. </w:t>
      </w:r>
    </w:p>
    <w:p w:rsidR="4794EAD8" w:rsidP="529C7E1E" w:rsidRDefault="4794EAD8" w14:paraId="2ED900DB" w14:textId="4F2DDAA9">
      <w:pPr>
        <w:numPr>
          <w:ilvl w:val="2"/>
          <w:numId w:val="17"/>
        </w:numPr>
        <w:spacing w:line="360" w:lineRule="auto"/>
        <w:rPr>
          <w:ins w:author="Adrien Abécassis" w:date="2022-09-12T09:02:39.538Z" w:id="1744736687"/>
          <w:color w:val="222222"/>
          <w:sz w:val="22"/>
          <w:szCs w:val="22"/>
        </w:rPr>
      </w:pPr>
      <w:ins w:author="Adrien Abécassis" w:date="2022-09-12T09:02:58.867Z" w:id="1600203157">
        <w:r w:rsidRPr="529C7E1E" w:rsidR="4794EAD8">
          <w:rPr>
            <w:rFonts w:ascii="Times New Roman" w:hAnsi="Times New Roman" w:eastAsia="Times New Roman" w:cs="Times New Roman"/>
            <w:color w:val="222222"/>
            <w:sz w:val="22"/>
            <w:szCs w:val="22"/>
          </w:rPr>
          <w:t xml:space="preserve">[a word on </w:t>
        </w:r>
      </w:ins>
      <w:ins w:author="Adrien Abécassis" w:date="2022-09-12T09:03:03.905Z" w:id="965302523">
        <w:r w:rsidRPr="529C7E1E" w:rsidR="4794EAD8">
          <w:rPr>
            <w:rFonts w:ascii="Times New Roman" w:hAnsi="Times New Roman" w:eastAsia="Times New Roman" w:cs="Times New Roman"/>
            <w:color w:val="222222"/>
            <w:sz w:val="22"/>
            <w:szCs w:val="22"/>
          </w:rPr>
          <w:t xml:space="preserve">switching to </w:t>
        </w:r>
      </w:ins>
      <w:ins w:author="Adrien Abécassis" w:date="2022-09-12T09:02:58.867Z" w:id="1590160450">
        <w:r w:rsidRPr="529C7E1E" w:rsidR="4794EAD8">
          <w:rPr>
            <w:rFonts w:ascii="Times New Roman" w:hAnsi="Times New Roman" w:eastAsia="Times New Roman" w:cs="Times New Roman"/>
            <w:color w:val="222222"/>
            <w:sz w:val="22"/>
            <w:szCs w:val="22"/>
          </w:rPr>
          <w:t>a “permanent” call for projects, ins</w:t>
        </w:r>
      </w:ins>
      <w:ins w:author="Adrien Abécassis" w:date="2022-09-12T09:03:59.901Z" w:id="1344160517">
        <w:r w:rsidRPr="529C7E1E" w:rsidR="4794EAD8">
          <w:rPr>
            <w:rFonts w:ascii="Times New Roman" w:hAnsi="Times New Roman" w:eastAsia="Times New Roman" w:cs="Times New Roman"/>
            <w:color w:val="222222"/>
            <w:sz w:val="22"/>
            <w:szCs w:val="22"/>
          </w:rPr>
          <w:t xml:space="preserve">tead of a yearly one with strong and hard deadlines? </w:t>
        </w:r>
        <w:r w:rsidRPr="529C7E1E" w:rsidR="4794EAD8">
          <w:rPr>
            <w:rFonts w:ascii="Times New Roman" w:hAnsi="Times New Roman" w:eastAsia="Times New Roman" w:cs="Times New Roman"/>
            <w:color w:val="222222"/>
            <w:sz w:val="22"/>
            <w:szCs w:val="22"/>
          </w:rPr>
          <w:t>I.e.</w:t>
        </w:r>
        <w:r w:rsidRPr="529C7E1E" w:rsidR="4794EAD8">
          <w:rPr>
            <w:rFonts w:ascii="Times New Roman" w:hAnsi="Times New Roman" w:eastAsia="Times New Roman" w:cs="Times New Roman"/>
            <w:color w:val="222222"/>
            <w:sz w:val="22"/>
            <w:szCs w:val="22"/>
          </w:rPr>
          <w:t xml:space="preserve"> main change in the proc</w:t>
        </w:r>
        <w:r w:rsidRPr="529C7E1E" w:rsidR="651D79F8">
          <w:rPr>
            <w:rFonts w:ascii="Times New Roman" w:hAnsi="Times New Roman" w:eastAsia="Times New Roman" w:cs="Times New Roman"/>
            <w:color w:val="222222"/>
            <w:sz w:val="22"/>
            <w:szCs w:val="22"/>
          </w:rPr>
          <w:t>ess</w:t>
        </w:r>
        <w:r w:rsidRPr="529C7E1E" w:rsidR="4794EAD8">
          <w:rPr>
            <w:rFonts w:ascii="Times New Roman" w:hAnsi="Times New Roman" w:eastAsia="Times New Roman" w:cs="Times New Roman"/>
            <w:color w:val="222222"/>
            <w:sz w:val="22"/>
            <w:szCs w:val="22"/>
          </w:rPr>
          <w:t>]</w:t>
        </w:r>
        <w:r w:rsidRPr="529C7E1E" w:rsidR="4B69F020">
          <w:rPr>
            <w:rFonts w:ascii="Times New Roman" w:hAnsi="Times New Roman" w:eastAsia="Times New Roman" w:cs="Times New Roman"/>
            <w:color w:val="222222"/>
            <w:sz w:val="22"/>
            <w:szCs w:val="22"/>
          </w:rPr>
          <w:t>. Will</w:t>
        </w:r>
      </w:ins>
      <w:ins w:author="Adrien Abécassis" w:date="2022-09-12T09:04:13.735Z" w:id="159377104">
        <w:r w:rsidRPr="529C7E1E" w:rsidR="4B69F020">
          <w:rPr>
            <w:rFonts w:ascii="Times New Roman" w:hAnsi="Times New Roman" w:eastAsia="Times New Roman" w:cs="Times New Roman"/>
            <w:color w:val="222222"/>
            <w:sz w:val="22"/>
            <w:szCs w:val="22"/>
          </w:rPr>
          <w:t xml:space="preserve"> also need to review the selection process (3 times a year? ; more flexible?)</w:t>
        </w:r>
      </w:ins>
    </w:p>
    <w:p w:rsidR="00706DB3" w:rsidP="00706DB3" w:rsidRDefault="00706DB3" w14:paraId="2D4953BF" w14:textId="09B5722E">
      <w:pPr>
        <w:numPr>
          <w:ilvl w:val="2"/>
          <w:numId w:val="17"/>
        </w:numPr>
        <w:spacing w:line="360" w:lineRule="auto"/>
        <w:rPr>
          <w:rFonts w:ascii="Times New Roman" w:hAnsi="Times New Roman" w:eastAsia="Times New Roman" w:cs="Times New Roman"/>
          <w:color w:val="222222"/>
          <w:sz w:val="22"/>
          <w:szCs w:val="22"/>
        </w:rPr>
      </w:pPr>
      <w:r w:rsidRPr="529C7E1E" w:rsidR="00706DB3">
        <w:rPr>
          <w:rFonts w:ascii="Times New Roman" w:hAnsi="Times New Roman" w:eastAsia="Times New Roman" w:cs="Times New Roman"/>
          <w:color w:val="222222"/>
          <w:sz w:val="22"/>
          <w:szCs w:val="22"/>
        </w:rPr>
        <w:t>Finding projects can be done in different ways depending on the degree of specificity of what is sought, and the degree of advancement of our thinking and knowledge of the ecosystem on specific issues. Open calls can serve as “</w:t>
      </w:r>
      <w:r w:rsidRPr="529C7E1E" w:rsidR="00A30514">
        <w:rPr>
          <w:rFonts w:ascii="Times New Roman" w:hAnsi="Times New Roman" w:eastAsia="Times New Roman" w:cs="Times New Roman"/>
          <w:color w:val="222222"/>
          <w:sz w:val="22"/>
          <w:szCs w:val="22"/>
        </w:rPr>
        <w:t>trawlers” bringing in many different fish, while more targeted outreach can serve as “harpoon fishing” when we know what we want. These tools could be deployed at different stages of the year for different topics.</w:t>
      </w:r>
      <w:del w:author="Adrien Abécassis" w:date="2022-09-12T09:03:50.505Z" w:id="759508336">
        <w:r w:rsidRPr="529C7E1E" w:rsidDel="00CA026C">
          <w:rPr>
            <w:rFonts w:ascii="Times New Roman" w:hAnsi="Times New Roman" w:eastAsia="Times New Roman" w:cs="Times New Roman"/>
            <w:color w:val="222222"/>
            <w:sz w:val="22"/>
            <w:szCs w:val="22"/>
          </w:rPr>
          <w:delText xml:space="preserve"> </w:delText>
        </w:r>
      </w:del>
    </w:p>
    <w:p w:rsidRPr="00621320" w:rsidR="00CA026C" w:rsidP="00706DB3" w:rsidRDefault="00CA026C" w14:paraId="30F89BED" w14:textId="0CFE79D9">
      <w:pPr>
        <w:numPr>
          <w:ilvl w:val="2"/>
          <w:numId w:val="17"/>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In fine, projects showcased in the Space for Solutions and supported by the SCUP could be drawn from a process similar to the current call for solutions, as well as from amongst policy coalition members.</w:t>
      </w:r>
    </w:p>
    <w:p w:rsidR="006946D9" w:rsidP="006946D9" w:rsidRDefault="006946D9" w14:paraId="17565388" w14:textId="77777777">
      <w:pPr>
        <w:spacing w:line="360" w:lineRule="auto"/>
        <w:ind w:left="720"/>
        <w:rPr>
          <w:rFonts w:ascii="Times New Roman" w:hAnsi="Times New Roman" w:eastAsia="Times New Roman" w:cs="Times New Roman"/>
          <w:color w:val="222222"/>
          <w:sz w:val="22"/>
          <w:szCs w:val="22"/>
        </w:rPr>
      </w:pPr>
    </w:p>
    <w:p w:rsidRPr="00FB0C66" w:rsidR="00FB0C66" w:rsidP="0049753B" w:rsidRDefault="00FB0C66" w14:paraId="4CD721FF" w14:textId="5EF30C1B">
      <w:pPr>
        <w:pStyle w:val="Paragraphedeliste"/>
        <w:numPr>
          <w:ilvl w:val="0"/>
          <w:numId w:val="16"/>
        </w:numPr>
        <w:spacing w:line="360" w:lineRule="auto"/>
        <w:rPr>
          <w:rFonts w:ascii="Times New Roman" w:hAnsi="Times New Roman" w:eastAsia="Times New Roman" w:cs="Times New Roman"/>
          <w:b/>
          <w:bCs/>
          <w:color w:val="4472C4" w:themeColor="accent1"/>
          <w:sz w:val="22"/>
          <w:szCs w:val="22"/>
        </w:rPr>
      </w:pPr>
      <w:r w:rsidRPr="00FB0C66">
        <w:rPr>
          <w:rFonts w:ascii="Times New Roman" w:hAnsi="Times New Roman" w:eastAsia="Times New Roman" w:cs="Times New Roman"/>
          <w:b/>
          <w:bCs/>
          <w:color w:val="4472C4" w:themeColor="accent1"/>
          <w:sz w:val="22"/>
          <w:szCs w:val="22"/>
        </w:rPr>
        <w:t>Making most of the PPF5 for our policy</w:t>
      </w:r>
      <w:r w:rsidRPr="00E037B9" w:rsidR="002012EF">
        <w:rPr>
          <w:rFonts w:ascii="Times New Roman" w:hAnsi="Times New Roman" w:eastAsia="Times New Roman" w:cs="Times New Roman"/>
          <w:b/>
          <w:bCs/>
          <w:color w:val="4472C4" w:themeColor="accent1"/>
          <w:sz w:val="22"/>
          <w:szCs w:val="22"/>
        </w:rPr>
        <w:t>/project</w:t>
      </w:r>
      <w:r w:rsidRPr="00FB0C66">
        <w:rPr>
          <w:rFonts w:ascii="Times New Roman" w:hAnsi="Times New Roman" w:eastAsia="Times New Roman" w:cs="Times New Roman"/>
          <w:b/>
          <w:bCs/>
          <w:color w:val="4472C4" w:themeColor="accent1"/>
          <w:sz w:val="22"/>
          <w:szCs w:val="22"/>
        </w:rPr>
        <w:t xml:space="preserve"> work</w:t>
      </w:r>
    </w:p>
    <w:p w:rsidRPr="00FB0C66" w:rsidR="00FB0C66" w:rsidP="00FB0C66" w:rsidRDefault="00FB0C66" w14:paraId="74400E86" w14:textId="01FA6403">
      <w:pPr>
        <w:numPr>
          <w:ilvl w:val="0"/>
          <w:numId w:val="45"/>
        </w:numPr>
        <w:spacing w:line="360" w:lineRule="auto"/>
        <w:rPr>
          <w:rFonts w:ascii="Times New Roman" w:hAnsi="Times New Roman" w:eastAsia="Times New Roman" w:cs="Times New Roman"/>
          <w:color w:val="222222"/>
          <w:sz w:val="22"/>
          <w:szCs w:val="22"/>
        </w:rPr>
      </w:pPr>
      <w:r w:rsidRPr="00FB0C66">
        <w:rPr>
          <w:rFonts w:ascii="Times New Roman" w:hAnsi="Times New Roman" w:eastAsia="Times New Roman" w:cs="Times New Roman"/>
          <w:color w:val="222222"/>
          <w:sz w:val="22"/>
          <w:szCs w:val="22"/>
        </w:rPr>
        <w:t>How can we make the</w:t>
      </w:r>
      <w:r w:rsidRPr="00E037B9" w:rsidR="00E037B9">
        <w:rPr>
          <w:rFonts w:ascii="Times New Roman" w:hAnsi="Times New Roman" w:eastAsia="Times New Roman" w:cs="Times New Roman"/>
          <w:color w:val="222222"/>
          <w:sz w:val="22"/>
          <w:szCs w:val="22"/>
        </w:rPr>
        <w:t xml:space="preserve"> policy work at the</w:t>
      </w:r>
      <w:r w:rsidRPr="00FB0C66">
        <w:rPr>
          <w:rFonts w:ascii="Times New Roman" w:hAnsi="Times New Roman" w:eastAsia="Times New Roman" w:cs="Times New Roman"/>
          <w:color w:val="222222"/>
          <w:sz w:val="22"/>
          <w:szCs w:val="22"/>
        </w:rPr>
        <w:t xml:space="preserve"> forum </w:t>
      </w:r>
      <w:r w:rsidRPr="00E037B9" w:rsidR="00E037B9">
        <w:rPr>
          <w:rFonts w:ascii="Times New Roman" w:hAnsi="Times New Roman" w:eastAsia="Times New Roman" w:cs="Times New Roman"/>
          <w:color w:val="222222"/>
          <w:sz w:val="22"/>
          <w:szCs w:val="22"/>
        </w:rPr>
        <w:t>most impactful</w:t>
      </w:r>
      <w:r w:rsidRPr="00FB0C66">
        <w:rPr>
          <w:rFonts w:ascii="Times New Roman" w:hAnsi="Times New Roman" w:eastAsia="Times New Roman" w:cs="Times New Roman"/>
          <w:color w:val="222222"/>
          <w:sz w:val="22"/>
          <w:szCs w:val="22"/>
        </w:rPr>
        <w:t>?</w:t>
      </w:r>
    </w:p>
    <w:p w:rsidRPr="00FB0C66" w:rsidR="00FB0C66" w:rsidP="00FB0C66" w:rsidRDefault="00FB0C66" w14:paraId="587A112E" w14:textId="7FB76CE2">
      <w:pPr>
        <w:numPr>
          <w:ilvl w:val="1"/>
          <w:numId w:val="45"/>
        </w:numPr>
        <w:spacing w:line="360" w:lineRule="auto"/>
        <w:rPr>
          <w:rFonts w:ascii="Times New Roman" w:hAnsi="Times New Roman" w:eastAsia="Times New Roman" w:cs="Times New Roman"/>
          <w:color w:val="222222"/>
          <w:sz w:val="22"/>
          <w:szCs w:val="22"/>
        </w:rPr>
      </w:pPr>
      <w:r w:rsidRPr="00FB0C66">
        <w:rPr>
          <w:rFonts w:ascii="Times New Roman" w:hAnsi="Times New Roman" w:eastAsia="Times New Roman" w:cs="Times New Roman"/>
          <w:color w:val="222222"/>
          <w:sz w:val="22"/>
          <w:szCs w:val="22"/>
        </w:rPr>
        <w:t>What is unique</w:t>
      </w:r>
      <w:r w:rsidR="00E037B9">
        <w:rPr>
          <w:rFonts w:ascii="Times New Roman" w:hAnsi="Times New Roman" w:eastAsia="Times New Roman" w:cs="Times New Roman"/>
          <w:color w:val="222222"/>
          <w:sz w:val="22"/>
          <w:szCs w:val="22"/>
        </w:rPr>
        <w:t xml:space="preserve">ly possible at the event, that cannot be </w:t>
      </w:r>
      <w:r w:rsidRPr="00FB0C66">
        <w:rPr>
          <w:rFonts w:ascii="Times New Roman" w:hAnsi="Times New Roman" w:eastAsia="Times New Roman" w:cs="Times New Roman"/>
          <w:color w:val="222222"/>
          <w:sz w:val="22"/>
          <w:szCs w:val="22"/>
        </w:rPr>
        <w:t>replicate</w:t>
      </w:r>
      <w:r w:rsidR="00E037B9">
        <w:rPr>
          <w:rFonts w:ascii="Times New Roman" w:hAnsi="Times New Roman" w:eastAsia="Times New Roman" w:cs="Times New Roman"/>
          <w:color w:val="222222"/>
          <w:sz w:val="22"/>
          <w:szCs w:val="22"/>
        </w:rPr>
        <w:t>d or take place at other times or in other settings?</w:t>
      </w:r>
    </w:p>
    <w:p w:rsidR="00FB0C66" w:rsidP="00FB0C66" w:rsidRDefault="000D31CF" w14:paraId="5DF1FE21" w14:textId="5F8B70F3">
      <w:pPr>
        <w:numPr>
          <w:ilvl w:val="1"/>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T</w:t>
      </w:r>
      <w:r w:rsidR="00E037B9">
        <w:rPr>
          <w:rFonts w:ascii="Times New Roman" w:hAnsi="Times New Roman" w:eastAsia="Times New Roman" w:cs="Times New Roman"/>
          <w:color w:val="222222"/>
          <w:sz w:val="22"/>
          <w:szCs w:val="22"/>
        </w:rPr>
        <w:t xml:space="preserve">he “shininess” of the Forum </w:t>
      </w:r>
      <w:r>
        <w:rPr>
          <w:rFonts w:ascii="Times New Roman" w:hAnsi="Times New Roman" w:eastAsia="Times New Roman" w:cs="Times New Roman"/>
          <w:color w:val="222222"/>
          <w:sz w:val="22"/>
          <w:szCs w:val="22"/>
        </w:rPr>
        <w:t xml:space="preserve">can </w:t>
      </w:r>
      <w:r w:rsidR="00E037B9">
        <w:rPr>
          <w:rFonts w:ascii="Times New Roman" w:hAnsi="Times New Roman" w:eastAsia="Times New Roman" w:cs="Times New Roman"/>
          <w:color w:val="222222"/>
          <w:sz w:val="22"/>
          <w:szCs w:val="22"/>
        </w:rPr>
        <w:t>help advance policy objectives, bring in new stakeholders, serve as a catalyst for consensus, help influence decision-making based on our policy priorities, etc</w:t>
      </w:r>
      <w:r>
        <w:rPr>
          <w:rFonts w:ascii="Times New Roman" w:hAnsi="Times New Roman" w:eastAsia="Times New Roman" w:cs="Times New Roman"/>
          <w:color w:val="222222"/>
          <w:sz w:val="22"/>
          <w:szCs w:val="22"/>
        </w:rPr>
        <w:t>.</w:t>
      </w:r>
    </w:p>
    <w:p w:rsidR="00727C77" w:rsidP="00FB0C66" w:rsidRDefault="00727C77" w14:paraId="0378FDB6" w14:textId="25A4FB4A">
      <w:pPr>
        <w:numPr>
          <w:ilvl w:val="1"/>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What concrete results and deliverables can each of us bring on our areas of focus? We need to ensure that policy sessions serve as a takeoff or landing strip for initiatives, not just to have a good discussion which does not advance our work.</w:t>
      </w:r>
    </w:p>
    <w:p w:rsidRPr="00FB0C66" w:rsidR="006116CF" w:rsidP="00FB0C66" w:rsidRDefault="006116CF" w14:paraId="45491455" w14:textId="32E107AD">
      <w:pPr>
        <w:numPr>
          <w:ilvl w:val="1"/>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In any case, the Forum is an opportunity to gather our coalitions. Useful to invite “everyone”, and have a wide approach on accreditations. Social moments can also contribute to strengthening our policy communities.</w:t>
      </w:r>
    </w:p>
    <w:p w:rsidRPr="00FB0C66" w:rsidR="00FB0C66" w:rsidP="00FB0C66" w:rsidRDefault="006116CF" w14:paraId="1F11AFA4" w14:textId="1D47314C">
      <w:pPr>
        <w:numPr>
          <w:ilvl w:val="0"/>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How do we think about who to give the floor to during our sessions, as it is not feasible to have all coalition members engaged on an equal basis?</w:t>
      </w:r>
    </w:p>
    <w:p w:rsidRPr="00FB0C66" w:rsidR="00FB0C66" w:rsidP="00FB0C66" w:rsidRDefault="00FB0C66" w14:paraId="09356357" w14:textId="792BF00C">
      <w:pPr>
        <w:numPr>
          <w:ilvl w:val="1"/>
          <w:numId w:val="45"/>
        </w:numPr>
        <w:spacing w:line="360" w:lineRule="auto"/>
        <w:rPr>
          <w:rFonts w:ascii="Times New Roman" w:hAnsi="Times New Roman" w:eastAsia="Times New Roman" w:cs="Times New Roman"/>
          <w:color w:val="222222"/>
          <w:sz w:val="22"/>
          <w:szCs w:val="22"/>
        </w:rPr>
      </w:pPr>
      <w:r w:rsidRPr="00FB0C66">
        <w:rPr>
          <w:rFonts w:ascii="Times New Roman" w:hAnsi="Times New Roman" w:eastAsia="Times New Roman" w:cs="Times New Roman"/>
          <w:color w:val="222222"/>
          <w:sz w:val="22"/>
          <w:szCs w:val="22"/>
        </w:rPr>
        <w:t xml:space="preserve">Sometimes, </w:t>
      </w:r>
      <w:r w:rsidR="006116CF">
        <w:rPr>
          <w:rFonts w:ascii="Times New Roman" w:hAnsi="Times New Roman" w:eastAsia="Times New Roman" w:cs="Times New Roman"/>
          <w:color w:val="222222"/>
          <w:sz w:val="22"/>
          <w:szCs w:val="22"/>
        </w:rPr>
        <w:t xml:space="preserve">being at the </w:t>
      </w:r>
      <w:r w:rsidRPr="00FB0C66">
        <w:rPr>
          <w:rFonts w:ascii="Times New Roman" w:hAnsi="Times New Roman" w:eastAsia="Times New Roman" w:cs="Times New Roman"/>
          <w:color w:val="222222"/>
          <w:sz w:val="22"/>
          <w:szCs w:val="22"/>
        </w:rPr>
        <w:t xml:space="preserve">table </w:t>
      </w:r>
      <w:r w:rsidR="006116CF">
        <w:rPr>
          <w:rFonts w:ascii="Times New Roman" w:hAnsi="Times New Roman" w:eastAsia="Times New Roman" w:cs="Times New Roman"/>
          <w:color w:val="222222"/>
          <w:sz w:val="22"/>
          <w:szCs w:val="22"/>
        </w:rPr>
        <w:t xml:space="preserve">is </w:t>
      </w:r>
      <w:r w:rsidRPr="00FB0C66">
        <w:rPr>
          <w:rFonts w:ascii="Times New Roman" w:hAnsi="Times New Roman" w:eastAsia="Times New Roman" w:cs="Times New Roman"/>
          <w:color w:val="222222"/>
          <w:sz w:val="22"/>
          <w:szCs w:val="22"/>
        </w:rPr>
        <w:t>what matters most</w:t>
      </w:r>
      <w:r w:rsidR="006116CF">
        <w:rPr>
          <w:rFonts w:ascii="Times New Roman" w:hAnsi="Times New Roman" w:eastAsia="Times New Roman" w:cs="Times New Roman"/>
          <w:color w:val="222222"/>
          <w:sz w:val="22"/>
          <w:szCs w:val="22"/>
        </w:rPr>
        <w:t xml:space="preserve">. </w:t>
      </w:r>
    </w:p>
    <w:p w:rsidRPr="00FB0C66" w:rsidR="00FB0C66" w:rsidP="00FB0C66" w:rsidRDefault="00A25DCF" w14:paraId="0BF74578" w14:textId="31286689">
      <w:pPr>
        <w:numPr>
          <w:ilvl w:val="1"/>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Many criteria can be considered: e</w:t>
      </w:r>
      <w:r w:rsidRPr="00FB0C66" w:rsidR="00FB0C66">
        <w:rPr>
          <w:rFonts w:ascii="Times New Roman" w:hAnsi="Times New Roman" w:eastAsia="Times New Roman" w:cs="Times New Roman"/>
          <w:color w:val="222222"/>
          <w:sz w:val="22"/>
          <w:szCs w:val="22"/>
        </w:rPr>
        <w:t>xpertise</w:t>
      </w:r>
      <w:r>
        <w:rPr>
          <w:rFonts w:ascii="Times New Roman" w:hAnsi="Times New Roman" w:eastAsia="Times New Roman" w:cs="Times New Roman"/>
          <w:color w:val="222222"/>
          <w:sz w:val="22"/>
          <w:szCs w:val="22"/>
        </w:rPr>
        <w:t xml:space="preserve">, quality of presentation, level of engagement and contributions, </w:t>
      </w:r>
      <w:r w:rsidR="000103AB">
        <w:rPr>
          <w:rFonts w:ascii="Times New Roman" w:hAnsi="Times New Roman" w:eastAsia="Times New Roman" w:cs="Times New Roman"/>
          <w:color w:val="222222"/>
          <w:sz w:val="22"/>
          <w:szCs w:val="22"/>
        </w:rPr>
        <w:t>diversity, etc.</w:t>
      </w:r>
    </w:p>
    <w:p w:rsidRPr="00FB0C66" w:rsidR="00FB0C66" w:rsidP="00FB0C66" w:rsidRDefault="00FB0C66" w14:paraId="731B3D5E" w14:textId="77777777">
      <w:pPr>
        <w:numPr>
          <w:ilvl w:val="0"/>
          <w:numId w:val="45"/>
        </w:numPr>
        <w:spacing w:line="360" w:lineRule="auto"/>
        <w:rPr>
          <w:rFonts w:ascii="Times New Roman" w:hAnsi="Times New Roman" w:eastAsia="Times New Roman" w:cs="Times New Roman"/>
          <w:color w:val="222222"/>
          <w:sz w:val="22"/>
          <w:szCs w:val="22"/>
        </w:rPr>
      </w:pPr>
      <w:r w:rsidRPr="00FB0C66">
        <w:rPr>
          <w:rFonts w:ascii="Times New Roman" w:hAnsi="Times New Roman" w:eastAsia="Times New Roman" w:cs="Times New Roman"/>
          <w:color w:val="222222"/>
          <w:sz w:val="22"/>
          <w:szCs w:val="22"/>
        </w:rPr>
        <w:t xml:space="preserve">Reflections about the organization of the </w:t>
      </w:r>
      <w:r w:rsidRPr="00FB0C66">
        <w:rPr>
          <w:rFonts w:ascii="Times New Roman" w:hAnsi="Times New Roman" w:eastAsia="Times New Roman" w:cs="Times New Roman"/>
          <w:b/>
          <w:bCs/>
          <w:color w:val="222222"/>
          <w:sz w:val="22"/>
          <w:szCs w:val="22"/>
        </w:rPr>
        <w:t>round table</w:t>
      </w:r>
    </w:p>
    <w:p w:rsidRPr="00FB0C66" w:rsidR="00FB0C66" w:rsidP="00FB0C66" w:rsidRDefault="00C56C21" w14:paraId="770E3EF9" w14:textId="6E5C0181">
      <w:pPr>
        <w:numPr>
          <w:ilvl w:val="1"/>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Should involve dialogue between the “usual” working group members and other stakeholders, an opportunity to broaden perspectives or share recommendations.</w:t>
      </w:r>
    </w:p>
    <w:p w:rsidR="00C56C21" w:rsidP="00FB0C66" w:rsidRDefault="00C56C21" w14:paraId="2220583F" w14:textId="77628792">
      <w:pPr>
        <w:numPr>
          <w:ilvl w:val="1"/>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Can be open (more shiny so attractive for coms) or closed (more likely to lead to candid exchanges).</w:t>
      </w:r>
    </w:p>
    <w:p w:rsidRPr="00FB0C66" w:rsidR="00FB0C66" w:rsidP="00FB0C66" w:rsidRDefault="00C56C21" w14:paraId="33956AE7" w14:textId="6AEE69F1">
      <w:pPr>
        <w:numPr>
          <w:ilvl w:val="1"/>
          <w:numId w:val="45"/>
        </w:numPr>
        <w:spacing w:line="360" w:lineRule="auto"/>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Requires</w:t>
      </w:r>
      <w:r w:rsidR="00B610C8">
        <w:rPr>
          <w:rFonts w:ascii="Times New Roman" w:hAnsi="Times New Roman" w:eastAsia="Times New Roman" w:cs="Times New Roman"/>
          <w:color w:val="222222"/>
          <w:sz w:val="22"/>
          <w:szCs w:val="22"/>
        </w:rPr>
        <w:t xml:space="preserve"> extensive preparation to identify stakeholders, orchestrate the session. Moderators will need extensive briefing, and should be already familiar with our work and the issues.</w:t>
      </w:r>
    </w:p>
    <w:p w:rsidRPr="00FB0C66" w:rsidR="00FB0C66" w:rsidP="00E55DFB" w:rsidRDefault="00FB0C66" w14:paraId="590AB5E5" w14:textId="7C841068">
      <w:pPr>
        <w:numPr>
          <w:ilvl w:val="0"/>
          <w:numId w:val="45"/>
        </w:numPr>
        <w:spacing w:line="360" w:lineRule="auto"/>
        <w:rPr>
          <w:rFonts w:ascii="Times New Roman" w:hAnsi="Times New Roman" w:eastAsia="Times New Roman" w:cs="Times New Roman"/>
          <w:color w:val="222222"/>
          <w:sz w:val="22"/>
          <w:szCs w:val="22"/>
        </w:rPr>
      </w:pPr>
      <w:r w:rsidRPr="00FB0C66">
        <w:rPr>
          <w:rFonts w:ascii="Times New Roman" w:hAnsi="Times New Roman" w:eastAsia="Times New Roman" w:cs="Times New Roman"/>
          <w:color w:val="222222"/>
          <w:sz w:val="22"/>
          <w:szCs w:val="22"/>
        </w:rPr>
        <w:t xml:space="preserve">Overall, </w:t>
      </w:r>
      <w:r w:rsidR="00E55DFB">
        <w:rPr>
          <w:rFonts w:ascii="Times New Roman" w:hAnsi="Times New Roman" w:eastAsia="Times New Roman" w:cs="Times New Roman"/>
          <w:color w:val="222222"/>
          <w:sz w:val="22"/>
          <w:szCs w:val="22"/>
        </w:rPr>
        <w:t xml:space="preserve">important to consider the impact of our work on other teams on the chain. Trying to stick to agreed deadlines as much as possible, so we can credibly request flexibility when it is really needed. </w:t>
      </w:r>
    </w:p>
    <w:p w:rsidRPr="009E5304" w:rsidR="00FB0C66" w:rsidP="001E6A72" w:rsidRDefault="00FB0C66" w14:paraId="68387575" w14:textId="77777777">
      <w:pPr>
        <w:spacing w:line="360" w:lineRule="auto"/>
        <w:rPr>
          <w:rFonts w:ascii="Times New Roman" w:hAnsi="Times New Roman" w:eastAsia="Times New Roman" w:cs="Times New Roman"/>
          <w:color w:val="222222"/>
          <w:sz w:val="22"/>
          <w:szCs w:val="22"/>
        </w:rPr>
      </w:pPr>
    </w:p>
    <w:p w:rsidRPr="00F0468C" w:rsidR="009E5304" w:rsidP="000E22E1" w:rsidRDefault="009E5304" w14:paraId="4C4A60C4" w14:textId="6E835941">
      <w:pPr>
        <w:pStyle w:val="Paragraphedeliste"/>
        <w:numPr>
          <w:ilvl w:val="0"/>
          <w:numId w:val="16"/>
        </w:numPr>
        <w:spacing w:line="360" w:lineRule="auto"/>
        <w:rPr>
          <w:rFonts w:ascii="Times New Roman" w:hAnsi="Times New Roman" w:eastAsia="Times New Roman" w:cs="Times New Roman"/>
          <w:color w:val="4472C4" w:themeColor="accent1"/>
          <w:sz w:val="22"/>
          <w:szCs w:val="22"/>
        </w:rPr>
      </w:pPr>
      <w:r w:rsidRPr="00F0468C">
        <w:rPr>
          <w:rFonts w:ascii="Times New Roman" w:hAnsi="Times New Roman" w:eastAsia="Times New Roman" w:cs="Times New Roman"/>
          <w:b/>
          <w:bCs/>
          <w:color w:val="4472C4" w:themeColor="accent1"/>
          <w:sz w:val="22"/>
          <w:szCs w:val="22"/>
        </w:rPr>
        <w:t>Wrap up</w:t>
      </w:r>
      <w:r w:rsidRPr="00F0468C" w:rsidR="003C5D47">
        <w:rPr>
          <w:rFonts w:ascii="Times New Roman" w:hAnsi="Times New Roman" w:eastAsia="Times New Roman" w:cs="Times New Roman"/>
          <w:b/>
          <w:bCs/>
          <w:color w:val="4472C4" w:themeColor="accent1"/>
          <w:sz w:val="22"/>
          <w:szCs w:val="22"/>
        </w:rPr>
        <w:t xml:space="preserve"> – key takeaways</w:t>
      </w:r>
      <w:r w:rsidRPr="00F0468C" w:rsidR="008A65E3">
        <w:rPr>
          <w:rFonts w:ascii="Times New Roman" w:hAnsi="Times New Roman" w:eastAsia="Times New Roman" w:cs="Times New Roman"/>
          <w:b/>
          <w:bCs/>
          <w:color w:val="4472C4" w:themeColor="accent1"/>
          <w:sz w:val="22"/>
          <w:szCs w:val="22"/>
        </w:rPr>
        <w:t xml:space="preserve"> and hopes for the next couple of months</w:t>
      </w:r>
    </w:p>
    <w:p w:rsidRPr="009E5304" w:rsidR="009E5304" w:rsidP="00B66099" w:rsidRDefault="009E5304" w14:paraId="5C6F1A77" w14:textId="22195F49">
      <w:pPr>
        <w:numPr>
          <w:ilvl w:val="0"/>
          <w:numId w:val="21"/>
        </w:numPr>
        <w:spacing w:line="360" w:lineRule="auto"/>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 xml:space="preserve">The next two months are going to be </w:t>
      </w:r>
      <w:r w:rsidR="00F0468C">
        <w:rPr>
          <w:rFonts w:ascii="Times New Roman" w:hAnsi="Times New Roman" w:eastAsia="Times New Roman" w:cs="Times New Roman"/>
          <w:color w:val="222222"/>
          <w:sz w:val="22"/>
          <w:szCs w:val="22"/>
        </w:rPr>
        <w:t xml:space="preserve">busy, and potentially stressful. We need to think individually and collectively about how we remain able to work effectively, and “keep cool”. </w:t>
      </w:r>
      <w:r w:rsidR="00521189">
        <w:rPr>
          <w:rFonts w:ascii="Times New Roman" w:hAnsi="Times New Roman" w:eastAsia="Times New Roman" w:cs="Times New Roman"/>
          <w:color w:val="222222"/>
          <w:sz w:val="22"/>
          <w:szCs w:val="22"/>
        </w:rPr>
        <w:t>Anticipating as much as possible will be key, the nearer to the Forum, the more unexpected issues will arise.</w:t>
      </w:r>
      <w:r w:rsidRPr="002241D3" w:rsidR="002241D3">
        <w:rPr>
          <w:rFonts w:ascii="Times New Roman" w:hAnsi="Times New Roman" w:eastAsia="Times New Roman" w:cs="Times New Roman"/>
          <w:color w:val="222222"/>
          <w:sz w:val="22"/>
          <w:szCs w:val="22"/>
        </w:rPr>
        <w:t xml:space="preserve"> </w:t>
      </w:r>
      <w:r w:rsidR="002241D3">
        <w:rPr>
          <w:rFonts w:ascii="Times New Roman" w:hAnsi="Times New Roman" w:eastAsia="Times New Roman" w:cs="Times New Roman"/>
          <w:color w:val="222222"/>
          <w:sz w:val="22"/>
          <w:szCs w:val="22"/>
        </w:rPr>
        <w:t>A need to balance</w:t>
      </w:r>
      <w:r w:rsidRPr="009E5304" w:rsidR="002241D3">
        <w:rPr>
          <w:rFonts w:ascii="Times New Roman" w:hAnsi="Times New Roman" w:eastAsia="Times New Roman" w:cs="Times New Roman"/>
          <w:color w:val="222222"/>
          <w:sz w:val="22"/>
          <w:szCs w:val="22"/>
        </w:rPr>
        <w:t xml:space="preserve"> quality</w:t>
      </w:r>
      <w:r w:rsidR="002241D3">
        <w:rPr>
          <w:rFonts w:ascii="Times New Roman" w:hAnsi="Times New Roman" w:eastAsia="Times New Roman" w:cs="Times New Roman"/>
          <w:color w:val="222222"/>
          <w:sz w:val="22"/>
          <w:szCs w:val="22"/>
        </w:rPr>
        <w:t>/high ambition with timeliness</w:t>
      </w:r>
      <w:r w:rsidRPr="009E5304" w:rsidR="002241D3">
        <w:rPr>
          <w:rFonts w:ascii="Times New Roman" w:hAnsi="Times New Roman" w:eastAsia="Times New Roman" w:cs="Times New Roman"/>
          <w:color w:val="222222"/>
          <w:sz w:val="22"/>
          <w:szCs w:val="22"/>
        </w:rPr>
        <w:t xml:space="preserve"> and </w:t>
      </w:r>
      <w:r w:rsidR="002241D3">
        <w:rPr>
          <w:rFonts w:ascii="Times New Roman" w:hAnsi="Times New Roman" w:eastAsia="Times New Roman" w:cs="Times New Roman"/>
          <w:color w:val="222222"/>
          <w:sz w:val="22"/>
          <w:szCs w:val="22"/>
        </w:rPr>
        <w:t>effective delivery.</w:t>
      </w:r>
    </w:p>
    <w:p w:rsidRPr="00FE4839" w:rsidR="009E5304" w:rsidP="00FE4839" w:rsidRDefault="009E5304" w14:paraId="03FB3170" w14:textId="2BB92FB9">
      <w:pPr>
        <w:numPr>
          <w:ilvl w:val="0"/>
          <w:numId w:val="21"/>
        </w:numPr>
        <w:spacing w:line="360" w:lineRule="auto"/>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It was useful to talk to each other</w:t>
      </w:r>
      <w:r w:rsidR="00F0468C">
        <w:rPr>
          <w:rFonts w:ascii="Times New Roman" w:hAnsi="Times New Roman" w:eastAsia="Times New Roman" w:cs="Times New Roman"/>
          <w:color w:val="222222"/>
          <w:sz w:val="22"/>
          <w:szCs w:val="22"/>
        </w:rPr>
        <w:t xml:space="preserve"> and exchange notes</w:t>
      </w:r>
      <w:r w:rsidRPr="009E5304">
        <w:rPr>
          <w:rFonts w:ascii="Times New Roman" w:hAnsi="Times New Roman" w:eastAsia="Times New Roman" w:cs="Times New Roman"/>
          <w:color w:val="222222"/>
          <w:sz w:val="22"/>
          <w:szCs w:val="22"/>
        </w:rPr>
        <w:t>.</w:t>
      </w:r>
      <w:r w:rsidR="00FE4839">
        <w:rPr>
          <w:rFonts w:ascii="Times New Roman" w:hAnsi="Times New Roman" w:eastAsia="Times New Roman" w:cs="Times New Roman"/>
          <w:color w:val="222222"/>
          <w:sz w:val="22"/>
          <w:szCs w:val="22"/>
        </w:rPr>
        <w:t xml:space="preserve"> </w:t>
      </w:r>
      <w:r w:rsidRPr="00FE4839">
        <w:rPr>
          <w:rFonts w:ascii="Times New Roman" w:hAnsi="Times New Roman" w:eastAsia="Times New Roman" w:cs="Times New Roman"/>
          <w:color w:val="222222"/>
          <w:sz w:val="22"/>
          <w:szCs w:val="22"/>
        </w:rPr>
        <w:t xml:space="preserve">The energy </w:t>
      </w:r>
      <w:r w:rsidR="00FE4839">
        <w:rPr>
          <w:rFonts w:ascii="Times New Roman" w:hAnsi="Times New Roman" w:eastAsia="Times New Roman" w:cs="Times New Roman"/>
          <w:color w:val="222222"/>
          <w:sz w:val="22"/>
          <w:szCs w:val="22"/>
        </w:rPr>
        <w:t xml:space="preserve">in the team will help us push and ensure we achieve the objectives we set ourselves. </w:t>
      </w:r>
    </w:p>
    <w:p w:rsidRPr="002241D3" w:rsidR="00B85B67" w:rsidP="002241D3" w:rsidRDefault="000E22E1" w14:paraId="03F51BD5" w14:textId="7FD0928F">
      <w:pPr>
        <w:numPr>
          <w:ilvl w:val="0"/>
          <w:numId w:val="21"/>
        </w:numPr>
        <w:spacing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We </w:t>
      </w:r>
      <w:r w:rsidRPr="009E5304" w:rsidR="009E5304">
        <w:rPr>
          <w:rFonts w:ascii="Times New Roman" w:hAnsi="Times New Roman" w:eastAsia="Times New Roman" w:cs="Times New Roman"/>
          <w:color w:val="222222"/>
          <w:sz w:val="22"/>
          <w:szCs w:val="22"/>
        </w:rPr>
        <w:t>must continue this reflection</w:t>
      </w:r>
      <w:r>
        <w:rPr>
          <w:rFonts w:ascii="Times New Roman" w:hAnsi="Times New Roman" w:eastAsia="Times New Roman" w:cs="Times New Roman"/>
          <w:color w:val="222222"/>
          <w:sz w:val="22"/>
          <w:szCs w:val="22"/>
        </w:rPr>
        <w:t>. W</w:t>
      </w:r>
      <w:r w:rsidRPr="009E5304" w:rsidR="009E5304">
        <w:rPr>
          <w:rFonts w:ascii="Times New Roman" w:hAnsi="Times New Roman" w:eastAsia="Times New Roman" w:cs="Times New Roman"/>
          <w:color w:val="222222"/>
          <w:sz w:val="22"/>
          <w:szCs w:val="22"/>
        </w:rPr>
        <w:t>e have lots of ideas</w:t>
      </w:r>
      <w:r>
        <w:rPr>
          <w:rFonts w:ascii="Times New Roman" w:hAnsi="Times New Roman" w:eastAsia="Times New Roman" w:cs="Times New Roman"/>
          <w:color w:val="222222"/>
          <w:sz w:val="22"/>
          <w:szCs w:val="22"/>
        </w:rPr>
        <w:t>. There is</w:t>
      </w:r>
      <w:r w:rsidRPr="009E5304" w:rsidR="009E5304">
        <w:rPr>
          <w:rFonts w:ascii="Times New Roman" w:hAnsi="Times New Roman" w:eastAsia="Times New Roman" w:cs="Times New Roman"/>
          <w:color w:val="222222"/>
          <w:sz w:val="22"/>
          <w:szCs w:val="22"/>
        </w:rPr>
        <w:t xml:space="preserve"> the impression that sometimes we work so much in our corner</w:t>
      </w:r>
      <w:r w:rsidR="00FE4839">
        <w:rPr>
          <w:rFonts w:ascii="Times New Roman" w:hAnsi="Times New Roman" w:eastAsia="Times New Roman" w:cs="Times New Roman"/>
          <w:color w:val="222222"/>
          <w:sz w:val="22"/>
          <w:szCs w:val="22"/>
        </w:rPr>
        <w:t xml:space="preserve">. Will need to revisit some of these after the event, and reflect on how to </w:t>
      </w:r>
      <w:r w:rsidR="00AC4D35">
        <w:rPr>
          <w:rFonts w:ascii="Times New Roman" w:hAnsi="Times New Roman" w:eastAsia="Times New Roman" w:cs="Times New Roman"/>
          <w:color w:val="222222"/>
          <w:sz w:val="22"/>
          <w:szCs w:val="22"/>
        </w:rPr>
        <w:t>share them with the rest of the Forum, to inform its broader strategy and thinking.</w:t>
      </w:r>
    </w:p>
    <w:p w:rsidR="00F26FC0" w:rsidP="00F26FC0" w:rsidRDefault="00F26FC0" w14:paraId="3E383714" w14:textId="0DA5CBB7">
      <w:pPr>
        <w:spacing w:line="360" w:lineRule="auto"/>
        <w:jc w:val="both"/>
        <w:rPr>
          <w:rFonts w:ascii="Times New Roman" w:hAnsi="Times New Roman" w:eastAsia="Times New Roman" w:cs="Times New Roman"/>
          <w:color w:val="222222"/>
          <w:sz w:val="22"/>
          <w:szCs w:val="22"/>
        </w:rPr>
      </w:pPr>
    </w:p>
    <w:p w:rsidRPr="004A1EA3" w:rsidR="00F26FC0" w:rsidP="004A1EA3" w:rsidRDefault="004A1EA3" w14:paraId="02F6B153" w14:textId="35793F8E">
      <w:pPr>
        <w:spacing w:line="360" w:lineRule="auto"/>
        <w:rPr>
          <w:rFonts w:ascii="Times New Roman" w:hAnsi="Times New Roman" w:eastAsia="Times New Roman" w:cs="Times New Roman"/>
          <w:color w:val="4472C4"/>
          <w:sz w:val="22"/>
          <w:szCs w:val="22"/>
        </w:rPr>
      </w:pPr>
      <w:r>
        <w:rPr>
          <w:rFonts w:ascii="Times New Roman" w:hAnsi="Times New Roman" w:eastAsia="Times New Roman" w:cs="Times New Roman"/>
          <w:b/>
          <w:bCs/>
          <w:color w:val="4472C4"/>
          <w:sz w:val="22"/>
          <w:szCs w:val="22"/>
        </w:rPr>
        <w:t xml:space="preserve">Annex 1 – </w:t>
      </w:r>
      <w:r w:rsidR="00A362F4">
        <w:rPr>
          <w:rFonts w:ascii="Times New Roman" w:hAnsi="Times New Roman" w:eastAsia="Times New Roman" w:cs="Times New Roman"/>
          <w:b/>
          <w:bCs/>
          <w:color w:val="4472C4"/>
          <w:sz w:val="22"/>
          <w:szCs w:val="22"/>
        </w:rPr>
        <w:t>“</w:t>
      </w:r>
      <w:r w:rsidR="00AB285C">
        <w:rPr>
          <w:rFonts w:ascii="Times New Roman" w:hAnsi="Times New Roman" w:eastAsia="Times New Roman" w:cs="Times New Roman"/>
          <w:b/>
          <w:bCs/>
          <w:color w:val="4472C4"/>
          <w:sz w:val="22"/>
          <w:szCs w:val="22"/>
        </w:rPr>
        <w:t>E</w:t>
      </w:r>
      <w:r>
        <w:rPr>
          <w:rFonts w:ascii="Times New Roman" w:hAnsi="Times New Roman" w:eastAsia="Times New Roman" w:cs="Times New Roman"/>
          <w:b/>
          <w:bCs/>
          <w:color w:val="4472C4"/>
          <w:sz w:val="22"/>
          <w:szCs w:val="22"/>
        </w:rPr>
        <w:t>ulogies</w:t>
      </w:r>
      <w:r w:rsidR="00A362F4">
        <w:rPr>
          <w:rFonts w:ascii="Times New Roman" w:hAnsi="Times New Roman" w:eastAsia="Times New Roman" w:cs="Times New Roman"/>
          <w:b/>
          <w:bCs/>
          <w:color w:val="4472C4"/>
          <w:sz w:val="22"/>
          <w:szCs w:val="22"/>
        </w:rPr>
        <w:t>”</w:t>
      </w:r>
      <w:r>
        <w:rPr>
          <w:rFonts w:ascii="Times New Roman" w:hAnsi="Times New Roman" w:eastAsia="Times New Roman" w:cs="Times New Roman"/>
          <w:b/>
          <w:bCs/>
          <w:color w:val="4472C4"/>
          <w:sz w:val="22"/>
          <w:szCs w:val="22"/>
        </w:rPr>
        <w:t xml:space="preserve"> for our individual initiatives, what could be written about each in 30-50 years</w:t>
      </w:r>
      <w:r w:rsidR="00466E14">
        <w:rPr>
          <w:rFonts w:ascii="Times New Roman" w:hAnsi="Times New Roman" w:eastAsia="Times New Roman" w:cs="Times New Roman"/>
          <w:b/>
          <w:bCs/>
          <w:color w:val="4472C4"/>
          <w:sz w:val="22"/>
          <w:szCs w:val="22"/>
        </w:rPr>
        <w:t xml:space="preserve"> if they are successful</w:t>
      </w:r>
      <w:r w:rsidR="001A555D">
        <w:rPr>
          <w:rFonts w:ascii="Times New Roman" w:hAnsi="Times New Roman" w:eastAsia="Times New Roman" w:cs="Times New Roman"/>
          <w:b/>
          <w:bCs/>
          <w:color w:val="4472C4"/>
          <w:sz w:val="22"/>
          <w:szCs w:val="22"/>
        </w:rPr>
        <w:t xml:space="preserve"> (key extracts)</w:t>
      </w:r>
    </w:p>
    <w:p w:rsidRPr="009E5304" w:rsidR="00F26FC0" w:rsidP="00466E14" w:rsidRDefault="00F26FC0" w14:paraId="4CFD616B" w14:textId="77777777">
      <w:pPr>
        <w:numPr>
          <w:ilvl w:val="1"/>
          <w:numId w:val="6"/>
        </w:numPr>
        <w:spacing w:before="240" w:line="360" w:lineRule="auto"/>
        <w:rPr>
          <w:rFonts w:ascii="Times New Roman" w:hAnsi="Times New Roman" w:eastAsia="Times New Roman" w:cs="Times New Roman"/>
          <w:color w:val="FF0000"/>
          <w:sz w:val="22"/>
          <w:szCs w:val="22"/>
        </w:rPr>
      </w:pPr>
      <w:r>
        <w:rPr>
          <w:rFonts w:ascii="Times New Roman" w:hAnsi="Times New Roman" w:eastAsia="Times New Roman" w:cs="Times New Roman"/>
          <w:b/>
          <w:bCs/>
          <w:color w:val="FF0000"/>
          <w:sz w:val="22"/>
          <w:szCs w:val="22"/>
        </w:rPr>
        <w:t>Overshoot Commission</w:t>
      </w:r>
    </w:p>
    <w:p w:rsidRPr="00B66099" w:rsidR="00F26FC0" w:rsidP="00F26FC0" w:rsidRDefault="00F26FC0" w14:paraId="2F8F1C6B" w14:textId="77777777">
      <w:pPr>
        <w:pStyle w:val="Paragraphedeliste"/>
        <w:numPr>
          <w:ilvl w:val="0"/>
          <w:numId w:val="42"/>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 xml:space="preserve">Spread knowledge about </w:t>
      </w:r>
      <w:r w:rsidRPr="00B66099">
        <w:rPr>
          <w:rFonts w:ascii="Times New Roman" w:hAnsi="Times New Roman" w:eastAsia="Times New Roman" w:cs="Times New Roman"/>
          <w:b/>
          <w:bCs/>
          <w:color w:val="222222"/>
          <w:sz w:val="22"/>
          <w:szCs w:val="22"/>
        </w:rPr>
        <w:t>additional approaches to reduce climate risk</w:t>
      </w:r>
      <w:r w:rsidRPr="00B66099">
        <w:rPr>
          <w:rFonts w:ascii="Times New Roman" w:hAnsi="Times New Roman" w:eastAsia="Times New Roman" w:cs="Times New Roman"/>
          <w:color w:val="222222"/>
          <w:sz w:val="22"/>
          <w:szCs w:val="22"/>
        </w:rPr>
        <w:t>, particularly in an intergenerational aspect since the youth movement should be included. The new generation having a saying on the processes of decision making.</w:t>
      </w:r>
    </w:p>
    <w:p w:rsidRPr="00B66099" w:rsidR="00F26FC0" w:rsidP="00F26FC0" w:rsidRDefault="00F26FC0" w14:paraId="2041F77C" w14:textId="77777777">
      <w:pPr>
        <w:pStyle w:val="Paragraphedeliste"/>
        <w:numPr>
          <w:ilvl w:val="0"/>
          <w:numId w:val="42"/>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b/>
          <w:bCs/>
          <w:color w:val="222222"/>
          <w:sz w:val="22"/>
          <w:szCs w:val="22"/>
        </w:rPr>
        <w:t>Global cooperation</w:t>
      </w:r>
      <w:r w:rsidRPr="00B66099">
        <w:rPr>
          <w:rFonts w:ascii="Times New Roman" w:hAnsi="Times New Roman" w:eastAsia="Times New Roman" w:cs="Times New Roman"/>
          <w:color w:val="222222"/>
          <w:sz w:val="22"/>
          <w:szCs w:val="22"/>
        </w:rPr>
        <w:t xml:space="preserve"> to discuss new technologies and decide whether to use </w:t>
      </w:r>
      <w:r>
        <w:rPr>
          <w:rFonts w:ascii="Times New Roman" w:hAnsi="Times New Roman" w:eastAsia="Times New Roman" w:cs="Times New Roman"/>
          <w:color w:val="222222"/>
          <w:sz w:val="22"/>
          <w:szCs w:val="22"/>
        </w:rPr>
        <w:t>them</w:t>
      </w:r>
      <w:r w:rsidRPr="00B66099">
        <w:rPr>
          <w:rFonts w:ascii="Times New Roman" w:hAnsi="Times New Roman" w:eastAsia="Times New Roman" w:cs="Times New Roman"/>
          <w:color w:val="222222"/>
          <w:sz w:val="22"/>
          <w:szCs w:val="22"/>
        </w:rPr>
        <w:t xml:space="preserve"> or not. Redistribution of the “know-how” and technologies to countries where </w:t>
      </w:r>
      <w:r>
        <w:rPr>
          <w:rFonts w:ascii="Times New Roman" w:hAnsi="Times New Roman" w:eastAsia="Times New Roman" w:cs="Times New Roman"/>
          <w:color w:val="222222"/>
          <w:sz w:val="22"/>
          <w:szCs w:val="22"/>
        </w:rPr>
        <w:t xml:space="preserve">they are </w:t>
      </w:r>
      <w:r w:rsidRPr="00B66099">
        <w:rPr>
          <w:rFonts w:ascii="Times New Roman" w:hAnsi="Times New Roman" w:eastAsia="Times New Roman" w:cs="Times New Roman"/>
          <w:color w:val="222222"/>
          <w:sz w:val="22"/>
          <w:szCs w:val="22"/>
        </w:rPr>
        <w:t>needed.</w:t>
      </w:r>
    </w:p>
    <w:p w:rsidRPr="00466E14" w:rsidR="00F26FC0" w:rsidP="00F26FC0" w:rsidRDefault="00F26FC0" w14:paraId="6D143DAA" w14:textId="521A5654">
      <w:pPr>
        <w:pStyle w:val="Paragraphedeliste"/>
        <w:numPr>
          <w:ilvl w:val="0"/>
          <w:numId w:val="42"/>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b/>
          <w:bCs/>
          <w:color w:val="222222"/>
          <w:sz w:val="22"/>
          <w:szCs w:val="22"/>
        </w:rPr>
        <w:t>Ideally: </w:t>
      </w:r>
      <w:r w:rsidRPr="00B66099">
        <w:rPr>
          <w:rFonts w:ascii="Times New Roman" w:hAnsi="Times New Roman" w:eastAsia="Times New Roman" w:cs="Times New Roman"/>
          <w:color w:val="222222"/>
          <w:sz w:val="22"/>
          <w:szCs w:val="22"/>
        </w:rPr>
        <w:t>Expanded infrastructure of carbon dioxide removal (CDR) and sunlight reflection methods. If these are not used, at least know the “why-not”. Solve the climate overshoot so that there’s more time for cutting greenhouse emissions and applying sustainable solutions.</w:t>
      </w:r>
    </w:p>
    <w:p w:rsidRPr="009E5304" w:rsidR="00F26FC0" w:rsidP="00466E14" w:rsidRDefault="00F26FC0" w14:paraId="3C8E964C" w14:textId="576EC73B">
      <w:pPr>
        <w:numPr>
          <w:ilvl w:val="1"/>
          <w:numId w:val="7"/>
        </w:numPr>
        <w:spacing w:before="240" w:line="360" w:lineRule="auto"/>
        <w:jc w:val="both"/>
        <w:rPr>
          <w:rFonts w:ascii="Times New Roman" w:hAnsi="Times New Roman" w:eastAsia="Times New Roman" w:cs="Times New Roman"/>
          <w:color w:val="FF0000"/>
          <w:sz w:val="22"/>
          <w:szCs w:val="22"/>
        </w:rPr>
      </w:pPr>
      <w:r>
        <w:rPr>
          <w:rFonts w:ascii="Times New Roman" w:hAnsi="Times New Roman" w:eastAsia="Times New Roman" w:cs="Times New Roman"/>
          <w:b/>
          <w:bCs/>
          <w:color w:val="FF0000"/>
          <w:sz w:val="22"/>
          <w:szCs w:val="22"/>
        </w:rPr>
        <w:t xml:space="preserve">Net Zero Space </w:t>
      </w:r>
    </w:p>
    <w:p w:rsidRPr="00B66099" w:rsidR="00F26FC0" w:rsidP="00F26FC0" w:rsidRDefault="00F26FC0" w14:paraId="4528BF0C" w14:textId="77777777">
      <w:pPr>
        <w:pStyle w:val="Paragraphedeliste"/>
        <w:numPr>
          <w:ilvl w:val="0"/>
          <w:numId w:val="41"/>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Objective of sustainable outer space is achieved, counting with over 1,000 supporters from in and out the industry, and almost every country represented.</w:t>
      </w:r>
    </w:p>
    <w:p w:rsidR="00E60BBF" w:rsidP="00E60BBF" w:rsidRDefault="00F26FC0" w14:paraId="1E6702BC" w14:textId="77777777">
      <w:pPr>
        <w:pStyle w:val="Paragraphedeliste"/>
        <w:numPr>
          <w:ilvl w:val="0"/>
          <w:numId w:val="41"/>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First successful commercial </w:t>
      </w:r>
      <w:r w:rsidRPr="00B66099">
        <w:rPr>
          <w:rFonts w:ascii="Times New Roman" w:hAnsi="Times New Roman" w:eastAsia="Times New Roman" w:cs="Times New Roman"/>
          <w:b/>
          <w:bCs/>
          <w:color w:val="222222"/>
          <w:sz w:val="22"/>
          <w:szCs w:val="22"/>
        </w:rPr>
        <w:t>active debris removal</w:t>
      </w:r>
      <w:r w:rsidRPr="00B66099">
        <w:rPr>
          <w:rFonts w:ascii="Times New Roman" w:hAnsi="Times New Roman" w:eastAsia="Times New Roman" w:cs="Times New Roman"/>
          <w:color w:val="222222"/>
          <w:sz w:val="22"/>
          <w:szCs w:val="22"/>
        </w:rPr>
        <w:t> (ADR) mission sent in 2025. Most of </w:t>
      </w:r>
      <w:r w:rsidRPr="00B66099">
        <w:rPr>
          <w:rFonts w:ascii="Times New Roman" w:hAnsi="Times New Roman" w:eastAsia="Times New Roman" w:cs="Times New Roman"/>
          <w:b/>
          <w:bCs/>
          <w:color w:val="222222"/>
          <w:sz w:val="22"/>
          <w:szCs w:val="22"/>
        </w:rPr>
        <w:t xml:space="preserve">low Earth orbit </w:t>
      </w:r>
      <w:r w:rsidRPr="00B66099">
        <w:rPr>
          <w:rFonts w:ascii="Times New Roman" w:hAnsi="Times New Roman" w:eastAsia="Times New Roman" w:cs="Times New Roman"/>
          <w:color w:val="222222"/>
          <w:sz w:val="22"/>
          <w:szCs w:val="22"/>
        </w:rPr>
        <w:t xml:space="preserve">(LEO) debris is removed. Despite geopolitical scenarios </w:t>
      </w:r>
      <w:r w:rsidR="00C82F8A">
        <w:rPr>
          <w:rFonts w:ascii="Times New Roman" w:hAnsi="Times New Roman" w:eastAsia="Times New Roman" w:cs="Times New Roman"/>
          <w:color w:val="222222"/>
          <w:sz w:val="22"/>
          <w:szCs w:val="22"/>
        </w:rPr>
        <w:t xml:space="preserve">preventing some </w:t>
      </w:r>
      <w:r w:rsidRPr="00B66099">
        <w:rPr>
          <w:rFonts w:ascii="Times New Roman" w:hAnsi="Times New Roman" w:eastAsia="Times New Roman" w:cs="Times New Roman"/>
          <w:color w:val="222222"/>
          <w:sz w:val="22"/>
          <w:szCs w:val="22"/>
        </w:rPr>
        <w:t>actors</w:t>
      </w:r>
      <w:r w:rsidR="00C82F8A">
        <w:rPr>
          <w:rFonts w:ascii="Times New Roman" w:hAnsi="Times New Roman" w:eastAsia="Times New Roman" w:cs="Times New Roman"/>
          <w:color w:val="222222"/>
          <w:sz w:val="22"/>
          <w:szCs w:val="22"/>
        </w:rPr>
        <w:t>’ involvement</w:t>
      </w:r>
      <w:r w:rsidRPr="00B66099">
        <w:rPr>
          <w:rFonts w:ascii="Times New Roman" w:hAnsi="Times New Roman" w:eastAsia="Times New Roman" w:cs="Times New Roman"/>
          <w:color w:val="222222"/>
          <w:sz w:val="22"/>
          <w:szCs w:val="22"/>
        </w:rPr>
        <w:t xml:space="preserve"> in the beginning, we raised awareness to </w:t>
      </w:r>
      <w:r w:rsidR="00C82F8A">
        <w:rPr>
          <w:rFonts w:ascii="Times New Roman" w:hAnsi="Times New Roman" w:eastAsia="Times New Roman" w:cs="Times New Roman"/>
          <w:color w:val="222222"/>
          <w:sz w:val="22"/>
          <w:szCs w:val="22"/>
        </w:rPr>
        <w:t xml:space="preserve">achieve </w:t>
      </w:r>
      <w:r w:rsidRPr="00B66099">
        <w:rPr>
          <w:rFonts w:ascii="Times New Roman" w:hAnsi="Times New Roman" w:eastAsia="Times New Roman" w:cs="Times New Roman"/>
          <w:color w:val="222222"/>
          <w:sz w:val="22"/>
          <w:szCs w:val="22"/>
        </w:rPr>
        <w:t>cooperat</w:t>
      </w:r>
      <w:r w:rsidR="00C82F8A">
        <w:rPr>
          <w:rFonts w:ascii="Times New Roman" w:hAnsi="Times New Roman" w:eastAsia="Times New Roman" w:cs="Times New Roman"/>
          <w:color w:val="222222"/>
          <w:sz w:val="22"/>
          <w:szCs w:val="22"/>
        </w:rPr>
        <w:t>ion</w:t>
      </w:r>
      <w:r w:rsidRPr="00B66099">
        <w:rPr>
          <w:rFonts w:ascii="Times New Roman" w:hAnsi="Times New Roman" w:eastAsia="Times New Roman" w:cs="Times New Roman"/>
          <w:color w:val="222222"/>
          <w:sz w:val="22"/>
          <w:szCs w:val="22"/>
        </w:rPr>
        <w:t xml:space="preserve"> on information sharing and ADR missions.</w:t>
      </w:r>
      <w:r w:rsidR="00E60BBF">
        <w:rPr>
          <w:rFonts w:ascii="Times New Roman" w:hAnsi="Times New Roman" w:eastAsia="Times New Roman" w:cs="Times New Roman"/>
          <w:color w:val="222222"/>
          <w:sz w:val="22"/>
          <w:szCs w:val="22"/>
        </w:rPr>
        <w:t xml:space="preserve"> </w:t>
      </w:r>
    </w:p>
    <w:p w:rsidRPr="00E60BBF" w:rsidR="00F26FC0" w:rsidP="00E60BBF" w:rsidRDefault="00F26FC0" w14:paraId="7C347BEA" w14:textId="28DF6D0B">
      <w:pPr>
        <w:pStyle w:val="Paragraphedeliste"/>
        <w:numPr>
          <w:ilvl w:val="0"/>
          <w:numId w:val="41"/>
        </w:numPr>
        <w:spacing w:line="360" w:lineRule="auto"/>
        <w:ind w:left="720"/>
        <w:jc w:val="both"/>
        <w:rPr>
          <w:rFonts w:ascii="Times New Roman" w:hAnsi="Times New Roman" w:eastAsia="Times New Roman" w:cs="Times New Roman"/>
          <w:color w:val="222222"/>
          <w:sz w:val="22"/>
          <w:szCs w:val="22"/>
        </w:rPr>
      </w:pPr>
      <w:r w:rsidRPr="00E60BBF">
        <w:rPr>
          <w:rFonts w:ascii="Times New Roman" w:hAnsi="Times New Roman" w:eastAsia="Times New Roman" w:cs="Times New Roman"/>
          <w:color w:val="222222"/>
          <w:sz w:val="22"/>
          <w:szCs w:val="22"/>
        </w:rPr>
        <w:t>Alliance of nations work</w:t>
      </w:r>
      <w:r w:rsidR="00E60BBF">
        <w:rPr>
          <w:rFonts w:ascii="Times New Roman" w:hAnsi="Times New Roman" w:eastAsia="Times New Roman" w:cs="Times New Roman"/>
          <w:color w:val="222222"/>
          <w:sz w:val="22"/>
          <w:szCs w:val="22"/>
        </w:rPr>
        <w:t>ing</w:t>
      </w:r>
      <w:r w:rsidRPr="00E60BBF">
        <w:rPr>
          <w:rFonts w:ascii="Times New Roman" w:hAnsi="Times New Roman" w:eastAsia="Times New Roman" w:cs="Times New Roman"/>
          <w:color w:val="222222"/>
          <w:sz w:val="22"/>
          <w:szCs w:val="22"/>
        </w:rPr>
        <w:t xml:space="preserve"> together, conduct ADR missions on most worrying objects.</w:t>
      </w:r>
    </w:p>
    <w:p w:rsidRPr="00B66099" w:rsidR="00F26FC0" w:rsidP="00F26FC0" w:rsidRDefault="00F26FC0" w14:paraId="0482C695" w14:textId="7791B055">
      <w:pPr>
        <w:pStyle w:val="Paragraphedeliste"/>
        <w:numPr>
          <w:ilvl w:val="0"/>
          <w:numId w:val="41"/>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 xml:space="preserve">Working group (established by PPF) </w:t>
      </w:r>
      <w:r w:rsidR="00095FEA">
        <w:rPr>
          <w:rFonts w:ascii="Times New Roman" w:hAnsi="Times New Roman" w:eastAsia="Times New Roman" w:cs="Times New Roman"/>
          <w:color w:val="222222"/>
          <w:sz w:val="22"/>
          <w:szCs w:val="22"/>
        </w:rPr>
        <w:t>has achieved</w:t>
      </w:r>
      <w:r w:rsidRPr="00B66099">
        <w:rPr>
          <w:rFonts w:ascii="Times New Roman" w:hAnsi="Times New Roman" w:eastAsia="Times New Roman" w:cs="Times New Roman"/>
          <w:color w:val="222222"/>
          <w:sz w:val="22"/>
          <w:szCs w:val="22"/>
        </w:rPr>
        <w:t xml:space="preserve"> deliverable</w:t>
      </w:r>
      <w:r w:rsidR="00095FEA">
        <w:rPr>
          <w:rFonts w:ascii="Times New Roman" w:hAnsi="Times New Roman" w:eastAsia="Times New Roman" w:cs="Times New Roman"/>
          <w:color w:val="222222"/>
          <w:sz w:val="22"/>
          <w:szCs w:val="22"/>
        </w:rPr>
        <w:t>s,</w:t>
      </w:r>
      <w:r w:rsidRPr="00B66099">
        <w:rPr>
          <w:rFonts w:ascii="Times New Roman" w:hAnsi="Times New Roman" w:eastAsia="Times New Roman" w:cs="Times New Roman"/>
          <w:color w:val="222222"/>
          <w:sz w:val="22"/>
          <w:szCs w:val="22"/>
        </w:rPr>
        <w:t xml:space="preserve"> recommendations </w:t>
      </w:r>
      <w:r w:rsidR="00095FEA">
        <w:rPr>
          <w:rFonts w:ascii="Times New Roman" w:hAnsi="Times New Roman" w:eastAsia="Times New Roman" w:cs="Times New Roman"/>
          <w:color w:val="222222"/>
          <w:sz w:val="22"/>
          <w:szCs w:val="22"/>
        </w:rPr>
        <w:t xml:space="preserve">taken up by the </w:t>
      </w:r>
      <w:r w:rsidRPr="00B66099">
        <w:rPr>
          <w:rFonts w:ascii="Times New Roman" w:hAnsi="Times New Roman" w:eastAsia="Times New Roman" w:cs="Times New Roman"/>
          <w:color w:val="222222"/>
          <w:sz w:val="22"/>
          <w:szCs w:val="22"/>
        </w:rPr>
        <w:t xml:space="preserve">UN’s open ended working group </w:t>
      </w:r>
      <w:r w:rsidR="00095FEA">
        <w:rPr>
          <w:rFonts w:ascii="Times New Roman" w:hAnsi="Times New Roman" w:eastAsia="Times New Roman" w:cs="Times New Roman"/>
          <w:color w:val="222222"/>
          <w:sz w:val="22"/>
          <w:szCs w:val="22"/>
        </w:rPr>
        <w:t xml:space="preserve">into a draft </w:t>
      </w:r>
      <w:r w:rsidRPr="00B66099">
        <w:rPr>
          <w:rFonts w:ascii="Times New Roman" w:hAnsi="Times New Roman" w:eastAsia="Times New Roman" w:cs="Times New Roman"/>
          <w:color w:val="222222"/>
          <w:sz w:val="22"/>
          <w:szCs w:val="22"/>
        </w:rPr>
        <w:t>international treaty on ADR.</w:t>
      </w:r>
    </w:p>
    <w:p w:rsidRPr="009E5304" w:rsidR="00F26FC0" w:rsidP="00F26FC0" w:rsidRDefault="00F26FC0" w14:paraId="2808FE4C" w14:textId="77777777">
      <w:pPr>
        <w:spacing w:line="360" w:lineRule="auto"/>
        <w:ind w:left="360"/>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 </w:t>
      </w:r>
    </w:p>
    <w:p w:rsidRPr="009E5304" w:rsidR="00F26FC0" w:rsidP="00F26FC0" w:rsidRDefault="00B00271" w14:paraId="7C107DFA" w14:textId="28662DA3">
      <w:pPr>
        <w:numPr>
          <w:ilvl w:val="1"/>
          <w:numId w:val="8"/>
        </w:numPr>
        <w:spacing w:line="360" w:lineRule="auto"/>
        <w:jc w:val="both"/>
        <w:rPr>
          <w:rFonts w:ascii="Times New Roman" w:hAnsi="Times New Roman" w:eastAsia="Times New Roman" w:cs="Times New Roman"/>
          <w:color w:val="FF0000"/>
          <w:sz w:val="22"/>
          <w:szCs w:val="22"/>
        </w:rPr>
      </w:pPr>
      <w:r>
        <w:rPr>
          <w:rFonts w:ascii="Times New Roman" w:hAnsi="Times New Roman" w:eastAsia="Times New Roman" w:cs="Times New Roman"/>
          <w:b/>
          <w:bCs/>
          <w:color w:val="FF0000"/>
          <w:sz w:val="22"/>
          <w:szCs w:val="22"/>
        </w:rPr>
        <w:t>Paris Call</w:t>
      </w:r>
    </w:p>
    <w:p w:rsidRPr="008233DF" w:rsidR="00F26FC0" w:rsidP="008233DF" w:rsidRDefault="00F26FC0" w14:paraId="4F907739" w14:textId="0CEE476A">
      <w:pPr>
        <w:pStyle w:val="Paragraphedeliste"/>
        <w:numPr>
          <w:ilvl w:val="0"/>
          <w:numId w:val="40"/>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 xml:space="preserve">In 2030, it has been a decade marked by </w:t>
      </w:r>
      <w:r w:rsidR="008233DF">
        <w:rPr>
          <w:rFonts w:ascii="Times New Roman" w:hAnsi="Times New Roman" w:eastAsia="Times New Roman" w:cs="Times New Roman"/>
          <w:color w:val="222222"/>
          <w:sz w:val="22"/>
          <w:szCs w:val="22"/>
        </w:rPr>
        <w:t xml:space="preserve">a </w:t>
      </w:r>
      <w:r w:rsidRPr="00B66099">
        <w:rPr>
          <w:rFonts w:ascii="Times New Roman" w:hAnsi="Times New Roman" w:eastAsia="Times New Roman" w:cs="Times New Roman"/>
          <w:color w:val="222222"/>
          <w:sz w:val="22"/>
          <w:szCs w:val="22"/>
        </w:rPr>
        <w:t>succession of events</w:t>
      </w:r>
      <w:r w:rsidR="008233DF">
        <w:rPr>
          <w:rFonts w:ascii="Times New Roman" w:hAnsi="Times New Roman" w:eastAsia="Times New Roman" w:cs="Times New Roman"/>
          <w:color w:val="222222"/>
          <w:sz w:val="22"/>
          <w:szCs w:val="22"/>
        </w:rPr>
        <w:t xml:space="preserve"> and incidents</w:t>
      </w:r>
      <w:r w:rsidRPr="00B66099">
        <w:rPr>
          <w:rFonts w:ascii="Times New Roman" w:hAnsi="Times New Roman" w:eastAsia="Times New Roman" w:cs="Times New Roman"/>
          <w:color w:val="222222"/>
          <w:sz w:val="22"/>
          <w:szCs w:val="22"/>
        </w:rPr>
        <w:t>.</w:t>
      </w:r>
      <w:r w:rsidR="008233DF">
        <w:rPr>
          <w:rFonts w:ascii="Times New Roman" w:hAnsi="Times New Roman" w:eastAsia="Times New Roman" w:cs="Times New Roman"/>
          <w:color w:val="222222"/>
          <w:sz w:val="22"/>
          <w:szCs w:val="22"/>
        </w:rPr>
        <w:t xml:space="preserve"> </w:t>
      </w:r>
      <w:r w:rsidRPr="008233DF">
        <w:rPr>
          <w:rFonts w:ascii="Times New Roman" w:hAnsi="Times New Roman" w:eastAsia="Times New Roman" w:cs="Times New Roman"/>
          <w:color w:val="222222"/>
          <w:sz w:val="22"/>
          <w:szCs w:val="22"/>
        </w:rPr>
        <w:t xml:space="preserve">Major consequences of </w:t>
      </w:r>
      <w:r w:rsidR="008233DF">
        <w:rPr>
          <w:rFonts w:ascii="Times New Roman" w:hAnsi="Times New Roman" w:eastAsia="Times New Roman" w:cs="Times New Roman"/>
          <w:color w:val="222222"/>
          <w:sz w:val="22"/>
          <w:szCs w:val="22"/>
        </w:rPr>
        <w:t>cyber</w:t>
      </w:r>
      <w:r w:rsidRPr="008233DF">
        <w:rPr>
          <w:rFonts w:ascii="Times New Roman" w:hAnsi="Times New Roman" w:eastAsia="Times New Roman" w:cs="Times New Roman"/>
          <w:color w:val="222222"/>
          <w:sz w:val="22"/>
          <w:szCs w:val="22"/>
        </w:rPr>
        <w:t xml:space="preserve">conflict </w:t>
      </w:r>
      <w:r w:rsidR="008233DF">
        <w:rPr>
          <w:rFonts w:ascii="Times New Roman" w:hAnsi="Times New Roman" w:eastAsia="Times New Roman" w:cs="Times New Roman"/>
          <w:color w:val="222222"/>
          <w:sz w:val="22"/>
          <w:szCs w:val="22"/>
        </w:rPr>
        <w:t xml:space="preserve">on </w:t>
      </w:r>
      <w:r w:rsidRPr="008233DF">
        <w:rPr>
          <w:rFonts w:ascii="Times New Roman" w:hAnsi="Times New Roman" w:eastAsia="Times New Roman" w:cs="Times New Roman"/>
          <w:color w:val="222222"/>
          <w:sz w:val="22"/>
          <w:szCs w:val="22"/>
        </w:rPr>
        <w:t>civilians have created real awareness by political actors.</w:t>
      </w:r>
    </w:p>
    <w:p w:rsidRPr="00607C12" w:rsidR="00F26FC0" w:rsidP="00607C12" w:rsidRDefault="00F26FC0" w14:paraId="08FBE48B" w14:textId="5811ECCB">
      <w:pPr>
        <w:pStyle w:val="Paragraphedeliste"/>
        <w:numPr>
          <w:ilvl w:val="0"/>
          <w:numId w:val="40"/>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The </w:t>
      </w:r>
      <w:r w:rsidRPr="00B66099">
        <w:rPr>
          <w:rFonts w:ascii="Times New Roman" w:hAnsi="Times New Roman" w:eastAsia="Times New Roman" w:cs="Times New Roman"/>
          <w:b/>
          <w:bCs/>
          <w:color w:val="222222"/>
          <w:sz w:val="22"/>
          <w:szCs w:val="22"/>
        </w:rPr>
        <w:t xml:space="preserve">Paris </w:t>
      </w:r>
      <w:r w:rsidR="00AB186F">
        <w:rPr>
          <w:rFonts w:ascii="Times New Roman" w:hAnsi="Times New Roman" w:eastAsia="Times New Roman" w:cs="Times New Roman"/>
          <w:b/>
          <w:bCs/>
          <w:color w:val="222222"/>
          <w:sz w:val="22"/>
          <w:szCs w:val="22"/>
        </w:rPr>
        <w:t>Call</w:t>
      </w:r>
      <w:r w:rsidRPr="00B66099">
        <w:rPr>
          <w:rFonts w:ascii="Times New Roman" w:hAnsi="Times New Roman" w:eastAsia="Times New Roman" w:cs="Times New Roman"/>
          <w:color w:val="222222"/>
          <w:sz w:val="22"/>
          <w:szCs w:val="22"/>
        </w:rPr>
        <w:t xml:space="preserve"> and its community made it possible to create </w:t>
      </w:r>
      <w:r w:rsidR="00607C12">
        <w:rPr>
          <w:rFonts w:ascii="Times New Roman" w:hAnsi="Times New Roman" w:eastAsia="Times New Roman" w:cs="Times New Roman"/>
          <w:color w:val="222222"/>
          <w:sz w:val="22"/>
          <w:szCs w:val="22"/>
        </w:rPr>
        <w:t xml:space="preserve">the </w:t>
      </w:r>
      <w:r w:rsidRPr="00607C12">
        <w:rPr>
          <w:rFonts w:ascii="Times New Roman" w:hAnsi="Times New Roman" w:eastAsia="Times New Roman" w:cs="Times New Roman"/>
          <w:color w:val="222222"/>
          <w:sz w:val="22"/>
          <w:szCs w:val="22"/>
        </w:rPr>
        <w:t>first major arms control regime on </w:t>
      </w:r>
      <w:r w:rsidRPr="00607C12">
        <w:rPr>
          <w:rFonts w:ascii="Times New Roman" w:hAnsi="Times New Roman" w:eastAsia="Times New Roman" w:cs="Times New Roman"/>
          <w:b/>
          <w:bCs/>
          <w:color w:val="222222"/>
          <w:sz w:val="22"/>
          <w:szCs w:val="22"/>
        </w:rPr>
        <w:t>cyber non-proliferation</w:t>
      </w:r>
      <w:r w:rsidRPr="00607C12">
        <w:rPr>
          <w:rFonts w:ascii="Times New Roman" w:hAnsi="Times New Roman" w:eastAsia="Times New Roman" w:cs="Times New Roman"/>
          <w:color w:val="222222"/>
          <w:sz w:val="22"/>
          <w:szCs w:val="22"/>
        </w:rPr>
        <w:t xml:space="preserve">. An effective treaty, with variations for all the systemic players, and with a movement somewhat like the one that led to the adoption of the Rome Statute in 98. This </w:t>
      </w:r>
      <w:r w:rsidR="00607C12">
        <w:rPr>
          <w:rFonts w:ascii="Times New Roman" w:hAnsi="Times New Roman" w:eastAsia="Times New Roman" w:cs="Times New Roman"/>
          <w:color w:val="222222"/>
          <w:sz w:val="22"/>
          <w:szCs w:val="22"/>
        </w:rPr>
        <w:t xml:space="preserve">success is </w:t>
      </w:r>
      <w:r w:rsidRPr="00607C12">
        <w:rPr>
          <w:rFonts w:ascii="Times New Roman" w:hAnsi="Times New Roman" w:eastAsia="Times New Roman" w:cs="Times New Roman"/>
          <w:color w:val="222222"/>
          <w:sz w:val="22"/>
          <w:szCs w:val="22"/>
        </w:rPr>
        <w:t>attributed to the momentum and mobilization of NGOs</w:t>
      </w:r>
      <w:r w:rsidR="00607C12">
        <w:rPr>
          <w:rFonts w:ascii="Times New Roman" w:hAnsi="Times New Roman" w:eastAsia="Times New Roman" w:cs="Times New Roman"/>
          <w:color w:val="222222"/>
          <w:sz w:val="22"/>
          <w:szCs w:val="22"/>
        </w:rPr>
        <w:t xml:space="preserve"> and civil society</w:t>
      </w:r>
      <w:r w:rsidRPr="00607C12">
        <w:rPr>
          <w:rFonts w:ascii="Times New Roman" w:hAnsi="Times New Roman" w:eastAsia="Times New Roman" w:cs="Times New Roman"/>
          <w:color w:val="222222"/>
          <w:sz w:val="22"/>
          <w:szCs w:val="22"/>
        </w:rPr>
        <w:t>.</w:t>
      </w:r>
    </w:p>
    <w:p w:rsidRPr="00B66099" w:rsidR="00F26FC0" w:rsidP="00F26FC0" w:rsidRDefault="00F26FC0" w14:paraId="60962542" w14:textId="6BCC6419">
      <w:pPr>
        <w:pStyle w:val="Paragraphedeliste"/>
        <w:numPr>
          <w:ilvl w:val="0"/>
          <w:numId w:val="39"/>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lastRenderedPageBreak/>
        <w:t>In 2025, </w:t>
      </w:r>
      <w:r w:rsidR="00DB75B7">
        <w:rPr>
          <w:rFonts w:ascii="Times New Roman" w:hAnsi="Times New Roman" w:eastAsia="Times New Roman" w:cs="Times New Roman"/>
          <w:color w:val="222222"/>
          <w:sz w:val="22"/>
          <w:szCs w:val="22"/>
        </w:rPr>
        <w:t xml:space="preserve">the </w:t>
      </w:r>
      <w:r w:rsidRPr="00B66099">
        <w:rPr>
          <w:rFonts w:ascii="Times New Roman" w:hAnsi="Times New Roman" w:eastAsia="Times New Roman" w:cs="Times New Roman"/>
          <w:b/>
          <w:bCs/>
          <w:color w:val="222222"/>
          <w:sz w:val="22"/>
          <w:szCs w:val="22"/>
        </w:rPr>
        <w:t xml:space="preserve">Paris </w:t>
      </w:r>
      <w:r w:rsidR="00DB75B7">
        <w:rPr>
          <w:rFonts w:ascii="Times New Roman" w:hAnsi="Times New Roman" w:eastAsia="Times New Roman" w:cs="Times New Roman"/>
          <w:b/>
          <w:bCs/>
          <w:color w:val="222222"/>
          <w:sz w:val="22"/>
          <w:szCs w:val="22"/>
        </w:rPr>
        <w:t xml:space="preserve">Call </w:t>
      </w:r>
      <w:r w:rsidRPr="00B66099">
        <w:rPr>
          <w:rFonts w:ascii="Times New Roman" w:hAnsi="Times New Roman" w:eastAsia="Times New Roman" w:cs="Times New Roman"/>
          <w:color w:val="222222"/>
          <w:sz w:val="22"/>
          <w:szCs w:val="22"/>
        </w:rPr>
        <w:t xml:space="preserve">released a main deliverable (set of standards), allowing to unblock the problem of attacker's uncertainty in cyberspace (for </w:t>
      </w:r>
      <w:r w:rsidR="00C64852">
        <w:rPr>
          <w:rFonts w:ascii="Times New Roman" w:hAnsi="Times New Roman" w:eastAsia="Times New Roman" w:cs="Times New Roman"/>
          <w:color w:val="222222"/>
          <w:sz w:val="22"/>
          <w:szCs w:val="22"/>
        </w:rPr>
        <w:t xml:space="preserve">attribution by </w:t>
      </w:r>
      <w:r w:rsidRPr="00B66099">
        <w:rPr>
          <w:rFonts w:ascii="Times New Roman" w:hAnsi="Times New Roman" w:eastAsia="Times New Roman" w:cs="Times New Roman"/>
          <w:color w:val="222222"/>
          <w:sz w:val="22"/>
          <w:szCs w:val="22"/>
        </w:rPr>
        <w:t>States).</w:t>
      </w:r>
    </w:p>
    <w:p w:rsidRPr="009B126E" w:rsidR="00F26FC0" w:rsidP="009B126E" w:rsidRDefault="00F26FC0" w14:paraId="208DAD1D" w14:textId="3F8583FE">
      <w:pPr>
        <w:pStyle w:val="Paragraphedeliste"/>
        <w:numPr>
          <w:ilvl w:val="0"/>
          <w:numId w:val="39"/>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 xml:space="preserve">The forum </w:t>
      </w:r>
      <w:r w:rsidR="00D7791E">
        <w:rPr>
          <w:rFonts w:ascii="Times New Roman" w:hAnsi="Times New Roman" w:eastAsia="Times New Roman" w:cs="Times New Roman"/>
          <w:color w:val="222222"/>
          <w:sz w:val="22"/>
          <w:szCs w:val="22"/>
        </w:rPr>
        <w:t xml:space="preserve">contributed to a new </w:t>
      </w:r>
      <w:r w:rsidRPr="00B66099">
        <w:rPr>
          <w:rFonts w:ascii="Times New Roman" w:hAnsi="Times New Roman" w:eastAsia="Times New Roman" w:cs="Times New Roman"/>
          <w:color w:val="222222"/>
          <w:sz w:val="22"/>
          <w:szCs w:val="22"/>
        </w:rPr>
        <w:t xml:space="preserve">order </w:t>
      </w:r>
      <w:r w:rsidR="00D7791E">
        <w:rPr>
          <w:rFonts w:ascii="Times New Roman" w:hAnsi="Times New Roman" w:eastAsia="Times New Roman" w:cs="Times New Roman"/>
          <w:color w:val="222222"/>
          <w:sz w:val="22"/>
          <w:szCs w:val="22"/>
        </w:rPr>
        <w:t xml:space="preserve">in </w:t>
      </w:r>
      <w:r w:rsidRPr="00B66099">
        <w:rPr>
          <w:rFonts w:ascii="Times New Roman" w:hAnsi="Times New Roman" w:eastAsia="Times New Roman" w:cs="Times New Roman"/>
          <w:color w:val="222222"/>
          <w:sz w:val="22"/>
          <w:szCs w:val="22"/>
        </w:rPr>
        <w:t xml:space="preserve">humanitarian law applicable to space and proliferation. </w:t>
      </w:r>
      <w:r w:rsidRPr="009B126E">
        <w:rPr>
          <w:rFonts w:ascii="Times New Roman" w:hAnsi="Times New Roman" w:eastAsia="Times New Roman" w:cs="Times New Roman"/>
          <w:color w:val="222222"/>
          <w:sz w:val="22"/>
          <w:szCs w:val="22"/>
        </w:rPr>
        <w:t xml:space="preserve">Despite ad hoc negotiations, </w:t>
      </w:r>
      <w:r w:rsidR="009B126E">
        <w:rPr>
          <w:rFonts w:ascii="Times New Roman" w:hAnsi="Times New Roman" w:eastAsia="Times New Roman" w:cs="Times New Roman"/>
          <w:color w:val="222222"/>
          <w:sz w:val="22"/>
          <w:szCs w:val="22"/>
        </w:rPr>
        <w:t xml:space="preserve">though, </w:t>
      </w:r>
      <w:r w:rsidRPr="009B126E">
        <w:rPr>
          <w:rFonts w:ascii="Times New Roman" w:hAnsi="Times New Roman" w:eastAsia="Times New Roman" w:cs="Times New Roman"/>
          <w:color w:val="222222"/>
          <w:sz w:val="22"/>
          <w:szCs w:val="22"/>
        </w:rPr>
        <w:t>they failed to deliver significantly because of states</w:t>
      </w:r>
      <w:r w:rsidR="009B126E">
        <w:rPr>
          <w:rFonts w:ascii="Times New Roman" w:hAnsi="Times New Roman" w:eastAsia="Times New Roman" w:cs="Times New Roman"/>
          <w:color w:val="222222"/>
          <w:sz w:val="22"/>
          <w:szCs w:val="22"/>
        </w:rPr>
        <w:t>’ use of their</w:t>
      </w:r>
      <w:r w:rsidRPr="009B126E">
        <w:rPr>
          <w:rFonts w:ascii="Times New Roman" w:hAnsi="Times New Roman" w:eastAsia="Times New Roman" w:cs="Times New Roman"/>
          <w:color w:val="222222"/>
          <w:sz w:val="22"/>
          <w:szCs w:val="22"/>
        </w:rPr>
        <w:t xml:space="preserve"> privileges.</w:t>
      </w:r>
    </w:p>
    <w:p w:rsidRPr="009E5304" w:rsidR="00F26FC0" w:rsidP="00F26FC0" w:rsidRDefault="00F26FC0" w14:paraId="3335F32D" w14:textId="77777777">
      <w:pPr>
        <w:spacing w:line="360" w:lineRule="auto"/>
        <w:ind w:left="360"/>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 </w:t>
      </w:r>
    </w:p>
    <w:p w:rsidRPr="009E5304" w:rsidR="00F26FC0" w:rsidP="00F26FC0" w:rsidRDefault="00FB2953" w14:paraId="37BED931" w14:textId="419BA90B">
      <w:pPr>
        <w:numPr>
          <w:ilvl w:val="1"/>
          <w:numId w:val="10"/>
        </w:numPr>
        <w:spacing w:line="360" w:lineRule="auto"/>
        <w:jc w:val="both"/>
        <w:rPr>
          <w:rFonts w:ascii="Times New Roman" w:hAnsi="Times New Roman" w:eastAsia="Times New Roman" w:cs="Times New Roman"/>
          <w:color w:val="FF0000"/>
          <w:sz w:val="22"/>
          <w:szCs w:val="22"/>
        </w:rPr>
      </w:pPr>
      <w:r>
        <w:rPr>
          <w:rFonts w:ascii="Times New Roman" w:hAnsi="Times New Roman" w:eastAsia="Times New Roman" w:cs="Times New Roman"/>
          <w:b/>
          <w:bCs/>
          <w:color w:val="FF0000"/>
          <w:sz w:val="22"/>
          <w:szCs w:val="22"/>
        </w:rPr>
        <w:t>Projects support</w:t>
      </w:r>
    </w:p>
    <w:p w:rsidRPr="00B66099" w:rsidR="00F26FC0" w:rsidP="00F26FC0" w:rsidRDefault="00F26FC0" w14:paraId="2F9F1075" w14:textId="315E4544">
      <w:pPr>
        <w:pStyle w:val="Paragraphedeliste"/>
        <w:numPr>
          <w:ilvl w:val="0"/>
          <w:numId w:val="38"/>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After more than 30 years to scale up</w:t>
      </w:r>
      <w:r w:rsidR="00546FA3">
        <w:rPr>
          <w:rFonts w:ascii="Times New Roman" w:hAnsi="Times New Roman" w:eastAsia="Times New Roman" w:cs="Times New Roman"/>
          <w:color w:val="222222"/>
          <w:sz w:val="22"/>
          <w:szCs w:val="22"/>
        </w:rPr>
        <w:t>,</w:t>
      </w:r>
      <w:r w:rsidRPr="00B66099">
        <w:rPr>
          <w:rFonts w:ascii="Times New Roman" w:hAnsi="Times New Roman" w:eastAsia="Times New Roman" w:cs="Times New Roman"/>
          <w:color w:val="222222"/>
          <w:sz w:val="22"/>
          <w:szCs w:val="22"/>
        </w:rPr>
        <w:t xml:space="preserve"> thanks to the support of many, some solutions </w:t>
      </w:r>
      <w:r w:rsidR="00546FA3">
        <w:rPr>
          <w:rFonts w:ascii="Times New Roman" w:hAnsi="Times New Roman" w:eastAsia="Times New Roman" w:cs="Times New Roman"/>
          <w:color w:val="222222"/>
          <w:sz w:val="22"/>
          <w:szCs w:val="22"/>
        </w:rPr>
        <w:t xml:space="preserve">have tacken </w:t>
      </w:r>
      <w:r w:rsidRPr="00B66099">
        <w:rPr>
          <w:rFonts w:ascii="Times New Roman" w:hAnsi="Times New Roman" w:eastAsia="Times New Roman" w:cs="Times New Roman"/>
          <w:color w:val="222222"/>
          <w:sz w:val="22"/>
          <w:szCs w:val="22"/>
        </w:rPr>
        <w:t>of</w:t>
      </w:r>
      <w:r w:rsidR="00546FA3">
        <w:rPr>
          <w:rFonts w:ascii="Times New Roman" w:hAnsi="Times New Roman" w:eastAsia="Times New Roman" w:cs="Times New Roman"/>
          <w:color w:val="222222"/>
          <w:sz w:val="22"/>
          <w:szCs w:val="22"/>
        </w:rPr>
        <w:t xml:space="preserve"> and had major impact on the world</w:t>
      </w:r>
      <w:r w:rsidRPr="00B66099">
        <w:rPr>
          <w:rFonts w:ascii="Times New Roman" w:hAnsi="Times New Roman" w:eastAsia="Times New Roman" w:cs="Times New Roman"/>
          <w:color w:val="222222"/>
          <w:sz w:val="22"/>
          <w:szCs w:val="22"/>
        </w:rPr>
        <w:t>.</w:t>
      </w:r>
    </w:p>
    <w:p w:rsidRPr="00B66099" w:rsidR="00F26FC0" w:rsidP="00717A42" w:rsidRDefault="00F26FC0" w14:paraId="04472250" w14:textId="40ECC03C">
      <w:pPr>
        <w:pStyle w:val="Paragraphedeliste"/>
        <w:numPr>
          <w:ilvl w:val="1"/>
          <w:numId w:val="38"/>
        </w:numPr>
        <w:spacing w:line="360" w:lineRule="auto"/>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After negotiations that lasted 30 years, thanks to the Forum</w:t>
      </w:r>
      <w:r w:rsidR="00717A42">
        <w:rPr>
          <w:rFonts w:ascii="Times New Roman" w:hAnsi="Times New Roman" w:eastAsia="Times New Roman" w:cs="Times New Roman"/>
          <w:color w:val="222222"/>
          <w:sz w:val="22"/>
          <w:szCs w:val="22"/>
        </w:rPr>
        <w:t>, st</w:t>
      </w:r>
      <w:r w:rsidRPr="00B66099">
        <w:rPr>
          <w:rFonts w:ascii="Times New Roman" w:hAnsi="Times New Roman" w:eastAsia="Times New Roman" w:cs="Times New Roman"/>
          <w:color w:val="222222"/>
          <w:sz w:val="22"/>
          <w:szCs w:val="22"/>
        </w:rPr>
        <w:t xml:space="preserve">ates </w:t>
      </w:r>
      <w:r w:rsidR="00717A42">
        <w:rPr>
          <w:rFonts w:ascii="Times New Roman" w:hAnsi="Times New Roman" w:eastAsia="Times New Roman" w:cs="Times New Roman"/>
          <w:color w:val="222222"/>
          <w:sz w:val="22"/>
          <w:szCs w:val="22"/>
        </w:rPr>
        <w:t xml:space="preserve">signed an ambitious </w:t>
      </w:r>
      <w:r w:rsidRPr="00B66099">
        <w:rPr>
          <w:rFonts w:ascii="Times New Roman" w:hAnsi="Times New Roman" w:eastAsia="Times New Roman" w:cs="Times New Roman"/>
          <w:b/>
          <w:bCs/>
          <w:color w:val="222222"/>
          <w:sz w:val="22"/>
          <w:szCs w:val="22"/>
        </w:rPr>
        <w:t>high seas</w:t>
      </w:r>
      <w:r w:rsidR="00717A42">
        <w:rPr>
          <w:rFonts w:ascii="Times New Roman" w:hAnsi="Times New Roman" w:eastAsia="Times New Roman" w:cs="Times New Roman"/>
          <w:b/>
          <w:bCs/>
          <w:color w:val="222222"/>
          <w:sz w:val="22"/>
          <w:szCs w:val="22"/>
        </w:rPr>
        <w:t xml:space="preserve"> treaty</w:t>
      </w:r>
      <w:r w:rsidRPr="00B66099">
        <w:rPr>
          <w:rFonts w:ascii="Times New Roman" w:hAnsi="Times New Roman" w:eastAsia="Times New Roman" w:cs="Times New Roman"/>
          <w:color w:val="222222"/>
          <w:sz w:val="22"/>
          <w:szCs w:val="22"/>
        </w:rPr>
        <w:t>.</w:t>
      </w:r>
    </w:p>
    <w:p w:rsidRPr="00B66099" w:rsidR="00F26FC0" w:rsidP="00717A42" w:rsidRDefault="00572709" w14:paraId="37FC0751" w14:textId="3E993042">
      <w:pPr>
        <w:pStyle w:val="Paragraphedeliste"/>
        <w:numPr>
          <w:ilvl w:val="1"/>
          <w:numId w:val="38"/>
        </w:numPr>
        <w:spacing w:line="360" w:lineRule="auto"/>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The </w:t>
      </w:r>
      <w:r w:rsidRPr="00B66099" w:rsidR="00F26FC0">
        <w:rPr>
          <w:rFonts w:ascii="Times New Roman" w:hAnsi="Times New Roman" w:eastAsia="Times New Roman" w:cs="Times New Roman"/>
          <w:b/>
          <w:bCs/>
          <w:color w:val="222222"/>
          <w:sz w:val="22"/>
          <w:szCs w:val="22"/>
        </w:rPr>
        <w:t>SADA cooperative</w:t>
      </w:r>
      <w:r>
        <w:rPr>
          <w:rFonts w:ascii="Times New Roman" w:hAnsi="Times New Roman" w:eastAsia="Times New Roman" w:cs="Times New Roman"/>
          <w:color w:val="222222"/>
          <w:sz w:val="22"/>
          <w:szCs w:val="22"/>
        </w:rPr>
        <w:t xml:space="preserve"> is now a company employing thousands of refugee women</w:t>
      </w:r>
      <w:r w:rsidRPr="00B66099" w:rsidR="00F26FC0">
        <w:rPr>
          <w:rFonts w:ascii="Times New Roman" w:hAnsi="Times New Roman" w:eastAsia="Times New Roman" w:cs="Times New Roman"/>
          <w:color w:val="222222"/>
          <w:sz w:val="22"/>
          <w:szCs w:val="22"/>
        </w:rPr>
        <w:t xml:space="preserve">, thanks to </w:t>
      </w:r>
      <w:r>
        <w:rPr>
          <w:rFonts w:ascii="Times New Roman" w:hAnsi="Times New Roman" w:eastAsia="Times New Roman" w:cs="Times New Roman"/>
          <w:color w:val="222222"/>
          <w:sz w:val="22"/>
          <w:szCs w:val="22"/>
        </w:rPr>
        <w:t xml:space="preserve">EUR 2M+ </w:t>
      </w:r>
      <w:r w:rsidRPr="00B66099" w:rsidR="00F26FC0">
        <w:rPr>
          <w:rFonts w:ascii="Times New Roman" w:hAnsi="Times New Roman" w:eastAsia="Times New Roman" w:cs="Times New Roman"/>
          <w:color w:val="222222"/>
          <w:sz w:val="22"/>
          <w:szCs w:val="22"/>
        </w:rPr>
        <w:t>funding from the European Commission.</w:t>
      </w:r>
    </w:p>
    <w:p w:rsidRPr="00E322A4" w:rsidR="00F26FC0" w:rsidP="00E322A4" w:rsidRDefault="00F26FC0" w14:paraId="67A2EBED" w14:textId="5DCA4A48">
      <w:pPr>
        <w:pStyle w:val="Paragraphedeliste"/>
        <w:numPr>
          <w:ilvl w:val="0"/>
          <w:numId w:val="38"/>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 xml:space="preserve">A </w:t>
      </w:r>
      <w:r w:rsidR="00D86913">
        <w:rPr>
          <w:rFonts w:ascii="Times New Roman" w:hAnsi="Times New Roman" w:eastAsia="Times New Roman" w:cs="Times New Roman"/>
          <w:color w:val="222222"/>
          <w:sz w:val="22"/>
          <w:szCs w:val="22"/>
        </w:rPr>
        <w:t xml:space="preserve">major event was held in </w:t>
      </w:r>
      <w:r w:rsidRPr="00B66099">
        <w:rPr>
          <w:rFonts w:ascii="Times New Roman" w:hAnsi="Times New Roman" w:eastAsia="Times New Roman" w:cs="Times New Roman"/>
          <w:b/>
          <w:bCs/>
          <w:color w:val="222222"/>
          <w:sz w:val="22"/>
          <w:szCs w:val="22"/>
        </w:rPr>
        <w:t>Afghanistan</w:t>
      </w:r>
      <w:r w:rsidRPr="00B66099">
        <w:rPr>
          <w:rFonts w:ascii="Times New Roman" w:hAnsi="Times New Roman" w:eastAsia="Times New Roman" w:cs="Times New Roman"/>
          <w:color w:val="222222"/>
          <w:sz w:val="22"/>
          <w:szCs w:val="22"/>
        </w:rPr>
        <w:t> </w:t>
      </w:r>
      <w:r w:rsidR="00D86913">
        <w:rPr>
          <w:rFonts w:ascii="Times New Roman" w:hAnsi="Times New Roman" w:eastAsia="Times New Roman" w:cs="Times New Roman"/>
          <w:color w:val="222222"/>
          <w:sz w:val="22"/>
          <w:szCs w:val="22"/>
        </w:rPr>
        <w:t xml:space="preserve">after the fall of the Taliban regime, including the display of street art from artists who had fled the country </w:t>
      </w:r>
      <w:r w:rsidRPr="00B66099">
        <w:rPr>
          <w:rFonts w:ascii="Times New Roman" w:hAnsi="Times New Roman" w:eastAsia="Times New Roman" w:cs="Times New Roman"/>
          <w:color w:val="222222"/>
          <w:sz w:val="22"/>
          <w:szCs w:val="22"/>
        </w:rPr>
        <w:t>in 2020</w:t>
      </w:r>
      <w:r w:rsidR="00D86913">
        <w:rPr>
          <w:rFonts w:ascii="Times New Roman" w:hAnsi="Times New Roman" w:eastAsia="Times New Roman" w:cs="Times New Roman"/>
          <w:color w:val="222222"/>
          <w:sz w:val="22"/>
          <w:szCs w:val="22"/>
        </w:rPr>
        <w:t xml:space="preserve"> and cultural</w:t>
      </w:r>
      <w:r w:rsidRPr="00B66099">
        <w:rPr>
          <w:rFonts w:ascii="Times New Roman" w:hAnsi="Times New Roman" w:eastAsia="Times New Roman" w:cs="Times New Roman"/>
          <w:color w:val="222222"/>
          <w:sz w:val="22"/>
          <w:szCs w:val="22"/>
        </w:rPr>
        <w:t xml:space="preserve"> heritage</w:t>
      </w:r>
      <w:r w:rsidR="00D86913">
        <w:rPr>
          <w:rFonts w:ascii="Times New Roman" w:hAnsi="Times New Roman" w:eastAsia="Times New Roman" w:cs="Times New Roman"/>
          <w:color w:val="222222"/>
          <w:sz w:val="22"/>
          <w:szCs w:val="22"/>
        </w:rPr>
        <w:t xml:space="preserve"> preserved by ALIPH</w:t>
      </w:r>
      <w:r w:rsidRPr="00B66099">
        <w:rPr>
          <w:rFonts w:ascii="Times New Roman" w:hAnsi="Times New Roman" w:eastAsia="Times New Roman" w:cs="Times New Roman"/>
          <w:color w:val="222222"/>
          <w:sz w:val="22"/>
          <w:szCs w:val="22"/>
        </w:rPr>
        <w:t xml:space="preserve">. International organizations, companies and NGOs were </w:t>
      </w:r>
      <w:r w:rsidR="00D86913">
        <w:rPr>
          <w:rFonts w:ascii="Times New Roman" w:hAnsi="Times New Roman" w:eastAsia="Times New Roman" w:cs="Times New Roman"/>
          <w:color w:val="222222"/>
          <w:sz w:val="22"/>
          <w:szCs w:val="22"/>
        </w:rPr>
        <w:t>in strong attendance</w:t>
      </w:r>
      <w:r w:rsidRPr="00B66099">
        <w:rPr>
          <w:rFonts w:ascii="Times New Roman" w:hAnsi="Times New Roman" w:eastAsia="Times New Roman" w:cs="Times New Roman"/>
          <w:color w:val="222222"/>
          <w:sz w:val="22"/>
          <w:szCs w:val="22"/>
        </w:rPr>
        <w:t>.</w:t>
      </w:r>
    </w:p>
    <w:p w:rsidRPr="00B66099" w:rsidR="00F26FC0" w:rsidP="00F26FC0" w:rsidRDefault="007C36A1" w14:paraId="2692427F" w14:textId="596FEF34">
      <w:pPr>
        <w:pStyle w:val="Paragraphedeliste"/>
        <w:numPr>
          <w:ilvl w:val="0"/>
          <w:numId w:val="37"/>
        </w:numPr>
        <w:spacing w:line="360" w:lineRule="auto"/>
        <w:ind w:left="720"/>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T</w:t>
      </w:r>
      <w:r w:rsidRPr="00B66099" w:rsidR="00F26FC0">
        <w:rPr>
          <w:rFonts w:ascii="Times New Roman" w:hAnsi="Times New Roman" w:eastAsia="Times New Roman" w:cs="Times New Roman"/>
          <w:color w:val="222222"/>
          <w:sz w:val="22"/>
          <w:szCs w:val="22"/>
        </w:rPr>
        <w:t xml:space="preserve">he </w:t>
      </w:r>
      <w:r>
        <w:rPr>
          <w:rFonts w:ascii="Times New Roman" w:hAnsi="Times New Roman" w:eastAsia="Times New Roman" w:cs="Times New Roman"/>
          <w:color w:val="222222"/>
          <w:sz w:val="22"/>
          <w:szCs w:val="22"/>
        </w:rPr>
        <w:t xml:space="preserve">SCUP </w:t>
      </w:r>
      <w:r w:rsidRPr="00B66099" w:rsidR="00F26FC0">
        <w:rPr>
          <w:rFonts w:ascii="Times New Roman" w:hAnsi="Times New Roman" w:eastAsia="Times New Roman" w:cs="Times New Roman"/>
          <w:color w:val="222222"/>
          <w:sz w:val="22"/>
          <w:szCs w:val="22"/>
        </w:rPr>
        <w:t xml:space="preserve">to become over years a </w:t>
      </w:r>
      <w:r>
        <w:rPr>
          <w:rFonts w:ascii="Times New Roman" w:hAnsi="Times New Roman" w:eastAsia="Times New Roman" w:cs="Times New Roman"/>
          <w:color w:val="222222"/>
          <w:sz w:val="22"/>
          <w:szCs w:val="22"/>
        </w:rPr>
        <w:t xml:space="preserve">recognized </w:t>
      </w:r>
      <w:r w:rsidRPr="00B66099" w:rsidR="00F26FC0">
        <w:rPr>
          <w:rFonts w:ascii="Times New Roman" w:hAnsi="Times New Roman" w:eastAsia="Times New Roman" w:cs="Times New Roman"/>
          <w:color w:val="222222"/>
          <w:sz w:val="22"/>
          <w:szCs w:val="22"/>
        </w:rPr>
        <w:t xml:space="preserve">accelerator </w:t>
      </w:r>
      <w:r>
        <w:rPr>
          <w:rFonts w:ascii="Times New Roman" w:hAnsi="Times New Roman" w:eastAsia="Times New Roman" w:cs="Times New Roman"/>
          <w:color w:val="222222"/>
          <w:sz w:val="22"/>
          <w:szCs w:val="22"/>
        </w:rPr>
        <w:t xml:space="preserve">of solutions </w:t>
      </w:r>
      <w:r w:rsidRPr="00B66099" w:rsidR="00F26FC0">
        <w:rPr>
          <w:rFonts w:ascii="Times New Roman" w:hAnsi="Times New Roman" w:eastAsia="Times New Roman" w:cs="Times New Roman"/>
          <w:color w:val="222222"/>
          <w:sz w:val="22"/>
          <w:szCs w:val="22"/>
        </w:rPr>
        <w:t>coming from all over the world. </w:t>
      </w:r>
      <w:r w:rsidRPr="007C36A1">
        <w:rPr>
          <w:rFonts w:ascii="Times New Roman" w:hAnsi="Times New Roman" w:eastAsia="Times New Roman" w:cs="Times New Roman"/>
          <w:color w:val="222222"/>
          <w:sz w:val="22"/>
          <w:szCs w:val="22"/>
        </w:rPr>
        <w:t xml:space="preserve">It </w:t>
      </w:r>
      <w:r w:rsidRPr="00B66099" w:rsidR="00F26FC0">
        <w:rPr>
          <w:rFonts w:ascii="Times New Roman" w:hAnsi="Times New Roman" w:eastAsia="Times New Roman" w:cs="Times New Roman"/>
          <w:color w:val="222222"/>
          <w:sz w:val="22"/>
          <w:szCs w:val="22"/>
        </w:rPr>
        <w:t xml:space="preserve">has gained </w:t>
      </w:r>
      <w:r>
        <w:rPr>
          <w:rFonts w:ascii="Times New Roman" w:hAnsi="Times New Roman" w:eastAsia="Times New Roman" w:cs="Times New Roman"/>
          <w:color w:val="222222"/>
          <w:sz w:val="22"/>
          <w:szCs w:val="22"/>
        </w:rPr>
        <w:t xml:space="preserve">recognition by </w:t>
      </w:r>
      <w:r w:rsidRPr="00B66099" w:rsidR="00F26FC0">
        <w:rPr>
          <w:rFonts w:ascii="Times New Roman" w:hAnsi="Times New Roman" w:eastAsia="Times New Roman" w:cs="Times New Roman"/>
          <w:color w:val="222222"/>
          <w:sz w:val="22"/>
          <w:szCs w:val="22"/>
        </w:rPr>
        <w:t>global governance</w:t>
      </w:r>
      <w:r>
        <w:rPr>
          <w:rFonts w:ascii="Times New Roman" w:hAnsi="Times New Roman" w:eastAsia="Times New Roman" w:cs="Times New Roman"/>
          <w:color w:val="222222"/>
          <w:sz w:val="22"/>
          <w:szCs w:val="22"/>
        </w:rPr>
        <w:t xml:space="preserve"> actors, and involves hundreds of projects and mentors</w:t>
      </w:r>
      <w:r w:rsidRPr="00B66099" w:rsidR="00F26FC0">
        <w:rPr>
          <w:rFonts w:ascii="Times New Roman" w:hAnsi="Times New Roman" w:eastAsia="Times New Roman" w:cs="Times New Roman"/>
          <w:color w:val="222222"/>
          <w:sz w:val="22"/>
          <w:szCs w:val="22"/>
        </w:rPr>
        <w:t xml:space="preserve">. </w:t>
      </w:r>
      <w:r>
        <w:rPr>
          <w:rFonts w:ascii="Times New Roman" w:hAnsi="Times New Roman" w:eastAsia="Times New Roman" w:cs="Times New Roman"/>
          <w:color w:val="222222"/>
          <w:sz w:val="22"/>
          <w:szCs w:val="22"/>
        </w:rPr>
        <w:t xml:space="preserve">Many </w:t>
      </w:r>
      <w:r w:rsidR="00186D0F">
        <w:rPr>
          <w:rFonts w:ascii="Times New Roman" w:hAnsi="Times New Roman" w:eastAsia="Times New Roman" w:cs="Times New Roman"/>
          <w:color w:val="222222"/>
          <w:sz w:val="22"/>
          <w:szCs w:val="22"/>
        </w:rPr>
        <w:t xml:space="preserve">global events and donors rely on the SCUP to identify promising projects to invite and fund. </w:t>
      </w:r>
    </w:p>
    <w:p w:rsidR="003A527D" w:rsidP="00F763DD" w:rsidRDefault="00F26FC0" w14:paraId="7AB0FFE7" w14:textId="77777777">
      <w:pPr>
        <w:pStyle w:val="Paragraphedeliste"/>
        <w:numPr>
          <w:ilvl w:val="0"/>
          <w:numId w:val="37"/>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The </w:t>
      </w:r>
      <w:r w:rsidR="00F763DD">
        <w:rPr>
          <w:rFonts w:ascii="Times New Roman" w:hAnsi="Times New Roman" w:eastAsia="Times New Roman" w:cs="Times New Roman"/>
          <w:b/>
          <w:bCs/>
          <w:color w:val="222222"/>
          <w:sz w:val="22"/>
          <w:szCs w:val="22"/>
        </w:rPr>
        <w:t xml:space="preserve">SCUP’s </w:t>
      </w:r>
      <w:r w:rsidR="00F763DD">
        <w:rPr>
          <w:rFonts w:ascii="Times New Roman" w:hAnsi="Times New Roman" w:eastAsia="Times New Roman" w:cs="Times New Roman"/>
          <w:color w:val="222222"/>
          <w:sz w:val="22"/>
          <w:szCs w:val="22"/>
        </w:rPr>
        <w:t xml:space="preserve">financing is based on social impact bonds, given its high </w:t>
      </w:r>
      <w:r w:rsidRPr="00B66099">
        <w:rPr>
          <w:rFonts w:ascii="Times New Roman" w:hAnsi="Times New Roman" w:eastAsia="Times New Roman" w:cs="Times New Roman"/>
          <w:color w:val="222222"/>
          <w:sz w:val="22"/>
          <w:szCs w:val="22"/>
        </w:rPr>
        <w:t xml:space="preserve">return on investment </w:t>
      </w:r>
      <w:r w:rsidR="00F763DD">
        <w:rPr>
          <w:rFonts w:ascii="Times New Roman" w:hAnsi="Times New Roman" w:eastAsia="Times New Roman" w:cs="Times New Roman"/>
          <w:color w:val="222222"/>
          <w:sz w:val="22"/>
          <w:szCs w:val="22"/>
        </w:rPr>
        <w:t xml:space="preserve">on key </w:t>
      </w:r>
      <w:r w:rsidRPr="00B66099">
        <w:rPr>
          <w:rFonts w:ascii="Times New Roman" w:hAnsi="Times New Roman" w:eastAsia="Times New Roman" w:cs="Times New Roman"/>
          <w:color w:val="222222"/>
          <w:sz w:val="22"/>
          <w:szCs w:val="22"/>
        </w:rPr>
        <w:t>global indicators.</w:t>
      </w:r>
    </w:p>
    <w:p w:rsidRPr="009E5304" w:rsidR="00F26FC0" w:rsidP="003A527D" w:rsidRDefault="00F26FC0" w14:paraId="3135E915" w14:textId="5ED70A3F">
      <w:pPr>
        <w:pStyle w:val="Paragraphedeliste"/>
        <w:spacing w:line="360" w:lineRule="auto"/>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 </w:t>
      </w:r>
    </w:p>
    <w:p w:rsidRPr="009E5304" w:rsidR="00F26FC0" w:rsidP="00F26FC0" w:rsidRDefault="003A527D" w14:paraId="7C3B9508" w14:textId="567FBD89">
      <w:pPr>
        <w:numPr>
          <w:ilvl w:val="1"/>
          <w:numId w:val="12"/>
        </w:numPr>
        <w:spacing w:line="360" w:lineRule="auto"/>
        <w:jc w:val="both"/>
        <w:rPr>
          <w:rFonts w:ascii="Times New Roman" w:hAnsi="Times New Roman" w:eastAsia="Times New Roman" w:cs="Times New Roman"/>
          <w:color w:val="FF0000"/>
          <w:sz w:val="22"/>
          <w:szCs w:val="22"/>
        </w:rPr>
      </w:pPr>
      <w:r>
        <w:rPr>
          <w:rFonts w:ascii="Times New Roman" w:hAnsi="Times New Roman" w:eastAsia="Times New Roman" w:cs="Times New Roman"/>
          <w:b/>
          <w:bCs/>
          <w:color w:val="FF0000"/>
          <w:sz w:val="22"/>
          <w:szCs w:val="22"/>
        </w:rPr>
        <w:t>Critical materials</w:t>
      </w:r>
    </w:p>
    <w:p w:rsidRPr="00B66099" w:rsidR="00F26FC0" w:rsidP="00F26FC0" w:rsidRDefault="00F26FC0" w14:paraId="14D13BE9" w14:textId="6BCCC9CB">
      <w:pPr>
        <w:pStyle w:val="Paragraphedeliste"/>
        <w:numPr>
          <w:ilvl w:val="0"/>
          <w:numId w:val="36"/>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In 2030, </w:t>
      </w:r>
      <w:r w:rsidR="00C36B26">
        <w:rPr>
          <w:rFonts w:ascii="Times New Roman" w:hAnsi="Times New Roman" w:eastAsia="Times New Roman" w:cs="Times New Roman"/>
          <w:color w:val="222222"/>
          <w:sz w:val="22"/>
          <w:szCs w:val="22"/>
        </w:rPr>
        <w:t xml:space="preserve">mining for these materials has become </w:t>
      </w:r>
      <w:r w:rsidRPr="00B66099">
        <w:rPr>
          <w:rFonts w:ascii="Times New Roman" w:hAnsi="Times New Roman" w:eastAsia="Times New Roman" w:cs="Times New Roman"/>
          <w:b/>
          <w:bCs/>
          <w:color w:val="222222"/>
          <w:sz w:val="22"/>
          <w:szCs w:val="22"/>
        </w:rPr>
        <w:t xml:space="preserve">less polluting </w:t>
      </w:r>
      <w:r w:rsidR="00C36B26">
        <w:rPr>
          <w:rFonts w:ascii="Times New Roman" w:hAnsi="Times New Roman" w:eastAsia="Times New Roman" w:cs="Times New Roman"/>
          <w:b/>
          <w:bCs/>
          <w:color w:val="222222"/>
          <w:sz w:val="22"/>
          <w:szCs w:val="22"/>
        </w:rPr>
        <w:t xml:space="preserve">and socially </w:t>
      </w:r>
      <w:r w:rsidRPr="00B66099">
        <w:rPr>
          <w:rFonts w:ascii="Times New Roman" w:hAnsi="Times New Roman" w:eastAsia="Times New Roman" w:cs="Times New Roman"/>
          <w:b/>
          <w:bCs/>
          <w:color w:val="222222"/>
          <w:sz w:val="22"/>
          <w:szCs w:val="22"/>
        </w:rPr>
        <w:t>responsible</w:t>
      </w:r>
      <w:r w:rsidRPr="00B66099">
        <w:rPr>
          <w:rFonts w:ascii="Times New Roman" w:hAnsi="Times New Roman" w:eastAsia="Times New Roman" w:cs="Times New Roman"/>
          <w:color w:val="222222"/>
          <w:sz w:val="22"/>
          <w:szCs w:val="22"/>
        </w:rPr>
        <w:t xml:space="preserve">. </w:t>
      </w:r>
      <w:r w:rsidR="007828E0">
        <w:rPr>
          <w:rFonts w:ascii="Times New Roman" w:hAnsi="Times New Roman" w:eastAsia="Times New Roman" w:cs="Times New Roman"/>
          <w:color w:val="222222"/>
          <w:sz w:val="22"/>
          <w:szCs w:val="22"/>
        </w:rPr>
        <w:t xml:space="preserve">High seas extraction has been globally banned as </w:t>
      </w:r>
      <w:r w:rsidRPr="00B66099">
        <w:rPr>
          <w:rFonts w:ascii="Times New Roman" w:hAnsi="Times New Roman" w:eastAsia="Times New Roman" w:cs="Times New Roman"/>
          <w:color w:val="222222"/>
          <w:sz w:val="22"/>
          <w:szCs w:val="22"/>
        </w:rPr>
        <w:t xml:space="preserve">we </w:t>
      </w:r>
      <w:r w:rsidR="007828E0">
        <w:rPr>
          <w:rFonts w:ascii="Times New Roman" w:hAnsi="Times New Roman" w:eastAsia="Times New Roman" w:cs="Times New Roman"/>
          <w:color w:val="222222"/>
          <w:sz w:val="22"/>
          <w:szCs w:val="22"/>
        </w:rPr>
        <w:t xml:space="preserve">have </w:t>
      </w:r>
      <w:r w:rsidRPr="00B66099">
        <w:rPr>
          <w:rFonts w:ascii="Times New Roman" w:hAnsi="Times New Roman" w:eastAsia="Times New Roman" w:cs="Times New Roman"/>
          <w:color w:val="222222"/>
          <w:sz w:val="22"/>
          <w:szCs w:val="22"/>
        </w:rPr>
        <w:t>limit</w:t>
      </w:r>
      <w:r w:rsidR="007828E0">
        <w:rPr>
          <w:rFonts w:ascii="Times New Roman" w:hAnsi="Times New Roman" w:eastAsia="Times New Roman" w:cs="Times New Roman"/>
          <w:color w:val="222222"/>
          <w:sz w:val="22"/>
          <w:szCs w:val="22"/>
        </w:rPr>
        <w:t>ed</w:t>
      </w:r>
      <w:r w:rsidRPr="00B66099">
        <w:rPr>
          <w:rFonts w:ascii="Times New Roman" w:hAnsi="Times New Roman" w:eastAsia="Times New Roman" w:cs="Times New Roman"/>
          <w:color w:val="222222"/>
          <w:sz w:val="22"/>
          <w:szCs w:val="22"/>
        </w:rPr>
        <w:t xml:space="preserve"> demand and improv</w:t>
      </w:r>
      <w:r w:rsidR="007828E0">
        <w:rPr>
          <w:rFonts w:ascii="Times New Roman" w:hAnsi="Times New Roman" w:eastAsia="Times New Roman" w:cs="Times New Roman"/>
          <w:color w:val="222222"/>
          <w:sz w:val="22"/>
          <w:szCs w:val="22"/>
        </w:rPr>
        <w:t>ed</w:t>
      </w:r>
      <w:r w:rsidRPr="00B66099">
        <w:rPr>
          <w:rFonts w:ascii="Times New Roman" w:hAnsi="Times New Roman" w:eastAsia="Times New Roman" w:cs="Times New Roman"/>
          <w:color w:val="222222"/>
          <w:sz w:val="22"/>
          <w:szCs w:val="22"/>
        </w:rPr>
        <w:t xml:space="preserve"> supply </w:t>
      </w:r>
      <w:r w:rsidR="007828E0">
        <w:rPr>
          <w:rFonts w:ascii="Times New Roman" w:hAnsi="Times New Roman" w:eastAsia="Times New Roman" w:cs="Times New Roman"/>
          <w:color w:val="222222"/>
          <w:sz w:val="22"/>
          <w:szCs w:val="22"/>
        </w:rPr>
        <w:t xml:space="preserve">from </w:t>
      </w:r>
      <w:r w:rsidRPr="00B66099">
        <w:rPr>
          <w:rFonts w:ascii="Times New Roman" w:hAnsi="Times New Roman" w:eastAsia="Times New Roman" w:cs="Times New Roman"/>
          <w:color w:val="222222"/>
          <w:sz w:val="22"/>
          <w:szCs w:val="22"/>
        </w:rPr>
        <w:t>land</w:t>
      </w:r>
      <w:r w:rsidR="007828E0">
        <w:rPr>
          <w:rFonts w:ascii="Times New Roman" w:hAnsi="Times New Roman" w:eastAsia="Times New Roman" w:cs="Times New Roman"/>
          <w:color w:val="222222"/>
          <w:sz w:val="22"/>
          <w:szCs w:val="22"/>
        </w:rPr>
        <w:t xml:space="preserve"> sources, avoiding </w:t>
      </w:r>
      <w:r w:rsidRPr="00B66099">
        <w:rPr>
          <w:rFonts w:ascii="Times New Roman" w:hAnsi="Times New Roman" w:eastAsia="Times New Roman" w:cs="Times New Roman"/>
          <w:color w:val="222222"/>
          <w:sz w:val="22"/>
          <w:szCs w:val="22"/>
        </w:rPr>
        <w:t>damag</w:t>
      </w:r>
      <w:r w:rsidR="007828E0">
        <w:rPr>
          <w:rFonts w:ascii="Times New Roman" w:hAnsi="Times New Roman" w:eastAsia="Times New Roman" w:cs="Times New Roman"/>
          <w:color w:val="222222"/>
          <w:sz w:val="22"/>
          <w:szCs w:val="22"/>
        </w:rPr>
        <w:t>e to</w:t>
      </w:r>
      <w:r w:rsidRPr="00B66099">
        <w:rPr>
          <w:rFonts w:ascii="Times New Roman" w:hAnsi="Times New Roman" w:eastAsia="Times New Roman" w:cs="Times New Roman"/>
          <w:color w:val="222222"/>
          <w:sz w:val="22"/>
          <w:szCs w:val="22"/>
        </w:rPr>
        <w:t xml:space="preserve"> biodiversity.</w:t>
      </w:r>
    </w:p>
    <w:p w:rsidRPr="00B66099" w:rsidR="00F26FC0" w:rsidP="00F26FC0" w:rsidRDefault="006602C3" w14:paraId="39F4119E" w14:textId="01992273">
      <w:pPr>
        <w:pStyle w:val="Paragraphedeliste"/>
        <w:numPr>
          <w:ilvl w:val="0"/>
          <w:numId w:val="36"/>
        </w:numPr>
        <w:spacing w:line="360" w:lineRule="auto"/>
        <w:ind w:left="720"/>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lastRenderedPageBreak/>
        <w:t xml:space="preserve">An extensive </w:t>
      </w:r>
      <w:r w:rsidRPr="00B66099" w:rsidR="00F26FC0">
        <w:rPr>
          <w:rFonts w:ascii="Times New Roman" w:hAnsi="Times New Roman" w:eastAsia="Times New Roman" w:cs="Times New Roman"/>
          <w:b/>
          <w:bCs/>
          <w:color w:val="222222"/>
          <w:sz w:val="22"/>
          <w:szCs w:val="22"/>
        </w:rPr>
        <w:t>circular economy and recycling</w:t>
      </w:r>
      <w:r w:rsidRPr="00B66099" w:rsidR="00F26FC0">
        <w:rPr>
          <w:rFonts w:ascii="Times New Roman" w:hAnsi="Times New Roman" w:eastAsia="Times New Roman" w:cs="Times New Roman"/>
          <w:color w:val="222222"/>
          <w:sz w:val="22"/>
          <w:szCs w:val="22"/>
        </w:rPr>
        <w:t> </w:t>
      </w:r>
      <w:r>
        <w:rPr>
          <w:rFonts w:ascii="Times New Roman" w:hAnsi="Times New Roman" w:eastAsia="Times New Roman" w:cs="Times New Roman"/>
          <w:color w:val="222222"/>
          <w:sz w:val="22"/>
          <w:szCs w:val="22"/>
        </w:rPr>
        <w:t xml:space="preserve">sector thrives, </w:t>
      </w:r>
      <w:r w:rsidRPr="00B66099" w:rsidR="00F26FC0">
        <w:rPr>
          <w:rFonts w:ascii="Times New Roman" w:hAnsi="Times New Roman" w:eastAsia="Times New Roman" w:cs="Times New Roman"/>
          <w:color w:val="222222"/>
          <w:sz w:val="22"/>
          <w:szCs w:val="22"/>
        </w:rPr>
        <w:t>allow</w:t>
      </w:r>
      <w:r>
        <w:rPr>
          <w:rFonts w:ascii="Times New Roman" w:hAnsi="Times New Roman" w:eastAsia="Times New Roman" w:cs="Times New Roman"/>
          <w:color w:val="222222"/>
          <w:sz w:val="22"/>
          <w:szCs w:val="22"/>
        </w:rPr>
        <w:t>ing</w:t>
      </w:r>
      <w:r w:rsidRPr="00B66099" w:rsidR="00F26FC0">
        <w:rPr>
          <w:rFonts w:ascii="Times New Roman" w:hAnsi="Times New Roman" w:eastAsia="Times New Roman" w:cs="Times New Roman"/>
          <w:color w:val="222222"/>
          <w:sz w:val="22"/>
          <w:szCs w:val="22"/>
        </w:rPr>
        <w:t xml:space="preserve"> </w:t>
      </w:r>
      <w:r w:rsidR="001A7537">
        <w:rPr>
          <w:rFonts w:ascii="Times New Roman" w:hAnsi="Times New Roman" w:eastAsia="Times New Roman" w:cs="Times New Roman"/>
          <w:color w:val="222222"/>
          <w:sz w:val="22"/>
          <w:szCs w:val="22"/>
        </w:rPr>
        <w:t xml:space="preserve">reliable </w:t>
      </w:r>
      <w:r w:rsidRPr="00B66099" w:rsidR="00F26FC0">
        <w:rPr>
          <w:rFonts w:ascii="Times New Roman" w:hAnsi="Times New Roman" w:eastAsia="Times New Roman" w:cs="Times New Roman"/>
          <w:color w:val="222222"/>
          <w:sz w:val="22"/>
          <w:szCs w:val="22"/>
        </w:rPr>
        <w:t xml:space="preserve">access to </w:t>
      </w:r>
      <w:r w:rsidR="001A7537">
        <w:rPr>
          <w:rFonts w:ascii="Times New Roman" w:hAnsi="Times New Roman" w:eastAsia="Times New Roman" w:cs="Times New Roman"/>
          <w:color w:val="222222"/>
          <w:sz w:val="22"/>
          <w:szCs w:val="22"/>
        </w:rPr>
        <w:t xml:space="preserve">all key </w:t>
      </w:r>
      <w:r w:rsidRPr="00B66099" w:rsidR="00F26FC0">
        <w:rPr>
          <w:rFonts w:ascii="Times New Roman" w:hAnsi="Times New Roman" w:eastAsia="Times New Roman" w:cs="Times New Roman"/>
          <w:color w:val="222222"/>
          <w:sz w:val="22"/>
          <w:szCs w:val="22"/>
        </w:rPr>
        <w:t>material</w:t>
      </w:r>
      <w:r>
        <w:rPr>
          <w:rFonts w:ascii="Times New Roman" w:hAnsi="Times New Roman" w:eastAsia="Times New Roman" w:cs="Times New Roman"/>
          <w:color w:val="222222"/>
          <w:sz w:val="22"/>
          <w:szCs w:val="22"/>
        </w:rPr>
        <w:t>s</w:t>
      </w:r>
      <w:r w:rsidR="00BB3A9D">
        <w:rPr>
          <w:rFonts w:ascii="Times New Roman" w:hAnsi="Times New Roman" w:eastAsia="Times New Roman" w:cs="Times New Roman"/>
          <w:color w:val="222222"/>
          <w:sz w:val="22"/>
          <w:szCs w:val="22"/>
        </w:rPr>
        <w:t xml:space="preserve">. This emerged thanks </w:t>
      </w:r>
      <w:r>
        <w:rPr>
          <w:rFonts w:ascii="Times New Roman" w:hAnsi="Times New Roman" w:eastAsia="Times New Roman" w:cs="Times New Roman"/>
          <w:color w:val="222222"/>
          <w:sz w:val="22"/>
          <w:szCs w:val="22"/>
        </w:rPr>
        <w:t xml:space="preserve">to </w:t>
      </w:r>
      <w:r w:rsidRPr="00B66099" w:rsidR="00F26FC0">
        <w:rPr>
          <w:rFonts w:ascii="Times New Roman" w:hAnsi="Times New Roman" w:eastAsia="Times New Roman" w:cs="Times New Roman"/>
          <w:color w:val="222222"/>
          <w:sz w:val="22"/>
          <w:szCs w:val="22"/>
        </w:rPr>
        <w:t xml:space="preserve">a community </w:t>
      </w:r>
      <w:r w:rsidR="001A7537">
        <w:rPr>
          <w:rFonts w:ascii="Times New Roman" w:hAnsi="Times New Roman" w:eastAsia="Times New Roman" w:cs="Times New Roman"/>
          <w:color w:val="222222"/>
          <w:sz w:val="22"/>
          <w:szCs w:val="22"/>
        </w:rPr>
        <w:t xml:space="preserve">made up from </w:t>
      </w:r>
      <w:r w:rsidRPr="00B66099" w:rsidR="00F26FC0">
        <w:rPr>
          <w:rFonts w:ascii="Times New Roman" w:hAnsi="Times New Roman" w:eastAsia="Times New Roman" w:cs="Times New Roman"/>
          <w:color w:val="222222"/>
          <w:sz w:val="22"/>
          <w:szCs w:val="22"/>
        </w:rPr>
        <w:t xml:space="preserve">actors </w:t>
      </w:r>
      <w:r w:rsidR="001A7537">
        <w:rPr>
          <w:rFonts w:ascii="Times New Roman" w:hAnsi="Times New Roman" w:eastAsia="Times New Roman" w:cs="Times New Roman"/>
          <w:color w:val="222222"/>
          <w:sz w:val="22"/>
          <w:szCs w:val="22"/>
        </w:rPr>
        <w:t xml:space="preserve">across the world and </w:t>
      </w:r>
      <w:r w:rsidRPr="00B66099" w:rsidR="00F26FC0">
        <w:rPr>
          <w:rFonts w:ascii="Times New Roman" w:hAnsi="Times New Roman" w:eastAsia="Times New Roman" w:cs="Times New Roman"/>
          <w:color w:val="222222"/>
          <w:sz w:val="22"/>
          <w:szCs w:val="22"/>
        </w:rPr>
        <w:t>value chain.</w:t>
      </w:r>
    </w:p>
    <w:p w:rsidRPr="00B66099" w:rsidR="00F26FC0" w:rsidP="00F26FC0" w:rsidRDefault="00F26FC0" w14:paraId="6354A82C" w14:textId="4723EF5C">
      <w:pPr>
        <w:pStyle w:val="Paragraphedeliste"/>
        <w:numPr>
          <w:ilvl w:val="0"/>
          <w:numId w:val="36"/>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b/>
          <w:bCs/>
          <w:color w:val="222222"/>
          <w:sz w:val="22"/>
          <w:szCs w:val="22"/>
        </w:rPr>
        <w:t>Autonomy</w:t>
      </w:r>
      <w:r w:rsidRPr="00B66099">
        <w:rPr>
          <w:rFonts w:ascii="Times New Roman" w:hAnsi="Times New Roman" w:eastAsia="Times New Roman" w:cs="Times New Roman"/>
          <w:color w:val="222222"/>
          <w:sz w:val="22"/>
          <w:szCs w:val="22"/>
        </w:rPr>
        <w:t xml:space="preserve">. </w:t>
      </w:r>
      <w:r w:rsidR="00F44B93">
        <w:rPr>
          <w:rFonts w:ascii="Times New Roman" w:hAnsi="Times New Roman" w:eastAsia="Times New Roman" w:cs="Times New Roman"/>
          <w:color w:val="222222"/>
          <w:sz w:val="22"/>
          <w:szCs w:val="22"/>
        </w:rPr>
        <w:t>E</w:t>
      </w:r>
      <w:r w:rsidRPr="00B66099">
        <w:rPr>
          <w:rFonts w:ascii="Times New Roman" w:hAnsi="Times New Roman" w:eastAsia="Times New Roman" w:cs="Times New Roman"/>
          <w:color w:val="222222"/>
          <w:sz w:val="22"/>
          <w:szCs w:val="22"/>
        </w:rPr>
        <w:t xml:space="preserve">veryone can </w:t>
      </w:r>
      <w:r w:rsidR="00F44B93">
        <w:rPr>
          <w:rFonts w:ascii="Times New Roman" w:hAnsi="Times New Roman" w:eastAsia="Times New Roman" w:cs="Times New Roman"/>
          <w:color w:val="222222"/>
          <w:sz w:val="22"/>
          <w:szCs w:val="22"/>
        </w:rPr>
        <w:t xml:space="preserve">now </w:t>
      </w:r>
      <w:r w:rsidRPr="00B66099">
        <w:rPr>
          <w:rFonts w:ascii="Times New Roman" w:hAnsi="Times New Roman" w:eastAsia="Times New Roman" w:cs="Times New Roman"/>
          <w:color w:val="222222"/>
          <w:sz w:val="22"/>
          <w:szCs w:val="22"/>
        </w:rPr>
        <w:t xml:space="preserve">access the materials </w:t>
      </w:r>
      <w:r w:rsidR="00F44B93">
        <w:rPr>
          <w:rFonts w:ascii="Times New Roman" w:hAnsi="Times New Roman" w:eastAsia="Times New Roman" w:cs="Times New Roman"/>
          <w:color w:val="222222"/>
          <w:sz w:val="22"/>
          <w:szCs w:val="22"/>
        </w:rPr>
        <w:t xml:space="preserve">needed </w:t>
      </w:r>
      <w:r w:rsidRPr="00B66099">
        <w:rPr>
          <w:rFonts w:ascii="Times New Roman" w:hAnsi="Times New Roman" w:eastAsia="Times New Roman" w:cs="Times New Roman"/>
          <w:color w:val="222222"/>
          <w:sz w:val="22"/>
          <w:szCs w:val="22"/>
        </w:rPr>
        <w:t xml:space="preserve">for the ecological transition, </w:t>
      </w:r>
      <w:r w:rsidR="00F44B93">
        <w:rPr>
          <w:rFonts w:ascii="Times New Roman" w:hAnsi="Times New Roman" w:eastAsia="Times New Roman" w:cs="Times New Roman"/>
          <w:color w:val="222222"/>
          <w:sz w:val="22"/>
          <w:szCs w:val="22"/>
        </w:rPr>
        <w:t>with closed production loops where production and transformation are embedded in producing countries. Europe no longer imports raw materials from producing countries, but only transformed products, which have also enabled a leapfrog to green energy production across Africa.</w:t>
      </w:r>
    </w:p>
    <w:p w:rsidRPr="009E5304" w:rsidR="00F26FC0" w:rsidP="00F26FC0" w:rsidRDefault="00F26FC0" w14:paraId="4AECF825" w14:textId="77777777">
      <w:pPr>
        <w:spacing w:line="360" w:lineRule="auto"/>
        <w:ind w:left="360"/>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 </w:t>
      </w:r>
    </w:p>
    <w:p w:rsidRPr="004E587C" w:rsidR="00F26FC0" w:rsidP="00F26FC0" w:rsidRDefault="00627518" w14:paraId="7FF88D16" w14:textId="7AD33DE9">
      <w:pPr>
        <w:numPr>
          <w:ilvl w:val="1"/>
          <w:numId w:val="13"/>
        </w:numPr>
        <w:spacing w:line="360" w:lineRule="auto"/>
        <w:jc w:val="both"/>
        <w:rPr>
          <w:rFonts w:ascii="Times New Roman" w:hAnsi="Times New Roman" w:eastAsia="Times New Roman" w:cs="Times New Roman"/>
          <w:b/>
          <w:bCs/>
          <w:color w:val="FF0000"/>
          <w:sz w:val="22"/>
          <w:szCs w:val="22"/>
        </w:rPr>
      </w:pPr>
      <w:r w:rsidRPr="004E587C">
        <w:rPr>
          <w:rFonts w:ascii="Times New Roman" w:hAnsi="Times New Roman" w:eastAsia="Times New Roman" w:cs="Times New Roman"/>
          <w:b/>
          <w:bCs/>
          <w:color w:val="FF0000"/>
          <w:sz w:val="22"/>
          <w:szCs w:val="22"/>
        </w:rPr>
        <w:t>Global Health</w:t>
      </w:r>
    </w:p>
    <w:p w:rsidR="00F26FC0" w:rsidP="00F26FC0" w:rsidRDefault="00F26FC0" w14:paraId="7D498989" w14:textId="4B75A0DD">
      <w:pPr>
        <w:pStyle w:val="Paragraphedeliste"/>
        <w:numPr>
          <w:ilvl w:val="0"/>
          <w:numId w:val="35"/>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 xml:space="preserve">After the outbreak of another pandemic, in 2030, political </w:t>
      </w:r>
      <w:r w:rsidR="00055343">
        <w:rPr>
          <w:rFonts w:ascii="Times New Roman" w:hAnsi="Times New Roman" w:eastAsia="Times New Roman" w:cs="Times New Roman"/>
          <w:color w:val="222222"/>
          <w:sz w:val="22"/>
          <w:szCs w:val="22"/>
        </w:rPr>
        <w:t xml:space="preserve">action was finally </w:t>
      </w:r>
      <w:r w:rsidRPr="00B66099">
        <w:rPr>
          <w:rFonts w:ascii="Times New Roman" w:hAnsi="Times New Roman" w:eastAsia="Times New Roman" w:cs="Times New Roman"/>
          <w:color w:val="222222"/>
          <w:sz w:val="22"/>
          <w:szCs w:val="22"/>
        </w:rPr>
        <w:t xml:space="preserve">taken </w:t>
      </w:r>
      <w:r w:rsidR="00055343">
        <w:rPr>
          <w:rFonts w:ascii="Times New Roman" w:hAnsi="Times New Roman" w:eastAsia="Times New Roman" w:cs="Times New Roman"/>
          <w:color w:val="222222"/>
          <w:sz w:val="22"/>
          <w:szCs w:val="22"/>
        </w:rPr>
        <w:t xml:space="preserve">at scale at a historical health </w:t>
      </w:r>
      <w:r w:rsidRPr="00B66099">
        <w:rPr>
          <w:rFonts w:ascii="Times New Roman" w:hAnsi="Times New Roman" w:eastAsia="Times New Roman" w:cs="Times New Roman"/>
          <w:color w:val="222222"/>
          <w:sz w:val="22"/>
          <w:szCs w:val="22"/>
        </w:rPr>
        <w:t xml:space="preserve">summit. </w:t>
      </w:r>
    </w:p>
    <w:p w:rsidR="00F26FC0" w:rsidP="00F26FC0" w:rsidRDefault="00F26FC0" w14:paraId="092E596A" w14:textId="45670535">
      <w:pPr>
        <w:pStyle w:val="Paragraphedeliste"/>
        <w:numPr>
          <w:ilvl w:val="0"/>
          <w:numId w:val="35"/>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Thanks to a case study on </w:t>
      </w:r>
      <w:r w:rsidRPr="00B66099">
        <w:rPr>
          <w:rFonts w:ascii="Times New Roman" w:hAnsi="Times New Roman" w:eastAsia="Times New Roman" w:cs="Times New Roman"/>
          <w:b/>
          <w:bCs/>
          <w:color w:val="222222"/>
          <w:sz w:val="22"/>
          <w:szCs w:val="22"/>
        </w:rPr>
        <w:t>pandemic warning systems</w:t>
      </w:r>
      <w:r w:rsidRPr="00B66099">
        <w:rPr>
          <w:rFonts w:ascii="Times New Roman" w:hAnsi="Times New Roman" w:eastAsia="Times New Roman" w:cs="Times New Roman"/>
          <w:color w:val="222222"/>
          <w:sz w:val="22"/>
          <w:szCs w:val="22"/>
        </w:rPr>
        <w:t xml:space="preserve">, the forum succeeded in setting up a funding </w:t>
      </w:r>
      <w:r w:rsidR="00055343">
        <w:rPr>
          <w:rFonts w:ascii="Times New Roman" w:hAnsi="Times New Roman" w:eastAsia="Times New Roman" w:cs="Times New Roman"/>
          <w:color w:val="222222"/>
          <w:sz w:val="22"/>
          <w:szCs w:val="22"/>
        </w:rPr>
        <w:t xml:space="preserve">and cooperation </w:t>
      </w:r>
      <w:r w:rsidRPr="00B66099">
        <w:rPr>
          <w:rFonts w:ascii="Times New Roman" w:hAnsi="Times New Roman" w:eastAsia="Times New Roman" w:cs="Times New Roman"/>
          <w:color w:val="222222"/>
          <w:sz w:val="22"/>
          <w:szCs w:val="22"/>
        </w:rPr>
        <w:t>model, involving actors in the South to develop production capacit</w:t>
      </w:r>
      <w:r w:rsidR="00055343">
        <w:rPr>
          <w:rFonts w:ascii="Times New Roman" w:hAnsi="Times New Roman" w:eastAsia="Times New Roman" w:cs="Times New Roman"/>
          <w:color w:val="222222"/>
          <w:sz w:val="22"/>
          <w:szCs w:val="22"/>
        </w:rPr>
        <w:t>ies</w:t>
      </w:r>
      <w:r w:rsidRPr="00B66099">
        <w:rPr>
          <w:rFonts w:ascii="Times New Roman" w:hAnsi="Times New Roman" w:eastAsia="Times New Roman" w:cs="Times New Roman"/>
          <w:color w:val="222222"/>
          <w:sz w:val="22"/>
          <w:szCs w:val="22"/>
        </w:rPr>
        <w:t>.</w:t>
      </w:r>
    </w:p>
    <w:p w:rsidR="00F26FC0" w:rsidP="00F26FC0" w:rsidRDefault="00F26FC0" w14:paraId="5228E8BC" w14:textId="50386292">
      <w:pPr>
        <w:pStyle w:val="Paragraphedeliste"/>
        <w:numPr>
          <w:ilvl w:val="0"/>
          <w:numId w:val="35"/>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The forum launched an initiative on genomics. The use of this technology for the modifications of the </w:t>
      </w:r>
      <w:r w:rsidRPr="00B66099">
        <w:rPr>
          <w:rFonts w:ascii="Times New Roman" w:hAnsi="Times New Roman" w:eastAsia="Times New Roman" w:cs="Times New Roman"/>
          <w:b/>
          <w:bCs/>
          <w:color w:val="222222"/>
          <w:sz w:val="22"/>
          <w:szCs w:val="22"/>
        </w:rPr>
        <w:t>human genome</w:t>
      </w:r>
      <w:r w:rsidRPr="00B66099">
        <w:rPr>
          <w:rFonts w:ascii="Times New Roman" w:hAnsi="Times New Roman" w:eastAsia="Times New Roman" w:cs="Times New Roman"/>
          <w:color w:val="222222"/>
          <w:sz w:val="22"/>
          <w:szCs w:val="22"/>
        </w:rPr>
        <w:t>, its medical uses of the sequencing of viruses. This allowed to create capacities to respond effectively to epidemics and to create medicines</w:t>
      </w:r>
      <w:r w:rsidR="00055343">
        <w:rPr>
          <w:rFonts w:ascii="Times New Roman" w:hAnsi="Times New Roman" w:eastAsia="Times New Roman" w:cs="Times New Roman"/>
          <w:color w:val="222222"/>
          <w:sz w:val="22"/>
          <w:szCs w:val="22"/>
        </w:rPr>
        <w:t xml:space="preserve"> across the global South.</w:t>
      </w:r>
    </w:p>
    <w:p w:rsidR="00F26FC0" w:rsidP="00F26FC0" w:rsidRDefault="006456AE" w14:paraId="06755B1A" w14:textId="2DA70FF5">
      <w:pPr>
        <w:pStyle w:val="Paragraphedeliste"/>
        <w:numPr>
          <w:ilvl w:val="0"/>
          <w:numId w:val="35"/>
        </w:numPr>
        <w:spacing w:line="360" w:lineRule="auto"/>
        <w:ind w:left="720"/>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M</w:t>
      </w:r>
      <w:r w:rsidRPr="00B66099" w:rsidR="00F26FC0">
        <w:rPr>
          <w:rFonts w:ascii="Times New Roman" w:hAnsi="Times New Roman" w:eastAsia="Times New Roman" w:cs="Times New Roman"/>
          <w:color w:val="222222"/>
          <w:sz w:val="22"/>
          <w:szCs w:val="22"/>
        </w:rPr>
        <w:t xml:space="preserve">any obstacles </w:t>
      </w:r>
      <w:r>
        <w:rPr>
          <w:rFonts w:ascii="Times New Roman" w:hAnsi="Times New Roman" w:eastAsia="Times New Roman" w:cs="Times New Roman"/>
          <w:color w:val="222222"/>
          <w:sz w:val="22"/>
          <w:szCs w:val="22"/>
        </w:rPr>
        <w:t xml:space="preserve">were faced, </w:t>
      </w:r>
      <w:r w:rsidRPr="00B66099" w:rsidR="00F26FC0">
        <w:rPr>
          <w:rFonts w:ascii="Times New Roman" w:hAnsi="Times New Roman" w:eastAsia="Times New Roman" w:cs="Times New Roman"/>
          <w:color w:val="222222"/>
          <w:sz w:val="22"/>
          <w:szCs w:val="22"/>
        </w:rPr>
        <w:t xml:space="preserve">including </w:t>
      </w:r>
      <w:r>
        <w:rPr>
          <w:rFonts w:ascii="Times New Roman" w:hAnsi="Times New Roman" w:eastAsia="Times New Roman" w:cs="Times New Roman"/>
          <w:color w:val="222222"/>
          <w:sz w:val="22"/>
          <w:szCs w:val="22"/>
        </w:rPr>
        <w:t xml:space="preserve">largely from </w:t>
      </w:r>
      <w:r w:rsidRPr="00B66099" w:rsidR="00F26FC0">
        <w:rPr>
          <w:rFonts w:ascii="Times New Roman" w:hAnsi="Times New Roman" w:eastAsia="Times New Roman" w:cs="Times New Roman"/>
          <w:color w:val="222222"/>
          <w:sz w:val="22"/>
          <w:szCs w:val="22"/>
        </w:rPr>
        <w:t xml:space="preserve">the private sector which </w:t>
      </w:r>
      <w:r>
        <w:rPr>
          <w:rFonts w:ascii="Times New Roman" w:hAnsi="Times New Roman" w:eastAsia="Times New Roman" w:cs="Times New Roman"/>
          <w:color w:val="222222"/>
          <w:sz w:val="22"/>
          <w:szCs w:val="22"/>
        </w:rPr>
        <w:t xml:space="preserve">tried </w:t>
      </w:r>
      <w:r w:rsidRPr="00B66099" w:rsidR="00F26FC0">
        <w:rPr>
          <w:rFonts w:ascii="Times New Roman" w:hAnsi="Times New Roman" w:eastAsia="Times New Roman" w:cs="Times New Roman"/>
          <w:color w:val="222222"/>
          <w:sz w:val="22"/>
          <w:szCs w:val="22"/>
        </w:rPr>
        <w:t>to impose its agenda</w:t>
      </w:r>
      <w:r>
        <w:rPr>
          <w:rFonts w:ascii="Times New Roman" w:hAnsi="Times New Roman" w:eastAsia="Times New Roman" w:cs="Times New Roman"/>
          <w:color w:val="222222"/>
          <w:sz w:val="22"/>
          <w:szCs w:val="22"/>
        </w:rPr>
        <w:t>,</w:t>
      </w:r>
      <w:r w:rsidRPr="00B66099" w:rsidR="00F26FC0">
        <w:rPr>
          <w:rFonts w:ascii="Times New Roman" w:hAnsi="Times New Roman" w:eastAsia="Times New Roman" w:cs="Times New Roman"/>
          <w:color w:val="222222"/>
          <w:sz w:val="22"/>
          <w:szCs w:val="22"/>
        </w:rPr>
        <w:t xml:space="preserve"> but also </w:t>
      </w:r>
      <w:r>
        <w:rPr>
          <w:rFonts w:ascii="Times New Roman" w:hAnsi="Times New Roman" w:eastAsia="Times New Roman" w:cs="Times New Roman"/>
          <w:color w:val="222222"/>
          <w:sz w:val="22"/>
          <w:szCs w:val="22"/>
        </w:rPr>
        <w:t xml:space="preserve">from </w:t>
      </w:r>
      <w:r w:rsidRPr="00B66099" w:rsidR="00F26FC0">
        <w:rPr>
          <w:rFonts w:ascii="Times New Roman" w:hAnsi="Times New Roman" w:eastAsia="Times New Roman" w:cs="Times New Roman"/>
          <w:color w:val="222222"/>
          <w:sz w:val="22"/>
          <w:szCs w:val="22"/>
        </w:rPr>
        <w:t xml:space="preserve">foundations </w:t>
      </w:r>
      <w:r>
        <w:rPr>
          <w:rFonts w:ascii="Times New Roman" w:hAnsi="Times New Roman" w:eastAsia="Times New Roman" w:cs="Times New Roman"/>
          <w:color w:val="222222"/>
          <w:sz w:val="22"/>
          <w:szCs w:val="22"/>
        </w:rPr>
        <w:t>in the global North</w:t>
      </w:r>
      <w:r w:rsidRPr="00B66099" w:rsidR="00F26FC0">
        <w:rPr>
          <w:rFonts w:ascii="Times New Roman" w:hAnsi="Times New Roman" w:eastAsia="Times New Roman" w:cs="Times New Roman"/>
          <w:color w:val="222222"/>
          <w:sz w:val="22"/>
          <w:szCs w:val="22"/>
        </w:rPr>
        <w:t>.</w:t>
      </w:r>
    </w:p>
    <w:p w:rsidRPr="00B66099" w:rsidR="00F26FC0" w:rsidP="00F26FC0" w:rsidRDefault="00F26FC0" w14:paraId="5F34B003" w14:textId="077375D1">
      <w:pPr>
        <w:pStyle w:val="Paragraphedeliste"/>
        <w:numPr>
          <w:ilvl w:val="0"/>
          <w:numId w:val="35"/>
        </w:numPr>
        <w:spacing w:line="360" w:lineRule="auto"/>
        <w:ind w:left="720"/>
        <w:jc w:val="both"/>
        <w:rPr>
          <w:rFonts w:ascii="Times New Roman" w:hAnsi="Times New Roman" w:eastAsia="Times New Roman" w:cs="Times New Roman"/>
          <w:color w:val="222222"/>
          <w:sz w:val="22"/>
          <w:szCs w:val="22"/>
        </w:rPr>
      </w:pPr>
      <w:r>
        <w:rPr>
          <w:rFonts w:ascii="Times New Roman" w:hAnsi="Times New Roman" w:eastAsia="Times New Roman" w:cs="Times New Roman"/>
          <w:color w:val="222222"/>
          <w:sz w:val="22"/>
          <w:szCs w:val="22"/>
        </w:rPr>
        <w:t xml:space="preserve">The </w:t>
      </w:r>
      <w:r w:rsidRPr="00B66099">
        <w:rPr>
          <w:rFonts w:ascii="Times New Roman" w:hAnsi="Times New Roman" w:eastAsia="Times New Roman" w:cs="Times New Roman"/>
          <w:color w:val="222222"/>
          <w:sz w:val="22"/>
          <w:szCs w:val="22"/>
        </w:rPr>
        <w:t xml:space="preserve">WHO had difficulties </w:t>
      </w:r>
      <w:r w:rsidR="00E24B0F">
        <w:rPr>
          <w:rFonts w:ascii="Times New Roman" w:hAnsi="Times New Roman" w:eastAsia="Times New Roman" w:cs="Times New Roman"/>
          <w:color w:val="222222"/>
          <w:sz w:val="22"/>
          <w:szCs w:val="22"/>
        </w:rPr>
        <w:t xml:space="preserve">and was challenged, </w:t>
      </w:r>
      <w:r w:rsidRPr="00B66099">
        <w:rPr>
          <w:rFonts w:ascii="Times New Roman" w:hAnsi="Times New Roman" w:eastAsia="Times New Roman" w:cs="Times New Roman"/>
          <w:color w:val="222222"/>
          <w:sz w:val="22"/>
          <w:szCs w:val="22"/>
        </w:rPr>
        <w:t xml:space="preserve">but </w:t>
      </w:r>
      <w:r w:rsidR="00E24B0F">
        <w:rPr>
          <w:rFonts w:ascii="Times New Roman" w:hAnsi="Times New Roman" w:eastAsia="Times New Roman" w:cs="Times New Roman"/>
          <w:color w:val="222222"/>
          <w:sz w:val="22"/>
          <w:szCs w:val="22"/>
        </w:rPr>
        <w:t>ended up strengthened, having now expanded its capacities and adjusted its governance models.</w:t>
      </w:r>
    </w:p>
    <w:p w:rsidRPr="009E5304" w:rsidR="00F26FC0" w:rsidP="00F26FC0" w:rsidRDefault="00F26FC0" w14:paraId="03514C71" w14:textId="77777777">
      <w:pPr>
        <w:spacing w:line="360" w:lineRule="auto"/>
        <w:ind w:left="360"/>
        <w:jc w:val="both"/>
        <w:rPr>
          <w:rFonts w:ascii="Times New Roman" w:hAnsi="Times New Roman" w:eastAsia="Times New Roman" w:cs="Times New Roman"/>
          <w:color w:val="222222"/>
          <w:sz w:val="22"/>
          <w:szCs w:val="22"/>
        </w:rPr>
      </w:pPr>
      <w:r w:rsidRPr="009E5304">
        <w:rPr>
          <w:rFonts w:ascii="Times New Roman" w:hAnsi="Times New Roman" w:eastAsia="Times New Roman" w:cs="Times New Roman"/>
          <w:color w:val="222222"/>
          <w:sz w:val="22"/>
          <w:szCs w:val="22"/>
        </w:rPr>
        <w:t> </w:t>
      </w:r>
    </w:p>
    <w:p w:rsidRPr="009E5304" w:rsidR="00F26FC0" w:rsidP="00F26FC0" w:rsidRDefault="00627518" w14:paraId="60EE4D5C" w14:textId="10568C30">
      <w:pPr>
        <w:numPr>
          <w:ilvl w:val="1"/>
          <w:numId w:val="14"/>
        </w:numPr>
        <w:spacing w:line="360" w:lineRule="auto"/>
        <w:jc w:val="both"/>
        <w:rPr>
          <w:rFonts w:ascii="Times New Roman" w:hAnsi="Times New Roman" w:eastAsia="Times New Roman" w:cs="Times New Roman"/>
          <w:color w:val="FF0000"/>
          <w:sz w:val="22"/>
          <w:szCs w:val="22"/>
        </w:rPr>
      </w:pPr>
      <w:r>
        <w:rPr>
          <w:rFonts w:ascii="Times New Roman" w:hAnsi="Times New Roman" w:eastAsia="Times New Roman" w:cs="Times New Roman"/>
          <w:b/>
          <w:bCs/>
          <w:color w:val="FF0000"/>
          <w:sz w:val="22"/>
          <w:szCs w:val="22"/>
        </w:rPr>
        <w:t>Initiate</w:t>
      </w:r>
    </w:p>
    <w:p w:rsidR="00F26FC0" w:rsidP="00F26FC0" w:rsidRDefault="00F26FC0" w14:paraId="311AB91D" w14:textId="06022967">
      <w:pPr>
        <w:pStyle w:val="Paragraphedeliste"/>
        <w:numPr>
          <w:ilvl w:val="0"/>
          <w:numId w:val="34"/>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 xml:space="preserve">The last few decades </w:t>
      </w:r>
      <w:r w:rsidR="003A0C13">
        <w:rPr>
          <w:rFonts w:ascii="Times New Roman" w:hAnsi="Times New Roman" w:eastAsia="Times New Roman" w:cs="Times New Roman"/>
          <w:color w:val="222222"/>
          <w:sz w:val="22"/>
          <w:szCs w:val="22"/>
        </w:rPr>
        <w:t xml:space="preserve">saw </w:t>
      </w:r>
      <w:r w:rsidRPr="00B66099">
        <w:rPr>
          <w:rFonts w:ascii="Times New Roman" w:hAnsi="Times New Roman" w:eastAsia="Times New Roman" w:cs="Times New Roman"/>
          <w:color w:val="222222"/>
          <w:sz w:val="22"/>
          <w:szCs w:val="22"/>
        </w:rPr>
        <w:t xml:space="preserve">a </w:t>
      </w:r>
      <w:r w:rsidR="003A0C13">
        <w:rPr>
          <w:rFonts w:ascii="Times New Roman" w:hAnsi="Times New Roman" w:eastAsia="Times New Roman" w:cs="Times New Roman"/>
          <w:color w:val="222222"/>
          <w:sz w:val="22"/>
          <w:szCs w:val="22"/>
        </w:rPr>
        <w:t xml:space="preserve">major </w:t>
      </w:r>
      <w:r w:rsidRPr="00B66099">
        <w:rPr>
          <w:rFonts w:ascii="Times New Roman" w:hAnsi="Times New Roman" w:eastAsia="Times New Roman" w:cs="Times New Roman"/>
          <w:color w:val="222222"/>
          <w:sz w:val="22"/>
          <w:szCs w:val="22"/>
        </w:rPr>
        <w:t>acceleration in</w:t>
      </w:r>
      <w:r>
        <w:rPr>
          <w:rFonts w:ascii="Times New Roman" w:hAnsi="Times New Roman" w:eastAsia="Times New Roman" w:cs="Times New Roman"/>
          <w:color w:val="222222"/>
          <w:sz w:val="22"/>
          <w:szCs w:val="22"/>
        </w:rPr>
        <w:t xml:space="preserve"> the</w:t>
      </w:r>
      <w:r w:rsidRPr="00B66099">
        <w:rPr>
          <w:rFonts w:ascii="Times New Roman" w:hAnsi="Times New Roman" w:eastAsia="Times New Roman" w:cs="Times New Roman"/>
          <w:b/>
          <w:bCs/>
          <w:color w:val="222222"/>
          <w:sz w:val="22"/>
          <w:szCs w:val="22"/>
        </w:rPr>
        <w:t xml:space="preserve"> development of AI</w:t>
      </w:r>
      <w:r w:rsidRPr="00B66099">
        <w:rPr>
          <w:rFonts w:ascii="Times New Roman" w:hAnsi="Times New Roman" w:eastAsia="Times New Roman" w:cs="Times New Roman"/>
          <w:color w:val="222222"/>
          <w:sz w:val="22"/>
          <w:szCs w:val="22"/>
        </w:rPr>
        <w:t>, which gradually occupied political and social aspects in the public space, in transport, finance and legal aid.</w:t>
      </w:r>
    </w:p>
    <w:p w:rsidR="00F26FC0" w:rsidP="00F26FC0" w:rsidRDefault="00F26FC0" w14:paraId="693C4D39" w14:textId="77777777">
      <w:pPr>
        <w:pStyle w:val="Paragraphedeliste"/>
        <w:numPr>
          <w:ilvl w:val="0"/>
          <w:numId w:val="34"/>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color w:val="222222"/>
          <w:sz w:val="22"/>
          <w:szCs w:val="22"/>
        </w:rPr>
        <w:t>The distribution powers between </w:t>
      </w:r>
      <w:r w:rsidRPr="00B66099">
        <w:rPr>
          <w:rFonts w:ascii="Times New Roman" w:hAnsi="Times New Roman" w:eastAsia="Times New Roman" w:cs="Times New Roman"/>
          <w:b/>
          <w:bCs/>
          <w:color w:val="222222"/>
          <w:sz w:val="22"/>
          <w:szCs w:val="22"/>
        </w:rPr>
        <w:t>public and private</w:t>
      </w:r>
      <w:r w:rsidRPr="00B66099">
        <w:rPr>
          <w:rFonts w:ascii="Times New Roman" w:hAnsi="Times New Roman" w:eastAsia="Times New Roman" w:cs="Times New Roman"/>
          <w:color w:val="222222"/>
          <w:sz w:val="22"/>
          <w:szCs w:val="22"/>
        </w:rPr>
        <w:t xml:space="preserve"> is unstable. </w:t>
      </w:r>
      <w:r>
        <w:rPr>
          <w:rFonts w:ascii="Times New Roman" w:hAnsi="Times New Roman" w:eastAsia="Times New Roman" w:cs="Times New Roman"/>
          <w:color w:val="222222"/>
          <w:sz w:val="22"/>
          <w:szCs w:val="22"/>
        </w:rPr>
        <w:t>We see the</w:t>
      </w:r>
      <w:r w:rsidRPr="00B66099">
        <w:rPr>
          <w:rFonts w:ascii="Times New Roman" w:hAnsi="Times New Roman" w:eastAsia="Times New Roman" w:cs="Times New Roman"/>
          <w:color w:val="222222"/>
          <w:sz w:val="22"/>
          <w:szCs w:val="22"/>
        </w:rPr>
        <w:t xml:space="preserve"> beginning of the </w:t>
      </w:r>
      <w:r w:rsidRPr="00B66099">
        <w:rPr>
          <w:rFonts w:ascii="Times New Roman" w:hAnsi="Times New Roman" w:eastAsia="Times New Roman" w:cs="Times New Roman"/>
          <w:b/>
          <w:bCs/>
          <w:color w:val="222222"/>
          <w:sz w:val="22"/>
          <w:szCs w:val="22"/>
        </w:rPr>
        <w:t xml:space="preserve">Great Technological </w:t>
      </w:r>
      <w:r>
        <w:rPr>
          <w:rFonts w:ascii="Times New Roman" w:hAnsi="Times New Roman" w:eastAsia="Times New Roman" w:cs="Times New Roman"/>
          <w:b/>
          <w:bCs/>
          <w:color w:val="222222"/>
          <w:sz w:val="22"/>
          <w:szCs w:val="22"/>
        </w:rPr>
        <w:t>Polarization</w:t>
      </w:r>
      <w:r w:rsidRPr="00B66099">
        <w:rPr>
          <w:rFonts w:ascii="Times New Roman" w:hAnsi="Times New Roman" w:eastAsia="Times New Roman" w:cs="Times New Roman"/>
          <w:color w:val="222222"/>
          <w:sz w:val="22"/>
          <w:szCs w:val="22"/>
        </w:rPr>
        <w:t>. One digital space driven by the </w:t>
      </w:r>
      <w:r w:rsidRPr="00B66099">
        <w:rPr>
          <w:rFonts w:ascii="Times New Roman" w:hAnsi="Times New Roman" w:eastAsia="Times New Roman" w:cs="Times New Roman"/>
          <w:b/>
          <w:bCs/>
          <w:color w:val="222222"/>
          <w:sz w:val="22"/>
          <w:szCs w:val="22"/>
        </w:rPr>
        <w:t>US</w:t>
      </w:r>
      <w:r w:rsidRPr="00B66099">
        <w:rPr>
          <w:rFonts w:ascii="Times New Roman" w:hAnsi="Times New Roman" w:eastAsia="Times New Roman" w:cs="Times New Roman"/>
          <w:color w:val="222222"/>
          <w:sz w:val="22"/>
          <w:szCs w:val="22"/>
        </w:rPr>
        <w:t> based on</w:t>
      </w:r>
      <w:r>
        <w:rPr>
          <w:rFonts w:ascii="Times New Roman" w:hAnsi="Times New Roman" w:eastAsia="Times New Roman" w:cs="Times New Roman"/>
          <w:color w:val="222222"/>
          <w:sz w:val="22"/>
          <w:szCs w:val="22"/>
        </w:rPr>
        <w:t xml:space="preserve"> </w:t>
      </w:r>
      <w:r w:rsidRPr="00B66099">
        <w:rPr>
          <w:rFonts w:ascii="Times New Roman" w:hAnsi="Times New Roman" w:eastAsia="Times New Roman" w:cs="Times New Roman"/>
          <w:color w:val="222222"/>
          <w:sz w:val="22"/>
          <w:szCs w:val="22"/>
        </w:rPr>
        <w:t>liberal and democratic preferences, and another where </w:t>
      </w:r>
      <w:r w:rsidRPr="00B66099">
        <w:rPr>
          <w:rFonts w:ascii="Times New Roman" w:hAnsi="Times New Roman" w:eastAsia="Times New Roman" w:cs="Times New Roman"/>
          <w:b/>
          <w:bCs/>
          <w:color w:val="222222"/>
          <w:sz w:val="22"/>
          <w:szCs w:val="22"/>
        </w:rPr>
        <w:t>China</w:t>
      </w:r>
      <w:r w:rsidRPr="00B66099">
        <w:rPr>
          <w:rFonts w:ascii="Times New Roman" w:hAnsi="Times New Roman" w:eastAsia="Times New Roman" w:cs="Times New Roman"/>
          <w:color w:val="222222"/>
          <w:sz w:val="22"/>
          <w:szCs w:val="22"/>
        </w:rPr>
        <w:t> </w:t>
      </w:r>
      <w:r>
        <w:rPr>
          <w:rFonts w:ascii="Times New Roman" w:hAnsi="Times New Roman" w:eastAsia="Times New Roman" w:cs="Times New Roman"/>
          <w:color w:val="222222"/>
          <w:sz w:val="22"/>
          <w:szCs w:val="22"/>
        </w:rPr>
        <w:t>has</w:t>
      </w:r>
      <w:r w:rsidRPr="00B66099">
        <w:rPr>
          <w:rFonts w:ascii="Times New Roman" w:hAnsi="Times New Roman" w:eastAsia="Times New Roman" w:cs="Times New Roman"/>
          <w:color w:val="222222"/>
          <w:sz w:val="22"/>
          <w:szCs w:val="22"/>
        </w:rPr>
        <w:t xml:space="preserve"> more control (</w:t>
      </w:r>
      <w:r>
        <w:rPr>
          <w:rFonts w:ascii="Times New Roman" w:hAnsi="Times New Roman" w:eastAsia="Times New Roman" w:cs="Times New Roman"/>
          <w:color w:val="222222"/>
          <w:sz w:val="22"/>
          <w:szCs w:val="22"/>
        </w:rPr>
        <w:t xml:space="preserve">even </w:t>
      </w:r>
      <w:r w:rsidRPr="00B66099">
        <w:rPr>
          <w:rFonts w:ascii="Times New Roman" w:hAnsi="Times New Roman" w:eastAsia="Times New Roman" w:cs="Times New Roman"/>
          <w:color w:val="222222"/>
          <w:sz w:val="22"/>
          <w:szCs w:val="22"/>
        </w:rPr>
        <w:t>authoritarianism).</w:t>
      </w:r>
    </w:p>
    <w:p w:rsidRPr="00B66099" w:rsidR="00F26FC0" w:rsidP="00F26FC0" w:rsidRDefault="00F26FC0" w14:paraId="496B6CAE" w14:textId="48CF406D">
      <w:pPr>
        <w:pStyle w:val="Paragraphedeliste"/>
        <w:numPr>
          <w:ilvl w:val="0"/>
          <w:numId w:val="34"/>
        </w:numPr>
        <w:spacing w:line="360" w:lineRule="auto"/>
        <w:ind w:left="720"/>
        <w:jc w:val="both"/>
        <w:rPr>
          <w:rFonts w:ascii="Times New Roman" w:hAnsi="Times New Roman" w:eastAsia="Times New Roman" w:cs="Times New Roman"/>
          <w:color w:val="222222"/>
          <w:sz w:val="22"/>
          <w:szCs w:val="22"/>
        </w:rPr>
      </w:pPr>
      <w:r w:rsidRPr="00B66099">
        <w:rPr>
          <w:rFonts w:ascii="Times New Roman" w:hAnsi="Times New Roman" w:eastAsia="Times New Roman" w:cs="Times New Roman"/>
          <w:b/>
          <w:bCs/>
          <w:color w:val="222222"/>
          <w:sz w:val="22"/>
          <w:szCs w:val="22"/>
        </w:rPr>
        <w:t>Europe</w:t>
      </w:r>
      <w:r w:rsidRPr="00B66099">
        <w:rPr>
          <w:rFonts w:ascii="Times New Roman" w:hAnsi="Times New Roman" w:eastAsia="Times New Roman" w:cs="Times New Roman"/>
          <w:color w:val="222222"/>
          <w:sz w:val="22"/>
          <w:szCs w:val="22"/>
        </w:rPr>
        <w:t xml:space="preserve"> found its place by using its regulatory power. </w:t>
      </w:r>
      <w:r>
        <w:rPr>
          <w:rFonts w:ascii="Times New Roman" w:hAnsi="Times New Roman" w:eastAsia="Times New Roman" w:cs="Times New Roman"/>
          <w:color w:val="222222"/>
          <w:sz w:val="22"/>
          <w:szCs w:val="22"/>
        </w:rPr>
        <w:t>Although it doesn’t develop as much</w:t>
      </w:r>
      <w:r w:rsidRPr="00B66099">
        <w:rPr>
          <w:rFonts w:ascii="Times New Roman" w:hAnsi="Times New Roman" w:eastAsia="Times New Roman" w:cs="Times New Roman"/>
          <w:color w:val="222222"/>
          <w:sz w:val="22"/>
          <w:szCs w:val="22"/>
        </w:rPr>
        <w:t xml:space="preserve"> </w:t>
      </w:r>
      <w:r>
        <w:rPr>
          <w:rFonts w:ascii="Times New Roman" w:hAnsi="Times New Roman" w:eastAsia="Times New Roman" w:cs="Times New Roman"/>
          <w:color w:val="222222"/>
          <w:sz w:val="22"/>
          <w:szCs w:val="22"/>
        </w:rPr>
        <w:t xml:space="preserve">in </w:t>
      </w:r>
      <w:r w:rsidRPr="00B66099">
        <w:rPr>
          <w:rFonts w:ascii="Times New Roman" w:hAnsi="Times New Roman" w:eastAsia="Times New Roman" w:cs="Times New Roman"/>
          <w:color w:val="222222"/>
          <w:sz w:val="22"/>
          <w:szCs w:val="22"/>
        </w:rPr>
        <w:t xml:space="preserve">technology, </w:t>
      </w:r>
      <w:r>
        <w:rPr>
          <w:rFonts w:ascii="Times New Roman" w:hAnsi="Times New Roman" w:eastAsia="Times New Roman" w:cs="Times New Roman"/>
          <w:color w:val="222222"/>
          <w:sz w:val="22"/>
          <w:szCs w:val="22"/>
        </w:rPr>
        <w:t xml:space="preserve">Europe </w:t>
      </w:r>
      <w:r w:rsidR="003A0C13">
        <w:rPr>
          <w:rFonts w:ascii="Times New Roman" w:hAnsi="Times New Roman" w:eastAsia="Times New Roman" w:cs="Times New Roman"/>
          <w:color w:val="222222"/>
          <w:sz w:val="22"/>
          <w:szCs w:val="22"/>
        </w:rPr>
        <w:t xml:space="preserve">defends </w:t>
      </w:r>
      <w:r>
        <w:rPr>
          <w:rFonts w:ascii="Times New Roman" w:hAnsi="Times New Roman" w:eastAsia="Times New Roman" w:cs="Times New Roman"/>
          <w:color w:val="222222"/>
          <w:sz w:val="22"/>
          <w:szCs w:val="22"/>
        </w:rPr>
        <w:t>its interests</w:t>
      </w:r>
      <w:r w:rsidRPr="00B66099">
        <w:rPr>
          <w:rFonts w:ascii="Times New Roman" w:hAnsi="Times New Roman" w:eastAsia="Times New Roman" w:cs="Times New Roman"/>
          <w:color w:val="222222"/>
          <w:sz w:val="22"/>
          <w:szCs w:val="22"/>
        </w:rPr>
        <w:t xml:space="preserve"> through its market and regulatory power. Europe is not always the first with early initiatives, but the Forum </w:t>
      </w:r>
      <w:r w:rsidR="00D84EC4">
        <w:rPr>
          <w:rFonts w:ascii="Times New Roman" w:hAnsi="Times New Roman" w:eastAsia="Times New Roman" w:cs="Times New Roman"/>
          <w:color w:val="222222"/>
          <w:sz w:val="22"/>
          <w:szCs w:val="22"/>
        </w:rPr>
        <w:t>has helped it navigate the decoupled spaces</w:t>
      </w:r>
      <w:r w:rsidRPr="00B66099">
        <w:rPr>
          <w:rFonts w:ascii="Times New Roman" w:hAnsi="Times New Roman" w:eastAsia="Times New Roman" w:cs="Times New Roman"/>
          <w:color w:val="222222"/>
          <w:sz w:val="22"/>
          <w:szCs w:val="22"/>
        </w:rPr>
        <w:t>.</w:t>
      </w:r>
    </w:p>
    <w:p w:rsidRPr="00D84EC4" w:rsidR="00F26FC0" w:rsidP="0050071C" w:rsidRDefault="00F26FC0" w14:paraId="2C84EFF7" w14:textId="2C454C26">
      <w:pPr>
        <w:pStyle w:val="Paragraphedeliste"/>
        <w:numPr>
          <w:ilvl w:val="0"/>
          <w:numId w:val="34"/>
        </w:numPr>
        <w:spacing w:line="360" w:lineRule="auto"/>
        <w:ind w:left="720"/>
        <w:jc w:val="both"/>
        <w:rPr>
          <w:rFonts w:ascii="Times New Roman" w:hAnsi="Times New Roman" w:eastAsia="Times New Roman" w:cs="Times New Roman"/>
          <w:color w:val="222222"/>
          <w:sz w:val="22"/>
          <w:szCs w:val="22"/>
        </w:rPr>
      </w:pPr>
      <w:r w:rsidRPr="00D84EC4">
        <w:rPr>
          <w:rFonts w:ascii="Times New Roman" w:hAnsi="Times New Roman" w:eastAsia="Times New Roman" w:cs="Times New Roman"/>
          <w:color w:val="222222"/>
          <w:sz w:val="22"/>
          <w:szCs w:val="22"/>
        </w:rPr>
        <w:t>Bringing together </w:t>
      </w:r>
      <w:r w:rsidRPr="00D84EC4">
        <w:rPr>
          <w:rFonts w:ascii="Times New Roman" w:hAnsi="Times New Roman" w:eastAsia="Times New Roman" w:cs="Times New Roman"/>
          <w:b/>
          <w:bCs/>
          <w:color w:val="222222"/>
          <w:sz w:val="22"/>
          <w:szCs w:val="22"/>
        </w:rPr>
        <w:t>civil society from the South</w:t>
      </w:r>
      <w:r w:rsidRPr="00D84EC4">
        <w:rPr>
          <w:rFonts w:ascii="Times New Roman" w:hAnsi="Times New Roman" w:eastAsia="Times New Roman" w:cs="Times New Roman"/>
          <w:color w:val="222222"/>
          <w:sz w:val="22"/>
          <w:szCs w:val="22"/>
        </w:rPr>
        <w:t> to work on digital issues</w:t>
      </w:r>
      <w:r w:rsidRPr="00D84EC4" w:rsidR="00D84EC4">
        <w:rPr>
          <w:rFonts w:ascii="Times New Roman" w:hAnsi="Times New Roman" w:eastAsia="Times New Roman" w:cs="Times New Roman"/>
          <w:color w:val="222222"/>
          <w:sz w:val="22"/>
          <w:szCs w:val="22"/>
        </w:rPr>
        <w:t xml:space="preserve"> didn’t enable the emergence of a third model, but shaped the development of AI technologies on some issues. Eventually, though, </w:t>
      </w:r>
      <w:r w:rsidRPr="00D84EC4">
        <w:rPr>
          <w:rFonts w:ascii="Times New Roman" w:hAnsi="Times New Roman" w:eastAsia="Times New Roman" w:cs="Times New Roman"/>
          <w:color w:val="222222"/>
          <w:sz w:val="22"/>
          <w:szCs w:val="22"/>
        </w:rPr>
        <w:t xml:space="preserve">disagreements between </w:t>
      </w:r>
      <w:r w:rsidRPr="00D84EC4" w:rsidR="00D84EC4">
        <w:rPr>
          <w:rFonts w:ascii="Times New Roman" w:hAnsi="Times New Roman" w:eastAsia="Times New Roman" w:cs="Times New Roman"/>
          <w:color w:val="222222"/>
          <w:sz w:val="22"/>
          <w:szCs w:val="22"/>
        </w:rPr>
        <w:t xml:space="preserve">members </w:t>
      </w:r>
      <w:r w:rsidRPr="00D84EC4">
        <w:rPr>
          <w:rFonts w:ascii="Times New Roman" w:hAnsi="Times New Roman" w:eastAsia="Times New Roman" w:cs="Times New Roman"/>
          <w:color w:val="222222"/>
          <w:sz w:val="22"/>
          <w:szCs w:val="22"/>
        </w:rPr>
        <w:t>caused the split of the alliance</w:t>
      </w:r>
      <w:r w:rsidRPr="00D84EC4" w:rsidR="00D84EC4">
        <w:rPr>
          <w:rFonts w:ascii="Times New Roman" w:hAnsi="Times New Roman" w:eastAsia="Times New Roman" w:cs="Times New Roman"/>
          <w:color w:val="222222"/>
          <w:sz w:val="22"/>
          <w:szCs w:val="22"/>
        </w:rPr>
        <w:t xml:space="preserve"> and each continues to advocate independently</w:t>
      </w:r>
      <w:r w:rsidRPr="00D84EC4">
        <w:rPr>
          <w:rFonts w:ascii="Times New Roman" w:hAnsi="Times New Roman" w:eastAsia="Times New Roman" w:cs="Times New Roman"/>
          <w:color w:val="222222"/>
          <w:sz w:val="22"/>
          <w:szCs w:val="22"/>
        </w:rPr>
        <w:t xml:space="preserve">. </w:t>
      </w:r>
    </w:p>
    <w:sectPr w:rsidRPr="00D84EC4" w:rsidR="00F26FC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3D44"/>
    <w:multiLevelType w:val="hybridMultilevel"/>
    <w:tmpl w:val="2B443394"/>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080D170B"/>
    <w:multiLevelType w:val="multilevel"/>
    <w:tmpl w:val="4A283F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8677CA2"/>
    <w:multiLevelType w:val="hybridMultilevel"/>
    <w:tmpl w:val="2F9A750E"/>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8C053AC"/>
    <w:multiLevelType w:val="hybridMultilevel"/>
    <w:tmpl w:val="5D308D04"/>
    <w:lvl w:ilvl="0" w:tplc="6100A176">
      <w:start w:val="15"/>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07759C"/>
    <w:multiLevelType w:val="multilevel"/>
    <w:tmpl w:val="6456A5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72596E"/>
    <w:multiLevelType w:val="hybridMultilevel"/>
    <w:tmpl w:val="202EDAA4"/>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2771F85"/>
    <w:multiLevelType w:val="hybridMultilevel"/>
    <w:tmpl w:val="B4A0166A"/>
    <w:lvl w:ilvl="0" w:tplc="BBB0D0D6">
      <w:start w:val="1"/>
      <w:numFmt w:val="bullet"/>
      <w:lvlText w:val=""/>
      <w:lvlJc w:val="left"/>
      <w:pPr>
        <w:ind w:left="720" w:hanging="360"/>
      </w:pPr>
      <w:rPr>
        <w:rFonts w:hint="default" w:ascii="Symbol" w:hAnsi="Symbol"/>
        <w:color w:val="auto"/>
        <w:sz w:val="16"/>
        <w:szCs w:val="16"/>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7" w15:restartNumberingAfterBreak="0">
    <w:nsid w:val="149B2D85"/>
    <w:multiLevelType w:val="hybridMultilevel"/>
    <w:tmpl w:val="0BE21EC0"/>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8" w15:restartNumberingAfterBreak="0">
    <w:nsid w:val="17891B7D"/>
    <w:multiLevelType w:val="multilevel"/>
    <w:tmpl w:val="5F70E8B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A9D211D"/>
    <w:multiLevelType w:val="hybridMultilevel"/>
    <w:tmpl w:val="3E26AD56"/>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0" w15:restartNumberingAfterBreak="0">
    <w:nsid w:val="1CF4683F"/>
    <w:multiLevelType w:val="multilevel"/>
    <w:tmpl w:val="E990BB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C93737"/>
    <w:multiLevelType w:val="multilevel"/>
    <w:tmpl w:val="F55C84FC"/>
    <w:lvl w:ilvl="0">
      <w:start w:val="1"/>
      <w:numFmt w:val="bullet"/>
      <w:lvlText w:val=""/>
      <w:lvlJc w:val="left"/>
      <w:pPr>
        <w:tabs>
          <w:tab w:val="num" w:pos="720"/>
        </w:tabs>
        <w:ind w:left="720" w:hanging="360"/>
      </w:pPr>
      <w:rPr>
        <w:rFonts w:hint="default" w:ascii="Symbol" w:hAnsi="Symbol"/>
        <w:sz w:val="20"/>
      </w:rPr>
    </w:lvl>
    <w:lvl w:ilvl="1">
      <w:start w:val="15"/>
      <w:numFmt w:val="bullet"/>
      <w:lvlText w:val="-"/>
      <w:lvlJc w:val="left"/>
      <w:pPr>
        <w:ind w:left="1440" w:hanging="360"/>
      </w:pPr>
      <w:rPr>
        <w:rFonts w:hint="default" w:ascii="Calibri" w:hAnsi="Calibri" w:cs="Calibri" w:eastAsiaTheme="minorHAnsi"/>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2512539"/>
    <w:multiLevelType w:val="hybridMultilevel"/>
    <w:tmpl w:val="2F182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31C64"/>
    <w:multiLevelType w:val="hybridMultilevel"/>
    <w:tmpl w:val="BA920304"/>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26F94D36"/>
    <w:multiLevelType w:val="hybridMultilevel"/>
    <w:tmpl w:val="C6124F92"/>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28C369EB"/>
    <w:multiLevelType w:val="hybridMultilevel"/>
    <w:tmpl w:val="3FD663BE"/>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6" w15:restartNumberingAfterBreak="0">
    <w:nsid w:val="2DD330DA"/>
    <w:multiLevelType w:val="hybridMultilevel"/>
    <w:tmpl w:val="35F67F06"/>
    <w:lvl w:ilvl="0" w:tplc="318A00F6">
      <w:start w:val="5"/>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4223906"/>
    <w:multiLevelType w:val="multilevel"/>
    <w:tmpl w:val="C188FC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7A86BA8"/>
    <w:multiLevelType w:val="hybridMultilevel"/>
    <w:tmpl w:val="D3642280"/>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19" w15:restartNumberingAfterBreak="0">
    <w:nsid w:val="3971625A"/>
    <w:multiLevelType w:val="multilevel"/>
    <w:tmpl w:val="D9AC5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D066D"/>
    <w:multiLevelType w:val="hybridMultilevel"/>
    <w:tmpl w:val="52C848B6"/>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3D773E37"/>
    <w:multiLevelType w:val="multilevel"/>
    <w:tmpl w:val="E7F68F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86669B"/>
    <w:multiLevelType w:val="hybridMultilevel"/>
    <w:tmpl w:val="2F6E19C0"/>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3" w15:restartNumberingAfterBreak="0">
    <w:nsid w:val="4090046C"/>
    <w:multiLevelType w:val="hybridMultilevel"/>
    <w:tmpl w:val="94F4E89A"/>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40BF1AE6"/>
    <w:multiLevelType w:val="multilevel"/>
    <w:tmpl w:val="61F8FAC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3305A8D"/>
    <w:multiLevelType w:val="hybridMultilevel"/>
    <w:tmpl w:val="54385184"/>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26" w15:restartNumberingAfterBreak="0">
    <w:nsid w:val="4B610E01"/>
    <w:multiLevelType w:val="multilevel"/>
    <w:tmpl w:val="B7EEDA1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28C0A7F"/>
    <w:multiLevelType w:val="multilevel"/>
    <w:tmpl w:val="C4687D0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55B679D0"/>
    <w:multiLevelType w:val="multilevel"/>
    <w:tmpl w:val="D67E55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62D55D9"/>
    <w:multiLevelType w:val="multilevel"/>
    <w:tmpl w:val="4F76BE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8655868"/>
    <w:multiLevelType w:val="multilevel"/>
    <w:tmpl w:val="ACE6A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773128"/>
    <w:multiLevelType w:val="hybridMultilevel"/>
    <w:tmpl w:val="44AE5A00"/>
    <w:lvl w:ilvl="0" w:tplc="4EAEF374">
      <w:start w:val="15"/>
      <w:numFmt w:val="bullet"/>
      <w:lvlText w:val="-"/>
      <w:lvlJc w:val="left"/>
      <w:pPr>
        <w:ind w:left="720" w:hanging="360"/>
      </w:pPr>
      <w:rPr>
        <w:rFonts w:hint="default" w:ascii="Calibri" w:hAnsi="Calibri" w:cs="Calibri" w:eastAsiaTheme="minorHAnsi"/>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BC72437"/>
    <w:multiLevelType w:val="multilevel"/>
    <w:tmpl w:val="1E48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517AAA"/>
    <w:multiLevelType w:val="hybridMultilevel"/>
    <w:tmpl w:val="1F1E3108"/>
    <w:lvl w:ilvl="0" w:tplc="BBB0D0D6">
      <w:start w:val="1"/>
      <w:numFmt w:val="bullet"/>
      <w:lvlText w:val=""/>
      <w:lvlJc w:val="left"/>
      <w:pPr>
        <w:ind w:left="1080" w:hanging="360"/>
      </w:pPr>
      <w:rPr>
        <w:rFonts w:hint="default" w:ascii="Symbol" w:hAnsi="Symbol"/>
        <w:sz w:val="16"/>
        <w:szCs w:val="16"/>
      </w:rPr>
    </w:lvl>
    <w:lvl w:ilvl="1" w:tplc="FFFFFFFF">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34" w15:restartNumberingAfterBreak="0">
    <w:nsid w:val="628265B2"/>
    <w:multiLevelType w:val="hybridMultilevel"/>
    <w:tmpl w:val="5B3EAC2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5" w15:restartNumberingAfterBreak="0">
    <w:nsid w:val="62A8045A"/>
    <w:multiLevelType w:val="multilevel"/>
    <w:tmpl w:val="4EF43FE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68B64E2E"/>
    <w:multiLevelType w:val="hybridMultilevel"/>
    <w:tmpl w:val="ED3A8C7E"/>
    <w:lvl w:ilvl="0" w:tplc="BBB0D0D6">
      <w:start w:val="1"/>
      <w:numFmt w:val="bullet"/>
      <w:lvlText w:val=""/>
      <w:lvlJc w:val="left"/>
      <w:pPr>
        <w:ind w:left="720" w:hanging="360"/>
      </w:pPr>
      <w:rPr>
        <w:rFonts w:hint="default" w:ascii="Symbol" w:hAnsi="Symbol"/>
        <w:sz w:val="16"/>
        <w:szCs w:val="16"/>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7" w15:restartNumberingAfterBreak="0">
    <w:nsid w:val="692B5E07"/>
    <w:multiLevelType w:val="multilevel"/>
    <w:tmpl w:val="D88626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6B0D108A"/>
    <w:multiLevelType w:val="multilevel"/>
    <w:tmpl w:val="6664820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0677831"/>
    <w:multiLevelType w:val="hybridMultilevel"/>
    <w:tmpl w:val="66821334"/>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40" w15:restartNumberingAfterBreak="0">
    <w:nsid w:val="70820A8D"/>
    <w:multiLevelType w:val="hybridMultilevel"/>
    <w:tmpl w:val="05B4287C"/>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1" w15:restartNumberingAfterBreak="0">
    <w:nsid w:val="7154046C"/>
    <w:multiLevelType w:val="multilevel"/>
    <w:tmpl w:val="C298EF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61B4C4F"/>
    <w:multiLevelType w:val="hybridMultilevel"/>
    <w:tmpl w:val="F3B040A6"/>
    <w:lvl w:ilvl="0" w:tplc="6100A176">
      <w:start w:val="15"/>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3" w15:restartNumberingAfterBreak="0">
    <w:nsid w:val="79AD3BDA"/>
    <w:multiLevelType w:val="multilevel"/>
    <w:tmpl w:val="94A0393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DEA5877"/>
    <w:multiLevelType w:val="hybridMultilevel"/>
    <w:tmpl w:val="1EDE8CF8"/>
    <w:lvl w:ilvl="0" w:tplc="BBB0D0D6">
      <w:start w:val="1"/>
      <w:numFmt w:val="bullet"/>
      <w:lvlText w:val=""/>
      <w:lvlJc w:val="left"/>
      <w:pPr>
        <w:ind w:left="1080" w:hanging="360"/>
      </w:pPr>
      <w:rPr>
        <w:rFonts w:hint="default" w:ascii="Symbol" w:hAnsi="Symbol"/>
        <w:sz w:val="16"/>
        <w:szCs w:val="16"/>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num w:numId="1" w16cid:durableId="688679222">
    <w:abstractNumId w:val="12"/>
  </w:num>
  <w:num w:numId="2" w16cid:durableId="1399668791">
    <w:abstractNumId w:val="16"/>
  </w:num>
  <w:num w:numId="3" w16cid:durableId="1083986430">
    <w:abstractNumId w:val="32"/>
  </w:num>
  <w:num w:numId="4" w16cid:durableId="317001531">
    <w:abstractNumId w:val="8"/>
  </w:num>
  <w:num w:numId="5" w16cid:durableId="466320524">
    <w:abstractNumId w:val="30"/>
  </w:num>
  <w:num w:numId="6" w16cid:durableId="411706659">
    <w:abstractNumId w:val="26"/>
  </w:num>
  <w:num w:numId="7" w16cid:durableId="1579712383">
    <w:abstractNumId w:val="41"/>
  </w:num>
  <w:num w:numId="8" w16cid:durableId="873036124">
    <w:abstractNumId w:val="35"/>
  </w:num>
  <w:num w:numId="9" w16cid:durableId="1831482698">
    <w:abstractNumId w:val="37"/>
  </w:num>
  <w:num w:numId="10" w16cid:durableId="1929997095">
    <w:abstractNumId w:val="1"/>
  </w:num>
  <w:num w:numId="11" w16cid:durableId="1945991476">
    <w:abstractNumId w:val="29"/>
  </w:num>
  <w:num w:numId="12" w16cid:durableId="1821844131">
    <w:abstractNumId w:val="24"/>
  </w:num>
  <w:num w:numId="13" w16cid:durableId="1854956819">
    <w:abstractNumId w:val="28"/>
  </w:num>
  <w:num w:numId="14" w16cid:durableId="416948878">
    <w:abstractNumId w:val="38"/>
  </w:num>
  <w:num w:numId="15" w16cid:durableId="1105537508">
    <w:abstractNumId w:val="17"/>
  </w:num>
  <w:num w:numId="16" w16cid:durableId="2120637654">
    <w:abstractNumId w:val="19"/>
  </w:num>
  <w:num w:numId="17" w16cid:durableId="1163083889">
    <w:abstractNumId w:val="27"/>
  </w:num>
  <w:num w:numId="18" w16cid:durableId="1449591642">
    <w:abstractNumId w:val="10"/>
  </w:num>
  <w:num w:numId="19" w16cid:durableId="1996300918">
    <w:abstractNumId w:val="4"/>
  </w:num>
  <w:num w:numId="20" w16cid:durableId="353653995">
    <w:abstractNumId w:val="21"/>
  </w:num>
  <w:num w:numId="21" w16cid:durableId="1082407187">
    <w:abstractNumId w:val="43"/>
  </w:num>
  <w:num w:numId="22" w16cid:durableId="378169213">
    <w:abstractNumId w:val="3"/>
  </w:num>
  <w:num w:numId="23" w16cid:durableId="52392744">
    <w:abstractNumId w:val="0"/>
  </w:num>
  <w:num w:numId="24" w16cid:durableId="984744323">
    <w:abstractNumId w:val="20"/>
  </w:num>
  <w:num w:numId="25" w16cid:durableId="1099374116">
    <w:abstractNumId w:val="5"/>
  </w:num>
  <w:num w:numId="26" w16cid:durableId="155458483">
    <w:abstractNumId w:val="23"/>
  </w:num>
  <w:num w:numId="27" w16cid:durableId="1128889917">
    <w:abstractNumId w:val="40"/>
  </w:num>
  <w:num w:numId="28" w16cid:durableId="1133794492">
    <w:abstractNumId w:val="2"/>
  </w:num>
  <w:num w:numId="29" w16cid:durableId="1056978619">
    <w:abstractNumId w:val="42"/>
  </w:num>
  <w:num w:numId="30" w16cid:durableId="1552306561">
    <w:abstractNumId w:val="14"/>
  </w:num>
  <w:num w:numId="31" w16cid:durableId="1174030821">
    <w:abstractNumId w:val="13"/>
  </w:num>
  <w:num w:numId="32" w16cid:durableId="703020011">
    <w:abstractNumId w:val="31"/>
  </w:num>
  <w:num w:numId="33" w16cid:durableId="452361339">
    <w:abstractNumId w:val="6"/>
  </w:num>
  <w:num w:numId="34" w16cid:durableId="2016682573">
    <w:abstractNumId w:val="22"/>
  </w:num>
  <w:num w:numId="35" w16cid:durableId="561062790">
    <w:abstractNumId w:val="7"/>
  </w:num>
  <w:num w:numId="36" w16cid:durableId="91319356">
    <w:abstractNumId w:val="44"/>
  </w:num>
  <w:num w:numId="37" w16cid:durableId="1480000139">
    <w:abstractNumId w:val="25"/>
  </w:num>
  <w:num w:numId="38" w16cid:durableId="603461739">
    <w:abstractNumId w:val="33"/>
  </w:num>
  <w:num w:numId="39" w16cid:durableId="577978424">
    <w:abstractNumId w:val="18"/>
  </w:num>
  <w:num w:numId="40" w16cid:durableId="93597821">
    <w:abstractNumId w:val="39"/>
  </w:num>
  <w:num w:numId="41" w16cid:durableId="1324817668">
    <w:abstractNumId w:val="9"/>
  </w:num>
  <w:num w:numId="42" w16cid:durableId="1903640785">
    <w:abstractNumId w:val="15"/>
  </w:num>
  <w:num w:numId="43" w16cid:durableId="147480059">
    <w:abstractNumId w:val="36"/>
  </w:num>
  <w:num w:numId="44" w16cid:durableId="723606119">
    <w:abstractNumId w:val="11"/>
  </w:num>
  <w:num w:numId="45" w16cid:durableId="12742889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67"/>
    <w:rsid w:val="000103AB"/>
    <w:rsid w:val="000279E5"/>
    <w:rsid w:val="000359C0"/>
    <w:rsid w:val="00036AEB"/>
    <w:rsid w:val="00055343"/>
    <w:rsid w:val="000635AE"/>
    <w:rsid w:val="00095FEA"/>
    <w:rsid w:val="000D31CF"/>
    <w:rsid w:val="000E22E1"/>
    <w:rsid w:val="00105416"/>
    <w:rsid w:val="0011018D"/>
    <w:rsid w:val="00136898"/>
    <w:rsid w:val="00171539"/>
    <w:rsid w:val="00186CC4"/>
    <w:rsid w:val="00186D0F"/>
    <w:rsid w:val="001A555D"/>
    <w:rsid w:val="001A7537"/>
    <w:rsid w:val="001C42AD"/>
    <w:rsid w:val="001C5B1A"/>
    <w:rsid w:val="001C674B"/>
    <w:rsid w:val="001E31D2"/>
    <w:rsid w:val="001E6A72"/>
    <w:rsid w:val="002012EF"/>
    <w:rsid w:val="002241D3"/>
    <w:rsid w:val="00250185"/>
    <w:rsid w:val="00284ABB"/>
    <w:rsid w:val="00287AAE"/>
    <w:rsid w:val="00292B0C"/>
    <w:rsid w:val="002A1EC7"/>
    <w:rsid w:val="002A1F44"/>
    <w:rsid w:val="002A6509"/>
    <w:rsid w:val="002B2516"/>
    <w:rsid w:val="002B6AA8"/>
    <w:rsid w:val="002C4077"/>
    <w:rsid w:val="002C436C"/>
    <w:rsid w:val="00350D8A"/>
    <w:rsid w:val="00393D40"/>
    <w:rsid w:val="003A0C13"/>
    <w:rsid w:val="003A527D"/>
    <w:rsid w:val="003C5D47"/>
    <w:rsid w:val="003D3B26"/>
    <w:rsid w:val="0040328E"/>
    <w:rsid w:val="00412640"/>
    <w:rsid w:val="004453AB"/>
    <w:rsid w:val="00466E14"/>
    <w:rsid w:val="00475156"/>
    <w:rsid w:val="0049753B"/>
    <w:rsid w:val="004A1EA3"/>
    <w:rsid w:val="004D03B1"/>
    <w:rsid w:val="004E587C"/>
    <w:rsid w:val="00521189"/>
    <w:rsid w:val="00523B10"/>
    <w:rsid w:val="0054444D"/>
    <w:rsid w:val="00546FA3"/>
    <w:rsid w:val="00572709"/>
    <w:rsid w:val="00581B9E"/>
    <w:rsid w:val="00590066"/>
    <w:rsid w:val="00590CF2"/>
    <w:rsid w:val="005A0306"/>
    <w:rsid w:val="005B67AB"/>
    <w:rsid w:val="005E4C57"/>
    <w:rsid w:val="00607C12"/>
    <w:rsid w:val="006116CF"/>
    <w:rsid w:val="0061639D"/>
    <w:rsid w:val="00621320"/>
    <w:rsid w:val="00627518"/>
    <w:rsid w:val="006456AE"/>
    <w:rsid w:val="006602C3"/>
    <w:rsid w:val="00663736"/>
    <w:rsid w:val="00663916"/>
    <w:rsid w:val="006946D9"/>
    <w:rsid w:val="006B616D"/>
    <w:rsid w:val="006D411B"/>
    <w:rsid w:val="006D77E0"/>
    <w:rsid w:val="00706DB3"/>
    <w:rsid w:val="00717A42"/>
    <w:rsid w:val="00724156"/>
    <w:rsid w:val="007277E5"/>
    <w:rsid w:val="00727C77"/>
    <w:rsid w:val="00732379"/>
    <w:rsid w:val="00751085"/>
    <w:rsid w:val="007828E0"/>
    <w:rsid w:val="00792BB2"/>
    <w:rsid w:val="007B5E07"/>
    <w:rsid w:val="007C36A1"/>
    <w:rsid w:val="008233DF"/>
    <w:rsid w:val="00844339"/>
    <w:rsid w:val="00854F71"/>
    <w:rsid w:val="00897660"/>
    <w:rsid w:val="008A2EDE"/>
    <w:rsid w:val="008A65E3"/>
    <w:rsid w:val="008D7263"/>
    <w:rsid w:val="008D79A3"/>
    <w:rsid w:val="0092510E"/>
    <w:rsid w:val="00956662"/>
    <w:rsid w:val="009957A4"/>
    <w:rsid w:val="00996D23"/>
    <w:rsid w:val="009A60E5"/>
    <w:rsid w:val="009A75A2"/>
    <w:rsid w:val="009B126E"/>
    <w:rsid w:val="009B4931"/>
    <w:rsid w:val="009C2570"/>
    <w:rsid w:val="009E4D09"/>
    <w:rsid w:val="009E5304"/>
    <w:rsid w:val="00A00668"/>
    <w:rsid w:val="00A258EC"/>
    <w:rsid w:val="00A25DCF"/>
    <w:rsid w:val="00A30514"/>
    <w:rsid w:val="00A35AD0"/>
    <w:rsid w:val="00A362F4"/>
    <w:rsid w:val="00A4696E"/>
    <w:rsid w:val="00A63987"/>
    <w:rsid w:val="00AA3CDD"/>
    <w:rsid w:val="00AB186F"/>
    <w:rsid w:val="00AB285C"/>
    <w:rsid w:val="00AC4D35"/>
    <w:rsid w:val="00B00271"/>
    <w:rsid w:val="00B130A3"/>
    <w:rsid w:val="00B303FC"/>
    <w:rsid w:val="00B610C8"/>
    <w:rsid w:val="00B6376B"/>
    <w:rsid w:val="00B66099"/>
    <w:rsid w:val="00B71459"/>
    <w:rsid w:val="00B82273"/>
    <w:rsid w:val="00B85B67"/>
    <w:rsid w:val="00B97B78"/>
    <w:rsid w:val="00BA4D30"/>
    <w:rsid w:val="00BB3A9D"/>
    <w:rsid w:val="00C16F09"/>
    <w:rsid w:val="00C32312"/>
    <w:rsid w:val="00C36B26"/>
    <w:rsid w:val="00C56C21"/>
    <w:rsid w:val="00C64852"/>
    <w:rsid w:val="00C8072C"/>
    <w:rsid w:val="00C82F8A"/>
    <w:rsid w:val="00CA026C"/>
    <w:rsid w:val="00CA516E"/>
    <w:rsid w:val="00CC2D80"/>
    <w:rsid w:val="00CC63E1"/>
    <w:rsid w:val="00CE13A3"/>
    <w:rsid w:val="00D011FD"/>
    <w:rsid w:val="00D11079"/>
    <w:rsid w:val="00D118B6"/>
    <w:rsid w:val="00D34BE0"/>
    <w:rsid w:val="00D7791E"/>
    <w:rsid w:val="00D84EC4"/>
    <w:rsid w:val="00D86913"/>
    <w:rsid w:val="00D876F8"/>
    <w:rsid w:val="00DA4E6A"/>
    <w:rsid w:val="00DB5680"/>
    <w:rsid w:val="00DB75B7"/>
    <w:rsid w:val="00DE20C4"/>
    <w:rsid w:val="00E00624"/>
    <w:rsid w:val="00E037B9"/>
    <w:rsid w:val="00E144C5"/>
    <w:rsid w:val="00E24B0F"/>
    <w:rsid w:val="00E322A4"/>
    <w:rsid w:val="00E33B97"/>
    <w:rsid w:val="00E55DFB"/>
    <w:rsid w:val="00E60BBF"/>
    <w:rsid w:val="00E6249C"/>
    <w:rsid w:val="00EB2E1D"/>
    <w:rsid w:val="00ED1BA0"/>
    <w:rsid w:val="00ED5079"/>
    <w:rsid w:val="00F0468C"/>
    <w:rsid w:val="00F12F27"/>
    <w:rsid w:val="00F26FC0"/>
    <w:rsid w:val="00F33AD6"/>
    <w:rsid w:val="00F44B93"/>
    <w:rsid w:val="00F763DD"/>
    <w:rsid w:val="00F80547"/>
    <w:rsid w:val="00F972ED"/>
    <w:rsid w:val="00FB0C66"/>
    <w:rsid w:val="00FB2953"/>
    <w:rsid w:val="00FE4839"/>
    <w:rsid w:val="00FF0B41"/>
    <w:rsid w:val="02696937"/>
    <w:rsid w:val="04AA1FD8"/>
    <w:rsid w:val="082222B9"/>
    <w:rsid w:val="089752A3"/>
    <w:rsid w:val="0A04D392"/>
    <w:rsid w:val="0DB2DA74"/>
    <w:rsid w:val="0F6690C0"/>
    <w:rsid w:val="13C903BD"/>
    <w:rsid w:val="13DF1963"/>
    <w:rsid w:val="165C6C24"/>
    <w:rsid w:val="17FFD1EA"/>
    <w:rsid w:val="1AAE5780"/>
    <w:rsid w:val="1B3772AC"/>
    <w:rsid w:val="1CD3430D"/>
    <w:rsid w:val="239D2F72"/>
    <w:rsid w:val="382FB642"/>
    <w:rsid w:val="3B5BE4E7"/>
    <w:rsid w:val="427C30AB"/>
    <w:rsid w:val="444ABCD9"/>
    <w:rsid w:val="44500E04"/>
    <w:rsid w:val="4781F29A"/>
    <w:rsid w:val="4794EAD8"/>
    <w:rsid w:val="4B69F020"/>
    <w:rsid w:val="4F64DD5C"/>
    <w:rsid w:val="4F7ADE8B"/>
    <w:rsid w:val="5100ADBD"/>
    <w:rsid w:val="529C7E1E"/>
    <w:rsid w:val="5AF21698"/>
    <w:rsid w:val="5C8DE6F9"/>
    <w:rsid w:val="611EBF0D"/>
    <w:rsid w:val="64F84A40"/>
    <w:rsid w:val="651D79F8"/>
    <w:rsid w:val="68539712"/>
    <w:rsid w:val="69EF6773"/>
    <w:rsid w:val="6B8B37D4"/>
    <w:rsid w:val="731B39CD"/>
    <w:rsid w:val="7CB6FFB5"/>
    <w:rsid w:val="7F7A8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33AA"/>
  <w15:chartTrackingRefBased/>
  <w15:docId w15:val="{B19A5F32-C1C4-6D49-9F00-122E9B77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B85B67"/>
    <w:pPr>
      <w:ind w:left="720"/>
      <w:contextualSpacing/>
    </w:pPr>
  </w:style>
  <w:style w:type="paragraph" w:styleId="m-741324662139693408msolistparagraph" w:customStyle="1">
    <w:name w:val="m_-741324662139693408msolistparagraph"/>
    <w:basedOn w:val="Normal"/>
    <w:rsid w:val="009E5304"/>
    <w:pPr>
      <w:spacing w:before="100" w:beforeAutospacing="1" w:after="100" w:afterAutospacing="1"/>
    </w:pPr>
    <w:rPr>
      <w:rFonts w:ascii="Times New Roman" w:hAnsi="Times New Roman" w:eastAsia="Times New Roman" w:cs="Times New Roman"/>
    </w:rPr>
  </w:style>
  <w:style w:type="character" w:styleId="apple-converted-space" w:customStyle="1">
    <w:name w:val="apple-converted-space"/>
    <w:basedOn w:val="Policepardfaut"/>
    <w:rsid w:val="009E5304"/>
  </w:style>
  <w:style w:type="paragraph" w:styleId="Rvision">
    <w:name w:val="Revision"/>
    <w:hidden/>
    <w:uiPriority w:val="99"/>
    <w:semiHidden/>
    <w:rsid w:val="00663916"/>
  </w:style>
  <w:style w:type="character" w:styleId="Marquedecommentaire">
    <w:name w:val="annotation reference"/>
    <w:basedOn w:val="Policepardfaut"/>
    <w:uiPriority w:val="99"/>
    <w:semiHidden/>
    <w:unhideWhenUsed/>
    <w:rsid w:val="000359C0"/>
    <w:rPr>
      <w:sz w:val="16"/>
      <w:szCs w:val="16"/>
    </w:rPr>
  </w:style>
  <w:style w:type="paragraph" w:styleId="Commentaire">
    <w:name w:val="annotation text"/>
    <w:basedOn w:val="Normal"/>
    <w:link w:val="CommentaireCar"/>
    <w:uiPriority w:val="99"/>
    <w:unhideWhenUsed/>
    <w:rsid w:val="000359C0"/>
    <w:rPr>
      <w:sz w:val="20"/>
      <w:szCs w:val="20"/>
    </w:rPr>
  </w:style>
  <w:style w:type="character" w:styleId="CommentaireCar" w:customStyle="1">
    <w:name w:val="Commentaire Car"/>
    <w:basedOn w:val="Policepardfaut"/>
    <w:link w:val="Commentaire"/>
    <w:uiPriority w:val="99"/>
    <w:rsid w:val="000359C0"/>
    <w:rPr>
      <w:sz w:val="20"/>
      <w:szCs w:val="20"/>
    </w:rPr>
  </w:style>
  <w:style w:type="paragraph" w:styleId="Objetducommentaire">
    <w:name w:val="annotation subject"/>
    <w:basedOn w:val="Commentaire"/>
    <w:next w:val="Commentaire"/>
    <w:link w:val="ObjetducommentaireCar"/>
    <w:uiPriority w:val="99"/>
    <w:semiHidden/>
    <w:unhideWhenUsed/>
    <w:rsid w:val="000359C0"/>
    <w:rPr>
      <w:b/>
      <w:bCs/>
    </w:rPr>
  </w:style>
  <w:style w:type="character" w:styleId="ObjetducommentaireCar" w:customStyle="1">
    <w:name w:val="Objet du commentaire Car"/>
    <w:basedOn w:val="CommentaireCar"/>
    <w:link w:val="Objetducommentaire"/>
    <w:uiPriority w:val="99"/>
    <w:semiHidden/>
    <w:rsid w:val="00035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92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453C3960A2247A58477527040B290" ma:contentTypeVersion="17" ma:contentTypeDescription="Create a new document." ma:contentTypeScope="" ma:versionID="a91a136bb7a72beb402994b2130b8e07">
  <xsd:schema xmlns:xsd="http://www.w3.org/2001/XMLSchema" xmlns:xs="http://www.w3.org/2001/XMLSchema" xmlns:p="http://schemas.microsoft.com/office/2006/metadata/properties" xmlns:ns2="6fd5f166-3d0e-4b7d-8635-646aea02efdb" xmlns:ns3="7a026b6c-3d70-4c03-84cd-7b924ad25c2c" targetNamespace="http://schemas.microsoft.com/office/2006/metadata/properties" ma:root="true" ma:fieldsID="5f76e9068806afacb4bcc52f0ba68f18" ns2:_="" ns3:_="">
    <xsd:import namespace="6fd5f166-3d0e-4b7d-8635-646aea02efdb"/>
    <xsd:import namespace="7a026b6c-3d70-4c03-84cd-7b924ad25c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FINAL"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5f166-3d0e-4b7d-8635-646aea02ef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FINAL" ma:index="21" nillable="true" ma:displayName="NOTE" ma:format="Dropdown" ma:internalName="FINAL">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de267ab-76d2-412b-9237-3d9f24cde4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a026b6c-3d70-4c03-84cd-7b924ad25c2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1ee56b5-c6ef-42fb-8872-2a2d5b36c5ee}" ma:internalName="TaxCatchAll" ma:showField="CatchAllData" ma:web="7a026b6c-3d70-4c03-84cd-7b924ad25c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NAL xmlns="6fd5f166-3d0e-4b7d-8635-646aea02efdb" xsi:nil="true"/>
    <lcf76f155ced4ddcb4097134ff3c332f xmlns="6fd5f166-3d0e-4b7d-8635-646aea02efdb">
      <Terms xmlns="http://schemas.microsoft.com/office/infopath/2007/PartnerControls"/>
    </lcf76f155ced4ddcb4097134ff3c332f>
    <TaxCatchAll xmlns="7a026b6c-3d70-4c03-84cd-7b924ad25c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06EB7-5816-4B39-9467-D4EFADF86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5f166-3d0e-4b7d-8635-646aea02efdb"/>
    <ds:schemaRef ds:uri="7a026b6c-3d70-4c03-84cd-7b924ad25c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162250-65ED-4660-8523-ED9F298E9D09}">
  <ds:schemaRefs>
    <ds:schemaRef ds:uri="http://schemas.microsoft.com/office/2006/metadata/properties"/>
    <ds:schemaRef ds:uri="http://schemas.microsoft.com/office/infopath/2007/PartnerControls"/>
    <ds:schemaRef ds:uri="6fd5f166-3d0e-4b7d-8635-646aea02efdb"/>
    <ds:schemaRef ds:uri="7a026b6c-3d70-4c03-84cd-7b924ad25c2c"/>
  </ds:schemaRefs>
</ds:datastoreItem>
</file>

<file path=customXml/itemProps3.xml><?xml version="1.0" encoding="utf-8"?>
<ds:datastoreItem xmlns:ds="http://schemas.openxmlformats.org/officeDocument/2006/customXml" ds:itemID="{4520571F-86A9-47C7-A71C-7EE41F255DF5}">
  <ds:schemaRefs>
    <ds:schemaRef ds:uri="http://schemas.microsoft.com/sharepoint/v3/contenttype/forms"/>
  </ds:schemaRefs>
</ds:datastoreItem>
</file>

<file path=customXml/itemProps4.xml><?xml version="1.0" encoding="utf-8"?>
<ds:datastoreItem xmlns:ds="http://schemas.openxmlformats.org/officeDocument/2006/customXml" ds:itemID="{6836EE89-C761-43A9-A746-D55E7EBA6E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Jason Mestanza</dc:creator>
  <keywords/>
  <dc:description/>
  <lastModifiedBy>Adrien Abécassis</lastModifiedBy>
  <revision>177</revision>
  <dcterms:created xsi:type="dcterms:W3CDTF">2022-09-07T21:38:00.0000000Z</dcterms:created>
  <dcterms:modified xsi:type="dcterms:W3CDTF">2022-09-12T09:04:47.1086430Z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0x010100C57453C3960A2247A58477527040B290</vt:lpwstr>
  </property>
  <property fmtid="{D5CDD505-2E9C-101B-9397-08002B2CF9AE}" pid="3" name="MediaServiceImageTags">
    <vt:lpwstr/>
  </property>
</Properties>
</file>